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7F600" w14:textId="77777777" w:rsidR="00CD7A16" w:rsidRDefault="00DF5329">
      <w:pPr>
        <w:pStyle w:val="Title"/>
      </w:pPr>
      <w:commentRangeStart w:id="0"/>
      <w:r>
        <w:t>Diversity</w:t>
      </w:r>
      <w:commentRangeEnd w:id="0"/>
      <w:r>
        <w:rPr>
          <w:rStyle w:val="CommentReference"/>
          <w:rFonts w:asciiTheme="minorHAnsi" w:eastAsiaTheme="minorHAnsi" w:hAnsiTheme="minorHAnsi" w:cstheme="minorBidi"/>
          <w:b w:val="0"/>
          <w:bCs w:val="0"/>
          <w:color w:val="auto"/>
        </w:rPr>
        <w:commentReference w:id="0"/>
      </w:r>
      <w:r>
        <w:t xml:space="preserve"> Paper: THIS NEEDS A CATCHY TITLE!</w:t>
      </w:r>
    </w:p>
    <w:p w14:paraId="6DC540FA" w14:textId="5C415559" w:rsidR="00CD7A16" w:rsidRDefault="00DF5329">
      <w:pPr>
        <w:pStyle w:val="Date"/>
      </w:pPr>
      <w:r>
        <w:t>May 3</w:t>
      </w:r>
      <w:r w:rsidR="00FD545E">
        <w:t>1</w:t>
      </w:r>
      <w:r>
        <w:t>, 2016</w:t>
      </w:r>
    </w:p>
    <w:p w14:paraId="435AB513" w14:textId="77777777" w:rsidR="00CD7A16" w:rsidRDefault="00DF5329">
      <w:pPr>
        <w:pStyle w:val="Heading2"/>
      </w:pPr>
      <w:bookmarkStart w:id="1" w:name="introduction"/>
      <w:bookmarkEnd w:id="1"/>
      <w:r>
        <w:t>Introduction</w:t>
      </w:r>
    </w:p>
    <w:p w14:paraId="09E1764B" w14:textId="77777777" w:rsidR="00CD7A16" w:rsidRDefault="00DF5329">
      <w:pPr>
        <w:pStyle w:val="FirstParagraph"/>
      </w:pPr>
      <w:r>
        <w:t>The effects of community diversity on ecosystem stability and the mechanisms structuring communities remain important topics of ecological study. The insurance hypothesis (Yachi &amp; Loreau 1999) states that ...must set up the diversity - stability thing here......led to the description of the portfolio effect.</w:t>
      </w:r>
    </w:p>
    <w:p w14:paraId="2983CD4D" w14:textId="77777777" w:rsidR="00CD7A16" w:rsidRDefault="00DF5329">
      <w:pPr>
        <w:pStyle w:val="BodyText"/>
      </w:pPr>
      <w:r>
        <w:t>The portfolio effect, essentially statistical averaging, is one explanation for stability in multi-species communities. This effect occurs when species have asynchronous responses to environmental perturbations, but when summed across the community the responses average out statistically leading to increased stability with increased diversity (Cotthingham et al 2001, Doak et al 1998). This effect can be conveyed through the mechanisms of species' intrinsic responses, the speed of those responses, and a reduction in interspecific competition (Yachi &amp; Loreau 1999, Loreau &amp; de Mazancourt 2013).</w:t>
      </w:r>
    </w:p>
    <w:p w14:paraId="4067C356" w14:textId="77777777" w:rsidR="00CD7A16" w:rsidRDefault="00DF5329">
      <w:pPr>
        <w:pStyle w:val="BodyText"/>
      </w:pPr>
      <w:r>
        <w:t>While numerous theories have been advanced to explain patterns of community composition, no single unifying construct seems adequate to explain observed patterns of species co-existence (Wilson 2011). Much of the previous work on mechanisms governing community composition occurred in terrestrial systems where factors governing species co-existence could be carefully controlled, monitored, and compared. In marine systems identifying opportunities for comparative studies is more difficult and thus there are fewer studies comparing patterns and mechanisms of differences in community composition in the oceans (Smith et al. 1993).</w:t>
      </w:r>
    </w:p>
    <w:p w14:paraId="67BD9534" w14:textId="6A0032C0" w:rsidR="00CD7A16" w:rsidRDefault="00DF5329">
      <w:pPr>
        <w:pStyle w:val="BodyText"/>
      </w:pPr>
      <w:r>
        <w:t xml:space="preserve">Recent studies have suggested that response redundancy </w:t>
      </w:r>
      <w:ins w:id="2" w:author="Colette Ward" w:date="2016-05-31T14:58:00Z">
        <w:r w:rsidR="00F71171">
          <w:t xml:space="preserve">(definition) </w:t>
        </w:r>
      </w:ins>
      <w:r>
        <w:t xml:space="preserve">can lead to improved stability of ecosystem functions within marine </w:t>
      </w:r>
      <w:proofErr w:type="gramStart"/>
      <w:r>
        <w:t>ecosystems ?</w:t>
      </w:r>
      <w:proofErr w:type="gramEnd"/>
      <w:r>
        <w:t>????through alternative pathways for stability (Schindler et al. 2015; Schindler et al. 2010)?????.</w:t>
      </w:r>
    </w:p>
    <w:p w14:paraId="6F11D95C" w14:textId="064BB84C" w:rsidR="00CD7A16" w:rsidRDefault="00DF5329">
      <w:pPr>
        <w:pStyle w:val="BodyText"/>
      </w:pPr>
      <w:r>
        <w:t xml:space="preserve">The mechanisms underlying the portfolio effect intersect with community composition effects through redundancy, structure,????? and the interaction terms?????. If these </w:t>
      </w:r>
      <w:del w:id="3" w:author="Colette Ward" w:date="2016-05-31T11:47:00Z">
        <w:r w:rsidDel="00342E8A">
          <w:delText xml:space="preserve">concepts </w:delText>
        </w:r>
      </w:del>
      <w:ins w:id="4" w:author="Colette Ward" w:date="2016-05-31T11:47:00Z">
        <w:r w:rsidR="009E0801">
          <w:t>mechanisms</w:t>
        </w:r>
      </w:ins>
      <w:del w:id="5" w:author="Colette Ward" w:date="2016-05-31T12:51:00Z">
        <w:r w:rsidDel="009E0801">
          <w:delText>do</w:delText>
        </w:r>
      </w:del>
      <w:r>
        <w:t xml:space="preserve"> have a stabilizing effect, we hypothesize that portfolios would be preserved across space (ecoregions) within large marine ecosystems that have similar large scale environmental forcing. We further hypothesize that if portfolios are preserved across space within large marine ecosystems (LMEs) with similar environmental exposure, then similar suites of species would be found within ecoregions.</w:t>
      </w:r>
    </w:p>
    <w:p w14:paraId="1ACC86BA" w14:textId="79B45F26" w:rsidR="00CD7A16" w:rsidRDefault="00DF5329">
      <w:pPr>
        <w:pStyle w:val="BodyText"/>
      </w:pPr>
      <w:r>
        <w:t xml:space="preserve">Boreal marine systems such as the Gulf of Alaska (GOA) experience high levels of seasonal, interannual, decadal and multi-decadal variability which in turn impact marine species (Anderson and Piatt 1999; Hare and Mantua 2000; Hollowed et al. </w:t>
      </w:r>
      <w:r>
        <w:lastRenderedPageBreak/>
        <w:t xml:space="preserve">2001; Stachura et al. 2014). These climate driven perturbations create states of non-equilibrium at multiple spatial scales. The GOA provides an excellent region to examine mechanisms governing community composition and the portfolio effect. The region exhibits complex topography </w:t>
      </w:r>
      <w:del w:id="6" w:author="Colette Ward" w:date="2016-05-31T13:42:00Z">
        <w:r w:rsidDel="00DA62BE">
          <w:delText xml:space="preserve">being </w:delText>
        </w:r>
      </w:del>
      <w:r>
        <w:t xml:space="preserve">punctuated by submarine troughs and </w:t>
      </w:r>
      <w:proofErr w:type="gramStart"/>
      <w:r>
        <w:t>canyons which</w:t>
      </w:r>
      <w:proofErr w:type="gramEnd"/>
      <w:r>
        <w:t xml:space="preserve"> act to steer currents (Lagerloef 1983). Previous studies have utilized this complex topography for natural experiments based on the comparison of responses of selected fish species to natural or anthropogenic disturbance (Hollowed et al. 2007; Logerwell et al. 2007; Walline et al. 2012).</w:t>
      </w:r>
    </w:p>
    <w:p w14:paraId="70EB35A6" w14:textId="511BBF14" w:rsidR="00B37BC1" w:rsidRDefault="00342E8A">
      <w:pPr>
        <w:pStyle w:val="BodyText"/>
      </w:pPr>
      <w:ins w:id="7" w:author="Colette Ward" w:date="2016-05-31T11:45:00Z">
        <w:r w:rsidRPr="00FD0868">
          <w:rPr>
            <w:rFonts w:ascii="Cambria" w:hAnsi="Cambria" w:cs="Helvetica"/>
            <w:color w:val="000000"/>
          </w:rPr>
          <w:t>We evaluated evidence for the portfolio effect i</w:t>
        </w:r>
      </w:ins>
      <w:ins w:id="8" w:author="Colette Ward" w:date="2016-05-31T11:46:00Z">
        <w:r w:rsidRPr="00FD0868">
          <w:rPr>
            <w:rFonts w:ascii="Cambria" w:hAnsi="Cambria" w:cs="Helvetica"/>
            <w:color w:val="000000"/>
          </w:rPr>
          <w:t>n</w:t>
        </w:r>
      </w:ins>
      <w:ins w:id="9" w:author="Colette Ward" w:date="2016-05-31T12:27:00Z">
        <w:r w:rsidR="00BF0280">
          <w:rPr>
            <w:rFonts w:ascii="Cambria" w:hAnsi="Cambria" w:cs="Helvetica"/>
            <w:color w:val="000000"/>
          </w:rPr>
          <w:t xml:space="preserve"> </w:t>
        </w:r>
      </w:ins>
      <w:del w:id="10" w:author="Colette Ward" w:date="2016-05-31T11:45:00Z">
        <w:r w:rsidR="00DF5329" w:rsidRPr="00FD0868" w:rsidDel="00342E8A">
          <w:rPr>
            <w:rFonts w:ascii="Cambria" w:hAnsi="Cambria"/>
          </w:rPr>
          <w:delText xml:space="preserve">We focused our study on examining the portfolio effect on </w:delText>
        </w:r>
      </w:del>
      <w:r w:rsidR="00DF5329" w:rsidRPr="00FD0868">
        <w:rPr>
          <w:rFonts w:ascii="Cambria" w:hAnsi="Cambria"/>
        </w:rPr>
        <w:t>ecosystem</w:t>
      </w:r>
      <w:r w:rsidR="00DF5329" w:rsidRPr="00BF0280">
        <w:t xml:space="preserve"> responses to natural (e.g., regime shifts (Anderson and Piatt 1999)) and anthropogenic (e.g., the Exxon Valdez Oil Spill (EVOS</w:t>
      </w:r>
      <w:r w:rsidR="00DF5329">
        <w:t xml:space="preserve">) (Incardona et al. 2015)) environmental perturbations. We </w:t>
      </w:r>
      <w:del w:id="11" w:author="Colette Ward" w:date="2016-05-31T11:46:00Z">
        <w:r w:rsidR="00DF5329" w:rsidDel="00342E8A">
          <w:delText xml:space="preserve">tested </w:delText>
        </w:r>
      </w:del>
      <w:ins w:id="12" w:author="Colette Ward" w:date="2016-05-31T11:46:00Z">
        <w:r>
          <w:t xml:space="preserve">evaluated </w:t>
        </w:r>
      </w:ins>
      <w:del w:id="13" w:author="Colette Ward" w:date="2016-05-31T15:06:00Z">
        <w:r w:rsidR="00DF5329" w:rsidDel="00806E28">
          <w:delText xml:space="preserve">species </w:delText>
        </w:r>
      </w:del>
      <w:ins w:id="14" w:author="Colette Ward" w:date="2016-05-31T15:06:00Z">
        <w:r w:rsidR="00806E28">
          <w:t xml:space="preserve">community and individual species </w:t>
        </w:r>
        <w:commentRangeStart w:id="15"/>
        <w:r w:rsidR="00806E28">
          <w:t>stability</w:t>
        </w:r>
      </w:ins>
      <w:commentRangeEnd w:id="15"/>
      <w:ins w:id="16" w:author="Colette Ward" w:date="2016-05-31T15:14:00Z">
        <w:r w:rsidR="00E36381">
          <w:rPr>
            <w:rStyle w:val="CommentReference"/>
          </w:rPr>
          <w:commentReference w:id="15"/>
        </w:r>
      </w:ins>
      <w:ins w:id="18" w:author="Colette Ward" w:date="2016-05-31T15:07:00Z">
        <w:r w:rsidR="00806E28">
          <w:t xml:space="preserve"> and functional complementarity</w:t>
        </w:r>
      </w:ins>
      <w:ins w:id="19" w:author="Colette Ward" w:date="2016-05-31T15:06:00Z">
        <w:r w:rsidR="00806E28">
          <w:t xml:space="preserve"> </w:t>
        </w:r>
      </w:ins>
      <w:commentRangeStart w:id="20"/>
      <w:del w:id="21" w:author="Colette Ward" w:date="2016-05-31T15:14:00Z">
        <w:r w:rsidR="00DF5329" w:rsidDel="00E36381">
          <w:delText>responses</w:delText>
        </w:r>
        <w:commentRangeEnd w:id="20"/>
        <w:r w:rsidR="00806E28" w:rsidDel="00E36381">
          <w:rPr>
            <w:rStyle w:val="CommentReference"/>
          </w:rPr>
          <w:commentReference w:id="20"/>
        </w:r>
        <w:r w:rsidR="00DF5329" w:rsidDel="00E36381">
          <w:delText xml:space="preserve"> </w:delText>
        </w:r>
      </w:del>
      <w:r w:rsidR="00DF5329">
        <w:t xml:space="preserve">through </w:t>
      </w:r>
      <w:proofErr w:type="spellStart"/>
      <w:r w:rsidR="00DF5329">
        <w:t>time</w:t>
      </w:r>
      <w:del w:id="22" w:author="Colette Ward" w:date="2016-05-31T15:07:00Z">
        <w:r w:rsidR="00DF5329" w:rsidDel="00806E28">
          <w:delText xml:space="preserve"> and functional complementarity</w:delText>
        </w:r>
      </w:del>
      <w:proofErr w:type="gramStart"/>
      <w:r w:rsidR="00DF5329">
        <w:t>,two</w:t>
      </w:r>
      <w:proofErr w:type="spellEnd"/>
      <w:proofErr w:type="gramEnd"/>
      <w:r w:rsidR="00DF5329">
        <w:t xml:space="preserve"> mechanisms </w:t>
      </w:r>
      <w:del w:id="23" w:author="Colette Ward" w:date="2016-05-31T15:07:00Z">
        <w:r w:rsidR="00DF5329" w:rsidDel="00806E28">
          <w:delText xml:space="preserve">of </w:delText>
        </w:r>
      </w:del>
      <w:ins w:id="24" w:author="Colette Ward" w:date="2016-05-31T15:07:00Z">
        <w:r w:rsidR="00806E28">
          <w:t xml:space="preserve">underlying </w:t>
        </w:r>
      </w:ins>
      <w:r w:rsidR="00DF5329">
        <w:t>the portfolio effect (</w:t>
      </w:r>
      <w:proofErr w:type="spellStart"/>
      <w:r w:rsidR="00DF5329">
        <w:t>Loreau</w:t>
      </w:r>
      <w:proofErr w:type="spellEnd"/>
      <w:r w:rsidR="00DF5329">
        <w:t xml:space="preserve"> &amp; de Mazancourt 2013).</w:t>
      </w:r>
      <w:ins w:id="25" w:author="Colette Ward" w:date="2016-05-31T15:04:00Z">
        <w:r w:rsidR="00806E28">
          <w:t xml:space="preserve"> We also evaluated community composition</w:t>
        </w:r>
      </w:ins>
      <w:ins w:id="26" w:author="Colette Ward" w:date="2016-05-31T15:12:00Z">
        <w:r w:rsidR="00E36381">
          <w:t xml:space="preserve"> to assess whether species identity remained constant across …</w:t>
        </w:r>
      </w:ins>
    </w:p>
    <w:p w14:paraId="013B4562" w14:textId="77777777" w:rsidR="00CD7A16" w:rsidRDefault="00DF5329">
      <w:pPr>
        <w:pStyle w:val="BodyText"/>
      </w:pPr>
      <w:r>
        <w:t xml:space="preserve">We also </w:t>
      </w:r>
      <w:commentRangeStart w:id="27"/>
      <w:r>
        <w:t>reviewed</w:t>
      </w:r>
      <w:commentRangeEnd w:id="27"/>
      <w:r w:rsidR="00806E28">
        <w:rPr>
          <w:rStyle w:val="CommentReference"/>
        </w:rPr>
        <w:commentReference w:id="27"/>
      </w:r>
      <w:r>
        <w:t xml:space="preserve"> three of the most promising of the 12 hypotheses governing species co-existence which were reviewed by Wilson (2011):</w:t>
      </w:r>
    </w:p>
    <w:p w14:paraId="59E1640B" w14:textId="77777777" w:rsidR="00CD7A16" w:rsidRDefault="00DF5329">
      <w:pPr>
        <w:pStyle w:val="Compact"/>
        <w:numPr>
          <w:ilvl w:val="0"/>
          <w:numId w:val="3"/>
        </w:numPr>
      </w:pPr>
      <w:commentRangeStart w:id="28"/>
      <w:r>
        <w:t>Alpha-niche differentiation – stabilizing</w:t>
      </w:r>
    </w:p>
    <w:p w14:paraId="36C7D09E" w14:textId="77777777" w:rsidR="00CD7A16" w:rsidRDefault="00DF5329">
      <w:pPr>
        <w:pStyle w:val="Compact"/>
        <w:numPr>
          <w:ilvl w:val="0"/>
          <w:numId w:val="3"/>
        </w:numPr>
      </w:pPr>
      <w:r>
        <w:t>Environmental fluctuation – stabilizing [ via relative non-linearity and/or the storage effect see (Chesson 2004)]</w:t>
      </w:r>
    </w:p>
    <w:p w14:paraId="2A9AFB71" w14:textId="77777777" w:rsidR="00CD7A16" w:rsidRDefault="00DF5329">
      <w:pPr>
        <w:pStyle w:val="Compact"/>
        <w:numPr>
          <w:ilvl w:val="0"/>
          <w:numId w:val="3"/>
        </w:numPr>
      </w:pPr>
      <w:r>
        <w:t>Allogenic disturbance – stabilizing [intermediate disturbance; although climate variability occurs on large spatial scales, fishing occurs at intermediate scales, therefore this hypothesis is retained here]</w:t>
      </w:r>
    </w:p>
    <w:commentRangeEnd w:id="28"/>
    <w:p w14:paraId="16ACE0D1" w14:textId="77777777" w:rsidR="00CD7A16" w:rsidRDefault="00F71171">
      <w:pPr>
        <w:pStyle w:val="FirstParagraph"/>
      </w:pPr>
      <w:r>
        <w:rPr>
          <w:rStyle w:val="CommentReference"/>
        </w:rPr>
        <w:commentReference w:id="28"/>
      </w:r>
      <w:r w:rsidR="00DF5329">
        <w:t xml:space="preserve">We then extended single species studies to explore the evidence for community stability and commonality in regional species portfolios as measured by common members of species complexes, and stability in species diversity. It is unclear which of the potential ecosystem disturbances: environmental variability, fishing, and predation (Gaichas et al. 2011). We expect that explorations of these relationships on a regional basis will elucidate key processes underlying GOA </w:t>
      </w:r>
      <w:del w:id="29" w:author="Colette Ward" w:date="2016-05-31T11:49:00Z">
        <w:r w:rsidR="00DF5329" w:rsidDel="00342E8A">
          <w:delText>ecosystems</w:delText>
        </w:r>
      </w:del>
      <w:ins w:id="30" w:author="Colette Ward" w:date="2016-05-31T11:49:00Z">
        <w:r w:rsidR="00342E8A">
          <w:t xml:space="preserve">ecosystem </w:t>
        </w:r>
        <w:proofErr w:type="gramStart"/>
        <w:r w:rsidR="00342E8A">
          <w:t>dynamics(</w:t>
        </w:r>
        <w:proofErr w:type="gramEnd"/>
        <w:r w:rsidR="00342E8A">
          <w:t>?) and community structure.</w:t>
        </w:r>
      </w:ins>
      <w:r w:rsidR="00DF5329">
        <w:t>.</w:t>
      </w:r>
    </w:p>
    <w:p w14:paraId="01395F56" w14:textId="77777777" w:rsidR="00CD7A16" w:rsidRDefault="00DF5329">
      <w:pPr>
        <w:pStyle w:val="Heading2"/>
      </w:pPr>
      <w:bookmarkStart w:id="31" w:name="methods"/>
      <w:bookmarkEnd w:id="31"/>
      <w:r>
        <w:t>Methods</w:t>
      </w:r>
    </w:p>
    <w:p w14:paraId="7AB54F7A" w14:textId="36F51890" w:rsidR="0026000A" w:rsidRDefault="0026000A">
      <w:pPr>
        <w:pStyle w:val="Heading3"/>
        <w:rPr>
          <w:ins w:id="32" w:author="Colette Ward" w:date="2016-05-31T12:36:00Z"/>
        </w:rPr>
      </w:pPr>
      <w:bookmarkStart w:id="33" w:name="trawl-survey"/>
      <w:bookmarkEnd w:id="33"/>
      <w:ins w:id="34" w:author="Colette Ward" w:date="2016-05-31T12:36:00Z">
        <w:r>
          <w:t>E</w:t>
        </w:r>
      </w:ins>
      <w:ins w:id="35" w:author="Colette Ward" w:date="2016-05-31T12:47:00Z">
        <w:r w:rsidR="00B37BC1">
          <w:t>cosystem</w:t>
        </w:r>
      </w:ins>
      <w:ins w:id="36" w:author="Colette Ward" w:date="2016-05-31T12:36:00Z">
        <w:r>
          <w:t xml:space="preserve"> Perturbations</w:t>
        </w:r>
      </w:ins>
    </w:p>
    <w:p w14:paraId="29BAC2ED" w14:textId="46BC357A" w:rsidR="0026000A" w:rsidRDefault="0026000A" w:rsidP="00E00273">
      <w:pPr>
        <w:pStyle w:val="BodyText"/>
        <w:rPr>
          <w:ins w:id="37" w:author="Colette Ward" w:date="2016-05-31T12:54:00Z"/>
        </w:rPr>
      </w:pPr>
      <w:ins w:id="38" w:author="Colette Ward" w:date="2016-05-31T12:40:00Z">
        <w:r>
          <w:t>Natural perturbations</w:t>
        </w:r>
        <w:r w:rsidR="001E4841">
          <w:t xml:space="preserve"> (ref Table 1)</w:t>
        </w:r>
        <w:r>
          <w:t xml:space="preserve">: </w:t>
        </w:r>
        <w:r w:rsidR="001E4841">
          <w:t>regime shifts (in which years, and need a ref), atmospheric forcing</w:t>
        </w:r>
      </w:ins>
      <w:ins w:id="39" w:author="Colette Ward" w:date="2016-05-31T12:41:00Z">
        <w:r w:rsidR="001E4841">
          <w:t xml:space="preserve"> (insert ref)</w:t>
        </w:r>
      </w:ins>
      <w:ins w:id="40" w:author="Colette Ward" w:date="2016-05-31T12:40:00Z">
        <w:r w:rsidR="001E4841">
          <w:t xml:space="preserve">, </w:t>
        </w:r>
        <w:proofErr w:type="gramStart"/>
        <w:r w:rsidR="001E4841">
          <w:t>directional climate change</w:t>
        </w:r>
      </w:ins>
      <w:proofErr w:type="gramEnd"/>
      <w:ins w:id="41" w:author="Colette Ward" w:date="2016-05-31T12:41:00Z">
        <w:r w:rsidR="001E4841">
          <w:t xml:space="preserve"> (insert ref)</w:t>
        </w:r>
      </w:ins>
      <w:ins w:id="42" w:author="Colette Ward" w:date="2016-05-31T12:40:00Z">
        <w:r w:rsidR="001E4841">
          <w:t>.</w:t>
        </w:r>
      </w:ins>
    </w:p>
    <w:p w14:paraId="20A091F1" w14:textId="6923BF25" w:rsidR="002860F7" w:rsidRDefault="002860F7" w:rsidP="00E00273">
      <w:pPr>
        <w:pStyle w:val="BodyText"/>
        <w:rPr>
          <w:ins w:id="43" w:author="Colette Ward" w:date="2016-05-31T12:38:00Z"/>
        </w:rPr>
      </w:pPr>
      <w:ins w:id="44" w:author="Colette Ward" w:date="2016-05-31T12:54:00Z">
        <w:r>
          <w:t>Anthropogenic perturbation: EVOS (Fig. 1)</w:t>
        </w:r>
      </w:ins>
      <w:ins w:id="45" w:author="Colette Ward" w:date="2016-05-31T13:41:00Z">
        <w:r w:rsidR="008A1C47">
          <w:t xml:space="preserve">. EVOS should influence only shallow areas x, y, z and deep areas u, v (Fig. 1).  </w:t>
        </w:r>
      </w:ins>
    </w:p>
    <w:p w14:paraId="65A11796" w14:textId="77777777" w:rsidR="001E4841" w:rsidRPr="0026000A" w:rsidRDefault="001E4841" w:rsidP="00E00273">
      <w:pPr>
        <w:pStyle w:val="BodyText"/>
        <w:rPr>
          <w:ins w:id="46" w:author="Colette Ward" w:date="2016-05-31T12:35:00Z"/>
        </w:rPr>
      </w:pPr>
    </w:p>
    <w:p w14:paraId="110B1C92" w14:textId="77777777" w:rsidR="00CD7A16" w:rsidRDefault="00DF5329">
      <w:pPr>
        <w:pStyle w:val="Heading3"/>
      </w:pPr>
      <w:r>
        <w:t>Trawl Survey</w:t>
      </w:r>
    </w:p>
    <w:p w14:paraId="7253B49A" w14:textId="77777777" w:rsidR="00CD7A16" w:rsidRDefault="00DF5329">
      <w:pPr>
        <w:pStyle w:val="FirstParagraph"/>
      </w:pPr>
      <w:r>
        <w:t>Since 1984, the Alaska Fisheries Science Center (AFSC) has conducted comprehensive bottom trawl surveys in the GOA to monitor trends in the distribution and abundance of groundfish populations. The full survey area includes the continental shelf and upper continental slope (to 1,000 m depth) in the GOA and extends from the Islands of Four Mountains (170° W) 2,300 km east to Dixon Entrance (54° N). The AFSC contracts 3 commercial trawlers during May–August and samples the standard 320,000 km2 survey area with approximately 820 survey stations. The catch data result in observations of catch-per-unit-area (CPUE) which are averaged and expanded by survey area to estimate the relative abundance of important groundfish species. This multi-species survey is based upon a stratified-</w:t>
      </w:r>
      <w:r>
        <w:lastRenderedPageBreak/>
        <w:t>random design and the area-swept method of estimating abundance (von Szalay et al. 2010 ).</w:t>
      </w:r>
    </w:p>
    <w:p w14:paraId="104459B1" w14:textId="77777777" w:rsidR="00CD7A16" w:rsidRDefault="00DF5329">
      <w:pPr>
        <w:pStyle w:val="BodyText"/>
      </w:pPr>
      <w:r>
        <w:t>The net used in this survey is a four-seam, high-opening Poly Nor’Eastern trawl featuring a 27.2 m headrope and a 36.7 m footrope equipped with rubber bobbin roller gear. The net is deployed from the vessel while the vessel steams ahead at 3 knots. Once on the seafloor, the net is towed for 30 minutes (prior to 1992) or 15 minutes (1992 - present). In most years the net was equipped with a bottom contact sensor on the footrope, and a Seabird SBE-39 bathythermograph on the headrope. The catch was processed by the scientific crew who identified all living organisms, weighed and counted the catch of each species, and took biological samples (lengths, otoliths, and specially requested tissues) from key groundfish species or other species of interest.</w:t>
      </w:r>
    </w:p>
    <w:p w14:paraId="2931A029" w14:textId="77777777" w:rsidR="00CD7A16" w:rsidRDefault="00DF5329">
      <w:pPr>
        <w:pStyle w:val="Heading3"/>
      </w:pPr>
      <w:bookmarkStart w:id="47" w:name="study-areas"/>
      <w:bookmarkEnd w:id="47"/>
      <w:r>
        <w:t>Study Areas</w:t>
      </w:r>
    </w:p>
    <w:p w14:paraId="6FDA1BF5" w14:textId="77777777" w:rsidR="00CD7A16" w:rsidRDefault="00DF5329">
      <w:pPr>
        <w:pStyle w:val="FirstParagraph"/>
      </w:pPr>
      <w:r>
        <w:t>We mapped the areas covered by the trawl survey data as well as the extent of the EVOS over the shelf region of the central GOA. We then selected study areas on the shelf across a gradient of oil exposure and based on bottom depth: 9 contiguous areas of depth 50 - 150 m, 5 contiguous areas of 151 - 300 m (Figure 1). Study areas ranged in size from xxx – yyy km2, and were located from XXXX degrees W to XXXXX degrees W. This provided us with study areas that were East of the spill and did not receive oil, at the same longitude as the spill and likely were oiled, and areas West of the spill extent that were also likely unoiled.</w:t>
      </w:r>
    </w:p>
    <w:p w14:paraId="1D6F88C2" w14:textId="77777777" w:rsidR="00CD7A16" w:rsidRDefault="00DF5329">
      <w:pPr>
        <w:pStyle w:val="Heading3"/>
      </w:pPr>
      <w:bookmarkStart w:id="48" w:name="modeling"/>
      <w:bookmarkEnd w:id="48"/>
      <w:r>
        <w:t>Modeling</w:t>
      </w:r>
    </w:p>
    <w:p w14:paraId="5ADE2C9A" w14:textId="77777777" w:rsidR="00CD7A16" w:rsidRDefault="00DF5329">
      <w:pPr>
        <w:pStyle w:val="FirstParagraph"/>
      </w:pPr>
      <w:r>
        <w:t>AFSC survey data were smoothed using a geostatistical model developed by (Ono et al. 2015; Shelton et al. 2014). The model treated year and depth as fixed effects on CPUE. Most groundfish exhibit spatial partitions related to depth (CITATION NEEDED). In addition many groundfish also exhibit notable ontogenetic shifts in depth (CITATION). Including depth as a fixed effect corrects for species specific affinities for a given depth range. To correct for ontogenetic shifts in depth, the depth and temperature distributions were examined by length category for species that had continuous time series of length measurements.</w:t>
      </w:r>
    </w:p>
    <w:p w14:paraId="1861FDA5" w14:textId="77777777" w:rsidR="00CD7A16" w:rsidRDefault="00DF5329">
      <w:pPr>
        <w:pStyle w:val="BodyText"/>
      </w:pPr>
      <w:r>
        <w:t>The estimated range at which the spatial correlation in the spatial field falls to 0.05 after accounting for depth ranged from 10km – 500km with most species exhibiting a range of 65km. Species with higher frequencies of occurrence tended to have lower spatial ranges with the dominant species (cod, halibut, sablefish, and pollock) being less than 60km. Area expansions derived from the model were used to estimate abundance for each of the 9 sub-regions. Some information is shared between regions due to the the spatial range of correlations, however in most species/region cases the distances between the 9 regions exceeded the species range. For each of the nine regions the mean and variance of biomass by species was calculated. It should be noted that the species exhibit different vulnerability to the survey trawl. Thus, all results reflect the demersal shelf fish community.</w:t>
      </w:r>
    </w:p>
    <w:p w14:paraId="024C536D" w14:textId="77777777" w:rsidR="00CD7A16" w:rsidRDefault="00DF5329">
      <w:pPr>
        <w:pStyle w:val="Heading3"/>
      </w:pPr>
      <w:bookmarkStart w:id="49" w:name="statistical-analysis"/>
      <w:bookmarkEnd w:id="49"/>
      <w:r>
        <w:lastRenderedPageBreak/>
        <w:t>Statistical Analysis</w:t>
      </w:r>
    </w:p>
    <w:p w14:paraId="45291DB7" w14:textId="77777777" w:rsidR="00CD7A16" w:rsidRDefault="00DF5329">
      <w:pPr>
        <w:pStyle w:val="FirstParagraph"/>
      </w:pPr>
      <w:r>
        <w:t xml:space="preserve">Stability = </w:t>
      </w:r>
      <w:commentRangeStart w:id="50"/>
      <w:r>
        <w:t xml:space="preserve">temporal stability </w:t>
      </w:r>
      <w:commentRangeEnd w:id="50"/>
      <w:r w:rsidR="00750C57">
        <w:rPr>
          <w:rStyle w:val="CommentReference"/>
        </w:rPr>
        <w:commentReference w:id="50"/>
      </w:r>
      <w:r>
        <w:t>in this case. Stability over the 32 years of the study.</w:t>
      </w:r>
    </w:p>
    <w:p w14:paraId="5565DA43" w14:textId="77777777" w:rsidR="00CD7A16" w:rsidRDefault="00DF5329">
      <w:pPr>
        <w:pStyle w:val="BodyText"/>
      </w:pPr>
      <w:r>
        <w:t>Alpha (within study area) and beta (between study areas) components of diversity were estimated based on (Jost 2007). Components of species diversity were derived from estimated mean biomass for each species within a region. To correct for uncertainty in regional abundance we resampled the expected distribution of species within each region 1000 times using bootstrap methods.</w:t>
      </w:r>
    </w:p>
    <w:p w14:paraId="3F731295" w14:textId="77777777" w:rsidR="00CD7A16" w:rsidRDefault="00DF5329">
      <w:pPr>
        <w:pStyle w:val="BodyText"/>
      </w:pPr>
      <w:r>
        <w:t>To evaluate regional differences in ecosystem structure we partitioned the predicted mean biomass for a given species into functional groups using based on the NMFS food-habits database (xxxx). For each ecoregion the mean density for each region was plotted and the biomass in each trophic guild was estimated (Table 2, Figure 2) for the entire time series 1984 – present.</w:t>
      </w:r>
    </w:p>
    <w:p w14:paraId="3C9CBA97" w14:textId="77777777" w:rsidR="00CD7A16" w:rsidRDefault="00DF5329">
      <w:pPr>
        <w:pStyle w:val="Heading2"/>
      </w:pPr>
      <w:bookmarkStart w:id="51" w:name="results"/>
      <w:bookmarkEnd w:id="51"/>
      <w:r>
        <w:t>Results</w:t>
      </w:r>
    </w:p>
    <w:p w14:paraId="63AF123D" w14:textId="77777777" w:rsidR="00CD7A16" w:rsidRDefault="00DF5329">
      <w:pPr>
        <w:pStyle w:val="Heading3"/>
      </w:pPr>
      <w:bookmarkStart w:id="52" w:name="environmental-conditions-and-speciescomm"/>
      <w:bookmarkEnd w:id="52"/>
      <w:r>
        <w:t>Environmental Conditions and species/community responses across study areas and through time:</w:t>
      </w:r>
    </w:p>
    <w:p w14:paraId="62E19198" w14:textId="77777777" w:rsidR="00DF5329" w:rsidRDefault="00DF5329">
      <w:pPr>
        <w:pStyle w:val="FirstParagraph"/>
        <w:rPr>
          <w:ins w:id="53" w:author="Colette Ward" w:date="2016-05-31T12:19:00Z"/>
        </w:rPr>
      </w:pPr>
      <w:r>
        <w:t>The mean depth and bottom temperature of each region is shown in Table 1.</w:t>
      </w:r>
      <w:r>
        <w:br/>
        <w:t xml:space="preserve">EVOS extent (cite Figure 1, the map). </w:t>
      </w:r>
      <w:commentRangeStart w:id="54"/>
      <w:r>
        <w:t xml:space="preserve">Other larger perturbations, regime shifts, etc, during the study time (1984 - 2015). </w:t>
      </w:r>
      <w:commentRangeEnd w:id="54"/>
      <w:r w:rsidR="002860F7">
        <w:rPr>
          <w:rStyle w:val="CommentReference"/>
        </w:rPr>
        <w:commentReference w:id="54"/>
      </w:r>
    </w:p>
    <w:p w14:paraId="1DEE4604" w14:textId="77777777" w:rsidR="00DF5329" w:rsidRDefault="00DF5329">
      <w:pPr>
        <w:pStyle w:val="FirstParagraph"/>
        <w:rPr>
          <w:ins w:id="55" w:author="Colette Ward" w:date="2016-05-31T12:19:00Z"/>
        </w:rPr>
      </w:pPr>
    </w:p>
    <w:p w14:paraId="4E5B90C4" w14:textId="029B613E" w:rsidR="00CD7A16" w:rsidRDefault="00DF5329">
      <w:pPr>
        <w:pStyle w:val="FirstParagraph"/>
        <w:rPr>
          <w:ins w:id="56" w:author="Colette Ward" w:date="2016-05-31T12:19:00Z"/>
        </w:rPr>
      </w:pPr>
      <w:proofErr w:type="gramStart"/>
      <w:r>
        <w:t>Response of species and communities (cite Figure 2).</w:t>
      </w:r>
      <w:proofErr w:type="gramEnd"/>
    </w:p>
    <w:p w14:paraId="5900CDA9" w14:textId="4650DCA7" w:rsidR="00DF5329" w:rsidRDefault="0030565B" w:rsidP="008E33D7">
      <w:pPr>
        <w:pStyle w:val="BodyText"/>
        <w:rPr>
          <w:ins w:id="57" w:author="Colette Ward" w:date="2016-05-31T12:19:00Z"/>
        </w:rPr>
      </w:pPr>
      <w:ins w:id="58" w:author="Colette Ward" w:date="2016-05-31T12:20:00Z">
        <w:r>
          <w:t>For both shallow and deep areas</w:t>
        </w:r>
      </w:ins>
      <w:ins w:id="59" w:author="Colette Ward" w:date="2016-05-31T12:21:00Z">
        <w:r>
          <w:t>,</w:t>
        </w:r>
      </w:ins>
      <w:ins w:id="60" w:author="Colette Ward" w:date="2016-05-31T12:20:00Z">
        <w:r>
          <w:t xml:space="preserve"> community-level </w:t>
        </w:r>
      </w:ins>
      <w:ins w:id="61" w:author="Colette Ward" w:date="2016-05-31T12:22:00Z">
        <w:r>
          <w:t>CV</w:t>
        </w:r>
      </w:ins>
      <w:ins w:id="62" w:author="Colette Ward" w:date="2016-05-31T12:21:00Z">
        <w:r>
          <w:t xml:space="preserve"> of mean density was </w:t>
        </w:r>
      </w:ins>
      <w:ins w:id="63" w:author="Colette Ward" w:date="2016-05-31T12:22:00Z">
        <w:r>
          <w:t>lower</w:t>
        </w:r>
      </w:ins>
      <w:ins w:id="64" w:author="Colette Ward" w:date="2016-05-31T14:30:00Z">
        <w:r w:rsidR="00FC0C79">
          <w:t xml:space="preserve"> (we hope!)</w:t>
        </w:r>
      </w:ins>
      <w:ins w:id="65" w:author="Colette Ward" w:date="2016-05-31T12:22:00Z">
        <w:r w:rsidR="00762BCE">
          <w:t xml:space="preserve"> than </w:t>
        </w:r>
      </w:ins>
      <w:ins w:id="66" w:author="Colette Ward" w:date="2016-05-31T12:23:00Z">
        <w:r>
          <w:t>CVs of the 54 individual species</w:t>
        </w:r>
      </w:ins>
      <w:ins w:id="67" w:author="Colette Ward" w:date="2016-05-31T12:24:00Z">
        <w:r>
          <w:t xml:space="preserve"> (Fig. 2)</w:t>
        </w:r>
      </w:ins>
      <w:ins w:id="68" w:author="Colette Ward" w:date="2016-05-31T12:23:00Z">
        <w:r w:rsidR="00762BCE">
          <w:t xml:space="preserve"> </w:t>
        </w:r>
      </w:ins>
      <w:ins w:id="69" w:author="Colette Ward" w:date="2016-05-31T14:37:00Z">
        <w:r w:rsidR="00762BCE">
          <w:t>… we could either compare community CV to mean CV of all 54 species, and/or say that community CV was less than xx% of individual species CVs.</w:t>
        </w:r>
      </w:ins>
    </w:p>
    <w:p w14:paraId="0EDEC4CF" w14:textId="77777777" w:rsidR="00DF5329" w:rsidRPr="00DF5329" w:rsidRDefault="00DF5329" w:rsidP="008E33D7">
      <w:pPr>
        <w:pStyle w:val="BodyText"/>
      </w:pPr>
    </w:p>
    <w:p w14:paraId="29CD8A8B" w14:textId="77777777" w:rsidR="00CD7A16" w:rsidRDefault="00DF5329">
      <w:pPr>
        <w:pStyle w:val="Heading3"/>
      </w:pPr>
      <w:bookmarkStart w:id="70" w:name="diversity-within-and-between-study-areas"/>
      <w:bookmarkEnd w:id="70"/>
      <w:r>
        <w:t>Diversity within and between study areas (both species and functional diversity/complementarity)</w:t>
      </w:r>
    </w:p>
    <w:p w14:paraId="4D48BA15" w14:textId="16E6E006" w:rsidR="00CD7A16" w:rsidRDefault="00DF5329">
      <w:pPr>
        <w:pStyle w:val="FirstParagraph"/>
      </w:pPr>
      <w:proofErr w:type="gramStart"/>
      <w:r>
        <w:t>Alpha diversity for shallow and deep (cite Figure 3).</w:t>
      </w:r>
      <w:proofErr w:type="gramEnd"/>
      <w:r>
        <w:t xml:space="preserve"> </w:t>
      </w:r>
      <w:proofErr w:type="gramStart"/>
      <w:r>
        <w:t>Beta diversity for shallow and deep (cite Figure 4).</w:t>
      </w:r>
      <w:proofErr w:type="gramEnd"/>
      <w:r>
        <w:t xml:space="preserve"> </w:t>
      </w:r>
      <w:ins w:id="71" w:author="Colette Ward" w:date="2016-05-31T12:32:00Z">
        <w:r w:rsidR="0026000A">
          <w:t>For all shallow and deep areas f</w:t>
        </w:r>
      </w:ins>
      <w:del w:id="72" w:author="Colette Ward" w:date="2016-05-31T12:32:00Z">
        <w:r w:rsidDel="0026000A">
          <w:delText>F</w:delText>
        </w:r>
      </w:del>
      <w:r>
        <w:t xml:space="preserve">unctional diversity </w:t>
      </w:r>
      <w:ins w:id="73" w:author="Colette Ward" w:date="2016-05-31T12:29:00Z">
        <w:r w:rsidR="00BF0280">
          <w:t>was low (</w:t>
        </w:r>
      </w:ins>
      <w:ins w:id="74" w:author="Colette Ward" w:date="2016-05-31T14:30:00Z">
        <w:r w:rsidR="00FC0C79">
          <w:t xml:space="preserve">Colette </w:t>
        </w:r>
      </w:ins>
      <w:ins w:id="75" w:author="Colette Ward" w:date="2016-05-31T12:29:00Z">
        <w:r w:rsidR="00FC0C79">
          <w:t>note to self</w:t>
        </w:r>
        <w:r w:rsidR="00BF0280">
          <w:t xml:space="preserve">, I must </w:t>
        </w:r>
        <w:r w:rsidR="0026000A">
          <w:t>calculate the max possible FD</w:t>
        </w:r>
        <w:r w:rsidR="0026000A" w:rsidRPr="00FC0C79">
          <w:rPr>
            <w:vertAlign w:val="subscript"/>
          </w:rPr>
          <w:t>Q</w:t>
        </w:r>
        <w:r w:rsidR="0026000A">
          <w:t xml:space="preserve"> value</w:t>
        </w:r>
      </w:ins>
      <w:ins w:id="76" w:author="Colette Ward" w:date="2016-05-31T12:30:00Z">
        <w:r w:rsidR="0026000A">
          <w:t xml:space="preserve"> for comparison, in order to make this argument)</w:t>
        </w:r>
      </w:ins>
      <w:ins w:id="77" w:author="Colette Ward" w:date="2016-05-31T12:31:00Z">
        <w:r w:rsidR="0026000A">
          <w:t xml:space="preserve"> and did not differ between oil-exposed and unexposed areas</w:t>
        </w:r>
      </w:ins>
      <w:ins w:id="78" w:author="Colette Ward" w:date="2016-05-31T12:29:00Z">
        <w:r w:rsidR="0026000A">
          <w:t xml:space="preserve"> </w:t>
        </w:r>
      </w:ins>
      <w:del w:id="79" w:author="Colette Ward" w:date="2016-05-31T12:31:00Z">
        <w:r w:rsidDel="0026000A">
          <w:delText>for</w:delText>
        </w:r>
      </w:del>
      <w:del w:id="80" w:author="Colette Ward" w:date="2016-05-31T12:32:00Z">
        <w:r w:rsidDel="0026000A">
          <w:delText xml:space="preserve"> shallow and deep </w:delText>
        </w:r>
      </w:del>
      <w:r>
        <w:t>(cite Figure 5).</w:t>
      </w:r>
    </w:p>
    <w:p w14:paraId="7A178B52" w14:textId="77777777" w:rsidR="00CD7A16" w:rsidRDefault="00DF5329">
      <w:pPr>
        <w:pStyle w:val="Heading3"/>
      </w:pPr>
      <w:bookmarkStart w:id="81" w:name="community-composition"/>
      <w:bookmarkEnd w:id="81"/>
      <w:r>
        <w:t>Community composition</w:t>
      </w:r>
    </w:p>
    <w:p w14:paraId="7448C4DE" w14:textId="77777777" w:rsidR="00CD7A16" w:rsidRDefault="00DF5329">
      <w:pPr>
        <w:pStyle w:val="FirstParagraph"/>
      </w:pPr>
      <w:r>
        <w:t>Compare composition between all shallow areas and all deep areas (over time?) (cite Figure 6).</w:t>
      </w:r>
    </w:p>
    <w:p w14:paraId="26B5710F" w14:textId="77777777" w:rsidR="00CD7A16" w:rsidRDefault="00DF5329">
      <w:pPr>
        <w:pStyle w:val="Heading3"/>
      </w:pPr>
      <w:bookmarkStart w:id="82" w:name="figures"/>
      <w:bookmarkEnd w:id="82"/>
      <w:r>
        <w:t>Figures:</w:t>
      </w:r>
    </w:p>
    <w:p w14:paraId="19BF2265" w14:textId="77777777" w:rsidR="00CD7A16" w:rsidRDefault="00DF5329">
      <w:pPr>
        <w:pStyle w:val="FirstParagraph"/>
      </w:pPr>
      <w:r>
        <w:t>1: Map of shallow and deep study areas overlaid with EVOS slick</w:t>
      </w:r>
    </w:p>
    <w:p w14:paraId="54973D47" w14:textId="77777777" w:rsidR="00CD7A16" w:rsidRDefault="00DF5329">
      <w:pPr>
        <w:pStyle w:val="FigurewithCaption"/>
      </w:pPr>
      <w:r>
        <w:rPr>
          <w:noProof/>
        </w:rPr>
        <w:lastRenderedPageBreak/>
        <w:drawing>
          <wp:inline distT="0" distB="0" distL="0" distR="0" wp14:anchorId="5CC11498" wp14:editId="763FFEE8">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iversityPaper_files/figure-docx/unnamed-chunk-2-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14:paraId="4916BCA9" w14:textId="77777777" w:rsidR="00CD7A16" w:rsidRDefault="00DF5329">
      <w:pPr>
        <w:pStyle w:val="ImageCaption"/>
      </w:pPr>
      <w:r>
        <w:t>Locations of shallow areas (50-150 m) in Gulf of Alaska.</w:t>
      </w:r>
    </w:p>
    <w:p w14:paraId="08508081" w14:textId="77777777" w:rsidR="00CD7A16" w:rsidRDefault="00DF5329">
      <w:pPr>
        <w:pStyle w:val="FigurewithCaption"/>
      </w:pPr>
      <w:r>
        <w:rPr>
          <w:noProof/>
        </w:rPr>
        <w:drawing>
          <wp:inline distT="0" distB="0" distL="0" distR="0" wp14:anchorId="1022F582" wp14:editId="28312D02">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iversityPaper_files/figure-docx/unnamed-chunk-3-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14:paraId="135E97ED" w14:textId="77777777" w:rsidR="00CD7A16" w:rsidRDefault="00DF5329">
      <w:pPr>
        <w:pStyle w:val="ImageCaption"/>
      </w:pPr>
      <w:r>
        <w:t>Locations of deep areas (&gt;150-300 m) in Gulf of Alaska.</w:t>
      </w:r>
    </w:p>
    <w:p w14:paraId="2EF72861" w14:textId="77777777" w:rsidR="00CD7A16" w:rsidRDefault="00DF5329">
      <w:pPr>
        <w:pStyle w:val="BodyText"/>
      </w:pPr>
      <w:commentRangeStart w:id="83"/>
      <w:r>
        <w:t xml:space="preserve">2: Response of species through time to events, response of the </w:t>
      </w:r>
      <w:proofErr w:type="gramStart"/>
      <w:r>
        <w:t>community(</w:t>
      </w:r>
      <w:proofErr w:type="gramEnd"/>
      <w:r>
        <w:t>ies) through time to events (Biomass)</w:t>
      </w:r>
      <w:commentRangeEnd w:id="83"/>
      <w:r w:rsidR="005313C4">
        <w:rPr>
          <w:rStyle w:val="CommentReference"/>
        </w:rPr>
        <w:commentReference w:id="83"/>
      </w:r>
    </w:p>
    <w:p w14:paraId="5AD4DD70" w14:textId="77777777" w:rsidR="00CD7A16" w:rsidRDefault="00DF5329">
      <w:pPr>
        <w:pStyle w:val="SourceCode"/>
      </w:pPr>
      <w:r>
        <w:rPr>
          <w:rStyle w:val="VerbatimChar"/>
        </w:rPr>
        <w:t>#</w:t>
      </w:r>
      <w:proofErr w:type="gramStart"/>
      <w:r>
        <w:rPr>
          <w:rStyle w:val="VerbatimChar"/>
        </w:rPr>
        <w:t>#    Area</w:t>
      </w:r>
      <w:proofErr w:type="gramEnd"/>
      <w:r>
        <w:rPr>
          <w:rStyle w:val="VerbatimChar"/>
        </w:rPr>
        <w:t xml:space="preserve"> Mean.totalDensity Median.totalDensity SD.totalDensity  lower95</w:t>
      </w:r>
      <w:r>
        <w:br/>
      </w:r>
      <w:r>
        <w:rPr>
          <w:rStyle w:val="VerbatimChar"/>
        </w:rPr>
        <w:t>## 1 Total          49.21748            48.94501        4.409719 41.22383</w:t>
      </w:r>
      <w:r>
        <w:br/>
      </w:r>
      <w:r>
        <w:rPr>
          <w:rStyle w:val="VerbatimChar"/>
        </w:rPr>
        <w:t xml:space="preserve">## 2 Total          44.45039            44.20050        3.946875 </w:t>
      </w:r>
      <w:r>
        <w:rPr>
          <w:rStyle w:val="VerbatimChar"/>
        </w:rPr>
        <w:lastRenderedPageBreak/>
        <w:t>37.28627</w:t>
      </w:r>
      <w:r>
        <w:br/>
      </w:r>
      <w:r>
        <w:rPr>
          <w:rStyle w:val="VerbatimChar"/>
        </w:rPr>
        <w:t>## 3 Total          80.87106            80.62196        6.896900 68.02493</w:t>
      </w:r>
      <w:r>
        <w:br/>
      </w:r>
      <w:r>
        <w:rPr>
          <w:rStyle w:val="VerbatimChar"/>
        </w:rPr>
        <w:t>## 4 Total          72.55438            72.29167        5.807405 61.94288</w:t>
      </w:r>
      <w:r>
        <w:br/>
      </w:r>
      <w:r>
        <w:rPr>
          <w:rStyle w:val="VerbatimChar"/>
        </w:rPr>
        <w:t>## 5 Total          62.29135            62.26652        4.976895 53.21737</w:t>
      </w:r>
      <w:r>
        <w:br/>
      </w:r>
      <w:r>
        <w:rPr>
          <w:rStyle w:val="VerbatimChar"/>
        </w:rPr>
        <w:t>## 6 Total          62.58448            61.24983       11.947591 43.30592</w:t>
      </w:r>
      <w:r>
        <w:br/>
      </w:r>
      <w:r>
        <w:rPr>
          <w:rStyle w:val="VerbatimChar"/>
        </w:rPr>
        <w:t>##    upper95 year.numb Year N.obs.Area             Species Yearly_Mn_Density</w:t>
      </w:r>
      <w:r>
        <w:br/>
      </w:r>
      <w:r>
        <w:rPr>
          <w:rStyle w:val="VerbatimChar"/>
        </w:rPr>
        <w:t>## 1 58.08505         1 1984      11763 Atheresthes.stomias          3.275249</w:t>
      </w:r>
      <w:r>
        <w:br/>
      </w:r>
      <w:r>
        <w:rPr>
          <w:rStyle w:val="VerbatimChar"/>
        </w:rPr>
        <w:t>## 2 52.51203         2 1987      11763 Atheresthes.stomias          3.341976</w:t>
      </w:r>
      <w:r>
        <w:br/>
      </w:r>
      <w:r>
        <w:rPr>
          <w:rStyle w:val="VerbatimChar"/>
        </w:rPr>
        <w:t>## 3 94.78387         3 1990      11763 Atheresthes.stomias          3.708962</w:t>
      </w:r>
      <w:r>
        <w:br/>
      </w:r>
      <w:r>
        <w:rPr>
          <w:rStyle w:val="VerbatimChar"/>
        </w:rPr>
        <w:t>## 4 84.61375         4 1993      11763 Atheresthes.stomias          3.454514</w:t>
      </w:r>
      <w:r>
        <w:br/>
      </w:r>
      <w:r>
        <w:rPr>
          <w:rStyle w:val="VerbatimChar"/>
        </w:rPr>
        <w:t>## 5 72.78910         5 1996      11763 Atheresthes.stomias          3.521564</w:t>
      </w:r>
      <w:r>
        <w:br/>
      </w:r>
      <w:r>
        <w:rPr>
          <w:rStyle w:val="VerbatimChar"/>
        </w:rPr>
        <w:t>## 6 88.77204         6 1999      11763 Atheresthes.stomias          2.924118</w:t>
      </w:r>
    </w:p>
    <w:p w14:paraId="0F1B488E" w14:textId="643D9B79" w:rsidR="009D4813" w:rsidRDefault="009D4813">
      <w:pPr>
        <w:pStyle w:val="FirstParagraph"/>
        <w:rPr>
          <w:ins w:id="84" w:author="Colette Ward" w:date="2016-05-31T13:55:00Z"/>
        </w:rPr>
      </w:pPr>
      <w:ins w:id="85" w:author="Colette Ward" w:date="2016-05-31T13:56:00Z">
        <w:r>
          <w:rPr>
            <w:noProof/>
          </w:rPr>
          <w:drawing>
            <wp:inline distT="0" distB="0" distL="0" distR="0" wp14:anchorId="4E03B7EC" wp14:editId="62514BB6">
              <wp:extent cx="5486400" cy="314199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41998"/>
                      </a:xfrm>
                      <a:prstGeom prst="rect">
                        <a:avLst/>
                      </a:prstGeom>
                      <a:noFill/>
                      <a:ln>
                        <a:noFill/>
                      </a:ln>
                    </pic:spPr>
                  </pic:pic>
                </a:graphicData>
              </a:graphic>
            </wp:inline>
          </w:drawing>
        </w:r>
      </w:ins>
    </w:p>
    <w:p w14:paraId="62D915B8" w14:textId="3186D9DF" w:rsidR="009D4813" w:rsidRDefault="009D4813">
      <w:pPr>
        <w:pStyle w:val="FirstParagraph"/>
        <w:rPr>
          <w:ins w:id="86" w:author="Colette Ward" w:date="2016-05-31T13:55:00Z"/>
        </w:rPr>
      </w:pPr>
      <w:ins w:id="87" w:author="Colette Ward" w:date="2016-05-31T13:56:00Z">
        <w:r>
          <w:rPr>
            <w:noProof/>
          </w:rPr>
          <w:drawing>
            <wp:inline distT="0" distB="0" distL="0" distR="0" wp14:anchorId="108F7C34" wp14:editId="42924C3C">
              <wp:extent cx="5486400" cy="3259754"/>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9754"/>
                      </a:xfrm>
                      <a:prstGeom prst="rect">
                        <a:avLst/>
                      </a:prstGeom>
                      <a:noFill/>
                      <a:ln>
                        <a:noFill/>
                      </a:ln>
                    </pic:spPr>
                  </pic:pic>
                </a:graphicData>
              </a:graphic>
            </wp:inline>
          </w:drawing>
        </w:r>
      </w:ins>
    </w:p>
    <w:p w14:paraId="2B08B06B" w14:textId="77777777" w:rsidR="009D4813" w:rsidRDefault="009D4813">
      <w:pPr>
        <w:pStyle w:val="FirstParagraph"/>
        <w:rPr>
          <w:ins w:id="88" w:author="Colette Ward" w:date="2016-05-31T13:56:00Z"/>
        </w:rPr>
      </w:pPr>
    </w:p>
    <w:p w14:paraId="682B297C" w14:textId="77777777" w:rsidR="009D4813" w:rsidRDefault="009D4813">
      <w:pPr>
        <w:pStyle w:val="FirstParagraph"/>
        <w:rPr>
          <w:ins w:id="89" w:author="Colette Ward" w:date="2016-05-31T13:56:00Z"/>
        </w:rPr>
      </w:pPr>
    </w:p>
    <w:p w14:paraId="3340077A" w14:textId="77777777" w:rsidR="00CD7A16" w:rsidRDefault="00DF5329">
      <w:pPr>
        <w:pStyle w:val="FirstParagraph"/>
        <w:rPr>
          <w:ins w:id="90" w:author="Colette Ward" w:date="2016-05-31T13:56:00Z"/>
        </w:rPr>
      </w:pPr>
      <w:r>
        <w:t>3: Mean alpha diversity boxplots across years between areas</w:t>
      </w:r>
    </w:p>
    <w:p w14:paraId="7CFD5258" w14:textId="7DB1B72C" w:rsidR="009D4813" w:rsidRPr="009D4813" w:rsidRDefault="009D4813" w:rsidP="008E33D7">
      <w:pPr>
        <w:pStyle w:val="BodyText"/>
      </w:pPr>
      <w:ins w:id="91" w:author="Colette Ward" w:date="2016-05-31T13:56:00Z">
        <w:r>
          <w:rPr>
            <w:noProof/>
          </w:rPr>
          <w:drawing>
            <wp:inline distT="0" distB="0" distL="0" distR="0" wp14:anchorId="24E50F4F" wp14:editId="70F75EC8">
              <wp:extent cx="5486400" cy="3294206"/>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94206"/>
                      </a:xfrm>
                      <a:prstGeom prst="rect">
                        <a:avLst/>
                      </a:prstGeom>
                      <a:noFill/>
                      <a:ln>
                        <a:noFill/>
                      </a:ln>
                    </pic:spPr>
                  </pic:pic>
                </a:graphicData>
              </a:graphic>
            </wp:inline>
          </w:drawing>
        </w:r>
      </w:ins>
    </w:p>
    <w:p w14:paraId="75EC5BB9" w14:textId="12E28356" w:rsidR="009D4813" w:rsidRDefault="009D4813">
      <w:pPr>
        <w:pStyle w:val="BodyText"/>
        <w:rPr>
          <w:ins w:id="92" w:author="Colette Ward" w:date="2016-05-31T13:56:00Z"/>
        </w:rPr>
      </w:pPr>
      <w:ins w:id="93" w:author="Colette Ward" w:date="2016-05-31T13:57:00Z">
        <w:r>
          <w:rPr>
            <w:noProof/>
          </w:rPr>
          <w:drawing>
            <wp:inline distT="0" distB="0" distL="0" distR="0" wp14:anchorId="2EEDA8F3" wp14:editId="65C6BFD5">
              <wp:extent cx="5486400" cy="3259419"/>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59419"/>
                      </a:xfrm>
                      <a:prstGeom prst="rect">
                        <a:avLst/>
                      </a:prstGeom>
                      <a:noFill/>
                      <a:ln>
                        <a:noFill/>
                      </a:ln>
                    </pic:spPr>
                  </pic:pic>
                </a:graphicData>
              </a:graphic>
            </wp:inline>
          </w:drawing>
        </w:r>
      </w:ins>
    </w:p>
    <w:p w14:paraId="7A56988E" w14:textId="77777777" w:rsidR="009D4813" w:rsidRDefault="009D4813">
      <w:pPr>
        <w:pStyle w:val="BodyText"/>
        <w:rPr>
          <w:ins w:id="94" w:author="Colette Ward" w:date="2016-05-31T13:56:00Z"/>
        </w:rPr>
      </w:pPr>
    </w:p>
    <w:p w14:paraId="3A6B9B7A" w14:textId="77777777" w:rsidR="00CD7A16" w:rsidRDefault="00DF5329">
      <w:pPr>
        <w:pStyle w:val="BodyText"/>
      </w:pPr>
      <w:r>
        <w:t>4: Mean beta diversity boxplots across year between areas</w:t>
      </w:r>
      <w:r>
        <w:br/>
        <w:t>5: Functional complementarity figure</w:t>
      </w:r>
      <w:r>
        <w:br/>
        <w:t>6: NMDS for community composition between areas</w:t>
      </w:r>
    </w:p>
    <w:p w14:paraId="4D386E16" w14:textId="77777777" w:rsidR="00CD7A16" w:rsidRDefault="00DF5329">
      <w:pPr>
        <w:pStyle w:val="Heading3"/>
      </w:pPr>
      <w:bookmarkStart w:id="95" w:name="tables"/>
      <w:bookmarkEnd w:id="95"/>
      <w:r>
        <w:t>Tables:</w:t>
      </w:r>
    </w:p>
    <w:p w14:paraId="08E428DF" w14:textId="77777777" w:rsidR="00CD7A16" w:rsidRDefault="00DF5329">
      <w:pPr>
        <w:pStyle w:val="FirstParagraph"/>
      </w:pPr>
      <w:r>
        <w:t>1: Bottom depths and temperatures for each area</w:t>
      </w:r>
    </w:p>
    <w:p w14:paraId="3400B58D" w14:textId="77777777" w:rsidR="00CD7A16" w:rsidRDefault="00CD7A16">
      <w:pPr>
        <w:pStyle w:val="BodyText"/>
      </w:pPr>
    </w:p>
    <w:p w14:paraId="1A41A117" w14:textId="77777777" w:rsidR="00CD7A16" w:rsidRDefault="00DF5329">
      <w:pPr>
        <w:pStyle w:val="Heading2"/>
      </w:pPr>
      <w:bookmarkStart w:id="96" w:name="time-series-of-diversity-metrics-for-2nd"/>
      <w:bookmarkEnd w:id="96"/>
      <w:r>
        <w:t>Time series of diversity metrics for 2nd paper?</w:t>
      </w:r>
    </w:p>
    <w:p w14:paraId="62CDB20A" w14:textId="77777777" w:rsidR="00CD7A16" w:rsidRDefault="00CD7A16">
      <w:pPr>
        <w:pStyle w:val="FirstParagraph"/>
      </w:pPr>
    </w:p>
    <w:p w14:paraId="08341CCD" w14:textId="77777777" w:rsidR="00CD7A16" w:rsidRDefault="00DF5329">
      <w:pPr>
        <w:pStyle w:val="Heading3"/>
      </w:pPr>
      <w:bookmarkStart w:id="97" w:name="discussion"/>
      <w:bookmarkEnd w:id="97"/>
      <w:r>
        <w:t>Discussion</w:t>
      </w:r>
    </w:p>
    <w:p w14:paraId="714213B6" w14:textId="77777777" w:rsidR="009D4813" w:rsidRDefault="009D4813" w:rsidP="00F5689D">
      <w:pPr>
        <w:pStyle w:val="Compact"/>
        <w:rPr>
          <w:ins w:id="98" w:author="Colette Ward" w:date="2016-05-31T13:54:00Z"/>
        </w:rPr>
      </w:pPr>
    </w:p>
    <w:p w14:paraId="262FD95A" w14:textId="5317BD93" w:rsidR="009D4813" w:rsidRDefault="009D4813" w:rsidP="00F5689D">
      <w:pPr>
        <w:pStyle w:val="Compact"/>
        <w:rPr>
          <w:ins w:id="99" w:author="Colette Ward" w:date="2016-05-31T13:54:00Z"/>
        </w:rPr>
      </w:pPr>
      <w:ins w:id="100" w:author="Colette Ward" w:date="2016-05-31T13:54:00Z">
        <w:r>
          <w:t>Main message from each figure:</w:t>
        </w:r>
      </w:ins>
    </w:p>
    <w:p w14:paraId="6897242E" w14:textId="42209067" w:rsidR="009D4813" w:rsidRDefault="00D33B5C" w:rsidP="00F5689D">
      <w:pPr>
        <w:pStyle w:val="Compact"/>
        <w:rPr>
          <w:ins w:id="101" w:author="Colette Ward" w:date="2016-05-31T14:28:00Z"/>
        </w:rPr>
      </w:pPr>
      <w:proofErr w:type="gramStart"/>
      <w:ins w:id="102" w:author="Colette Ward" w:date="2016-05-31T15:20:00Z">
        <w:r>
          <w:rPr>
            <w:b/>
          </w:rPr>
          <w:t>1. (</w:t>
        </w:r>
      </w:ins>
      <w:ins w:id="103" w:author="Colette Ward" w:date="2016-05-31T13:54:00Z">
        <w:r w:rsidR="009D4813" w:rsidRPr="00267F1B">
          <w:rPr>
            <w:b/>
          </w:rPr>
          <w:t xml:space="preserve">Fig. </w:t>
        </w:r>
      </w:ins>
      <w:ins w:id="104" w:author="Colette Ward" w:date="2016-05-31T14:00:00Z">
        <w:r>
          <w:rPr>
            <w:b/>
          </w:rPr>
          <w:t>2)</w:t>
        </w:r>
        <w:r w:rsidR="00B24A1E" w:rsidRPr="00267F1B">
          <w:rPr>
            <w:b/>
          </w:rPr>
          <w:t xml:space="preserve"> </w:t>
        </w:r>
      </w:ins>
      <w:ins w:id="105" w:author="Colette Ward" w:date="2016-05-31T14:01:00Z">
        <w:r w:rsidR="00B24A1E" w:rsidRPr="00267F1B">
          <w:rPr>
            <w:b/>
          </w:rPr>
          <w:t>Evidence supporting p</w:t>
        </w:r>
      </w:ins>
      <w:ins w:id="106" w:author="Colette Ward" w:date="2016-05-31T14:00:00Z">
        <w:r w:rsidR="00B24A1E" w:rsidRPr="00267F1B">
          <w:rPr>
            <w:b/>
          </w:rPr>
          <w:t>ortfolio effect</w:t>
        </w:r>
        <w:r w:rsidR="00B24A1E">
          <w:t>.</w:t>
        </w:r>
      </w:ins>
      <w:proofErr w:type="gramEnd"/>
      <w:ins w:id="107" w:author="Colette Ward" w:date="2016-05-31T14:01:00Z">
        <w:r w:rsidR="00B24A1E">
          <w:t xml:space="preserve"> </w:t>
        </w:r>
        <w:proofErr w:type="gramStart"/>
        <w:r w:rsidR="00B24A1E">
          <w:t xml:space="preserve">The </w:t>
        </w:r>
        <w:proofErr w:type="spellStart"/>
        <w:r w:rsidR="00B24A1E">
          <w:t>groundfish</w:t>
        </w:r>
        <w:proofErr w:type="spellEnd"/>
        <w:r w:rsidR="00B24A1E">
          <w:t xml:space="preserve"> community as a whole </w:t>
        </w:r>
      </w:ins>
      <w:ins w:id="108" w:author="Colette Ward" w:date="2016-05-31T14:02:00Z">
        <w:r w:rsidR="004369B4">
          <w:t>showed greater</w:t>
        </w:r>
        <w:r w:rsidR="00B24A1E">
          <w:t xml:space="preserve"> stability</w:t>
        </w:r>
      </w:ins>
      <w:ins w:id="109" w:author="Colette Ward" w:date="2016-05-31T14:01:00Z">
        <w:r w:rsidR="00B24A1E">
          <w:t xml:space="preserve"> than individual species.</w:t>
        </w:r>
      </w:ins>
      <w:proofErr w:type="gramEnd"/>
    </w:p>
    <w:p w14:paraId="0E1F682F" w14:textId="77777777" w:rsidR="00FF1309" w:rsidRDefault="00FF1309" w:rsidP="00F5689D">
      <w:pPr>
        <w:pStyle w:val="Compact"/>
        <w:rPr>
          <w:ins w:id="110" w:author="Colette Ward" w:date="2016-05-31T14:50:00Z"/>
        </w:rPr>
      </w:pPr>
    </w:p>
    <w:p w14:paraId="3CD01A2A" w14:textId="1B39560D" w:rsidR="004369B4" w:rsidRDefault="00D33B5C" w:rsidP="00F5689D">
      <w:pPr>
        <w:pStyle w:val="Compact"/>
        <w:rPr>
          <w:ins w:id="111" w:author="Colette Ward" w:date="2016-05-31T14:28:00Z"/>
        </w:rPr>
      </w:pPr>
      <w:ins w:id="112" w:author="Colette Ward" w:date="2016-05-31T14:51:00Z">
        <w:r>
          <w:t>(</w:t>
        </w:r>
        <w:proofErr w:type="spellStart"/>
        <w:r>
          <w:t>i</w:t>
        </w:r>
        <w:proofErr w:type="spellEnd"/>
        <w:r w:rsidR="00FF1309">
          <w:t xml:space="preserve">) </w:t>
        </w:r>
      </w:ins>
      <w:ins w:id="113" w:author="Colette Ward" w:date="2016-05-31T14:50:00Z">
        <w:r w:rsidR="004369B4">
          <w:t>Portfolio effect as a buffer</w:t>
        </w:r>
        <w:r w:rsidR="00FF1309">
          <w:t xml:space="preserve"> against ecosystem perturbation.</w:t>
        </w:r>
      </w:ins>
    </w:p>
    <w:p w14:paraId="45C200E6" w14:textId="0CF90EB8" w:rsidR="00267F1B" w:rsidRDefault="00D33B5C" w:rsidP="00ED318D">
      <w:pPr>
        <w:pStyle w:val="Compact"/>
        <w:rPr>
          <w:ins w:id="114" w:author="Colette Ward" w:date="2016-05-31T14:28:00Z"/>
        </w:rPr>
      </w:pPr>
      <w:ins w:id="115" w:author="Colette Ward" w:date="2016-05-31T14:51:00Z">
        <w:r>
          <w:t>(ii</w:t>
        </w:r>
        <w:r w:rsidR="00FF1309">
          <w:t xml:space="preserve">) </w:t>
        </w:r>
      </w:ins>
      <w:ins w:id="116" w:author="Colette Ward" w:date="2016-05-31T14:28:00Z">
        <w:r w:rsidR="00267F1B">
          <w:t>EVOS magnitude vs. magnitude of other perturbations</w:t>
        </w:r>
      </w:ins>
    </w:p>
    <w:p w14:paraId="3EA960E7" w14:textId="3C9753E4" w:rsidR="00267F1B" w:rsidRDefault="00D33B5C" w:rsidP="00ED318D">
      <w:pPr>
        <w:pStyle w:val="Compact"/>
        <w:rPr>
          <w:ins w:id="117" w:author="Colette Ward" w:date="2016-05-31T14:28:00Z"/>
        </w:rPr>
      </w:pPr>
      <w:ins w:id="118" w:author="Colette Ward" w:date="2016-05-31T14:51:00Z">
        <w:r>
          <w:t>(iii</w:t>
        </w:r>
        <w:r w:rsidR="00FF1309">
          <w:t xml:space="preserve">) </w:t>
        </w:r>
      </w:ins>
      <w:ins w:id="119" w:author="Colette Ward" w:date="2016-05-31T14:28:00Z">
        <w:r w:rsidR="00267F1B">
          <w:t xml:space="preserve">EVOS in the context of other perturbations (climate change, </w:t>
        </w:r>
        <w:proofErr w:type="spellStart"/>
        <w:r w:rsidR="00267F1B">
          <w:t>etc</w:t>
        </w:r>
        <w:proofErr w:type="spellEnd"/>
        <w:r w:rsidR="00267F1B">
          <w:t>)</w:t>
        </w:r>
      </w:ins>
    </w:p>
    <w:p w14:paraId="6E489C91" w14:textId="77777777" w:rsidR="00267F1B" w:rsidRDefault="00267F1B" w:rsidP="00F5689D">
      <w:pPr>
        <w:pStyle w:val="Compact"/>
        <w:rPr>
          <w:ins w:id="120" w:author="Colette Ward" w:date="2016-05-31T14:02:00Z"/>
        </w:rPr>
      </w:pPr>
    </w:p>
    <w:p w14:paraId="02364560" w14:textId="77777777" w:rsidR="00B24A1E" w:rsidRDefault="00B24A1E" w:rsidP="00F5689D">
      <w:pPr>
        <w:pStyle w:val="Compact"/>
        <w:rPr>
          <w:ins w:id="121" w:author="Colette Ward" w:date="2016-05-31T15:20:00Z"/>
        </w:rPr>
      </w:pPr>
    </w:p>
    <w:p w14:paraId="1F2BCEB4" w14:textId="77777777" w:rsidR="00D33B5C" w:rsidRDefault="00D33B5C" w:rsidP="00F5689D">
      <w:pPr>
        <w:pStyle w:val="Compact"/>
        <w:rPr>
          <w:ins w:id="122" w:author="Colette Ward" w:date="2016-05-31T15:16:00Z"/>
        </w:rPr>
      </w:pPr>
    </w:p>
    <w:p w14:paraId="0C290ABB" w14:textId="0F0B4C83" w:rsidR="00D33B5C" w:rsidRPr="00D33B5C" w:rsidRDefault="00D33B5C" w:rsidP="00F5689D">
      <w:pPr>
        <w:pStyle w:val="Compact"/>
        <w:rPr>
          <w:ins w:id="123" w:author="Colette Ward" w:date="2016-05-31T15:17:00Z"/>
          <w:b/>
        </w:rPr>
      </w:pPr>
      <w:ins w:id="124" w:author="Colette Ward" w:date="2016-05-31T15:20:00Z">
        <w:r>
          <w:rPr>
            <w:b/>
          </w:rPr>
          <w:t xml:space="preserve">2. </w:t>
        </w:r>
      </w:ins>
      <w:ins w:id="125" w:author="Colette Ward" w:date="2016-05-31T15:17:00Z">
        <w:r w:rsidRPr="00D33B5C">
          <w:rPr>
            <w:b/>
          </w:rPr>
          <w:t xml:space="preserve">We show that </w:t>
        </w:r>
      </w:ins>
      <w:ins w:id="126" w:author="Colette Ward" w:date="2016-05-31T15:21:00Z">
        <w:r w:rsidRPr="00D33B5C">
          <w:rPr>
            <w:b/>
          </w:rPr>
          <w:t>e</w:t>
        </w:r>
        <w:r>
          <w:rPr>
            <w:b/>
          </w:rPr>
          <w:t xml:space="preserve">ven though species identity </w:t>
        </w:r>
        <w:r w:rsidRPr="00D33B5C">
          <w:rPr>
            <w:b/>
          </w:rPr>
          <w:t>change</w:t>
        </w:r>
        <w:r>
          <w:rPr>
            <w:b/>
          </w:rPr>
          <w:t>d</w:t>
        </w:r>
        <w:r w:rsidRPr="00D33B5C">
          <w:rPr>
            <w:b/>
          </w:rPr>
          <w:t xml:space="preserve"> </w:t>
        </w:r>
        <w:r>
          <w:rPr>
            <w:b/>
          </w:rPr>
          <w:t xml:space="preserve">(somewhat) </w:t>
        </w:r>
        <w:r w:rsidRPr="00D33B5C">
          <w:rPr>
            <w:b/>
          </w:rPr>
          <w:t>over space (west-east gradient</w:t>
        </w:r>
      </w:ins>
      <w:ins w:id="127" w:author="Colette Ward" w:date="2016-05-31T15:22:00Z">
        <w:r w:rsidR="00EB57C5">
          <w:rPr>
            <w:b/>
          </w:rPr>
          <w:t>; Fig. 6</w:t>
        </w:r>
      </w:ins>
      <w:ins w:id="128" w:author="Colette Ward" w:date="2016-05-31T15:24:00Z">
        <w:r w:rsidR="00EB57C5">
          <w:rPr>
            <w:b/>
          </w:rPr>
          <w:t xml:space="preserve"> (PCA or </w:t>
        </w:r>
        <w:proofErr w:type="spellStart"/>
        <w:r w:rsidR="00EB57C5">
          <w:rPr>
            <w:b/>
          </w:rPr>
          <w:t>nMDS</w:t>
        </w:r>
        <w:proofErr w:type="spellEnd"/>
        <w:r w:rsidR="00EB57C5">
          <w:rPr>
            <w:b/>
          </w:rPr>
          <w:t>)</w:t>
        </w:r>
      </w:ins>
      <w:ins w:id="129" w:author="Colette Ward" w:date="2016-05-31T15:21:00Z">
        <w:r w:rsidRPr="00D33B5C">
          <w:rPr>
            <w:b/>
          </w:rPr>
          <w:t>)</w:t>
        </w:r>
        <w:r>
          <w:rPr>
            <w:b/>
          </w:rPr>
          <w:t xml:space="preserve">, </w:t>
        </w:r>
      </w:ins>
      <w:ins w:id="130" w:author="Colette Ward" w:date="2016-05-31T15:17:00Z">
        <w:r w:rsidRPr="00D33B5C">
          <w:rPr>
            <w:b/>
          </w:rPr>
          <w:t>communities were unchanged over (massive!) space and time, with respect to</w:t>
        </w:r>
      </w:ins>
      <w:ins w:id="131" w:author="Colette Ward" w:date="2016-05-31T15:16:00Z">
        <w:r w:rsidRPr="00D33B5C">
          <w:rPr>
            <w:b/>
          </w:rPr>
          <w:t xml:space="preserve"> functional diversity and species richness (and b</w:t>
        </w:r>
        <w:r w:rsidR="00EB57C5">
          <w:rPr>
            <w:b/>
          </w:rPr>
          <w:t>eta diversity result here too).</w:t>
        </w:r>
      </w:ins>
    </w:p>
    <w:p w14:paraId="7198F11F" w14:textId="77777777" w:rsidR="00D33B5C" w:rsidRDefault="00D33B5C" w:rsidP="00F5689D">
      <w:pPr>
        <w:pStyle w:val="Compact"/>
        <w:rPr>
          <w:ins w:id="132" w:author="Colette Ward" w:date="2016-05-31T15:15:00Z"/>
        </w:rPr>
      </w:pPr>
    </w:p>
    <w:p w14:paraId="41108CA7" w14:textId="77777777" w:rsidR="00D33B5C" w:rsidRDefault="00D33B5C" w:rsidP="00F5689D">
      <w:pPr>
        <w:pStyle w:val="Compact"/>
        <w:rPr>
          <w:ins w:id="133" w:author="Colette Ward" w:date="2016-05-31T14:09:00Z"/>
        </w:rPr>
      </w:pPr>
    </w:p>
    <w:p w14:paraId="0B7CC71D" w14:textId="703C2C03" w:rsidR="00B24A1E" w:rsidRPr="00267F1B" w:rsidRDefault="00B24A1E" w:rsidP="00F5689D">
      <w:pPr>
        <w:pStyle w:val="Compact"/>
        <w:rPr>
          <w:ins w:id="134" w:author="Colette Ward" w:date="2016-05-31T14:03:00Z"/>
          <w:b/>
        </w:rPr>
      </w:pPr>
      <w:ins w:id="135" w:author="Colette Ward" w:date="2016-05-31T14:09:00Z">
        <w:r w:rsidRPr="00267F1B">
          <w:rPr>
            <w:b/>
          </w:rPr>
          <w:t>Figs 3 &amp; 4: Diversity is relatively constant across (massive!) space.</w:t>
        </w:r>
      </w:ins>
    </w:p>
    <w:p w14:paraId="561BA925" w14:textId="023618E7" w:rsidR="00B24A1E" w:rsidRDefault="00B24A1E" w:rsidP="00F5689D">
      <w:pPr>
        <w:pStyle w:val="Compact"/>
        <w:rPr>
          <w:ins w:id="136" w:author="Colette Ward" w:date="2016-05-31T14:05:00Z"/>
        </w:rPr>
      </w:pPr>
      <w:ins w:id="137" w:author="Colette Ward" w:date="2016-05-31T14:02:00Z">
        <w:r>
          <w:t>Fig. 3 (alpha diversity)</w:t>
        </w:r>
      </w:ins>
      <w:ins w:id="138" w:author="Colette Ward" w:date="2016-05-31T14:04:00Z">
        <w:r>
          <w:t>:</w:t>
        </w:r>
      </w:ins>
      <w:ins w:id="139" w:author="Colette Ward" w:date="2016-05-31T14:05:00Z">
        <w:r>
          <w:t xml:space="preserve"> Each </w:t>
        </w:r>
        <w:proofErr w:type="spellStart"/>
        <w:r>
          <w:t>ecoregion</w:t>
        </w:r>
        <w:proofErr w:type="spellEnd"/>
        <w:r>
          <w:t xml:space="preserve"> supports a similar level of specie</w:t>
        </w:r>
      </w:ins>
      <w:ins w:id="140" w:author="Colette Ward" w:date="2016-05-31T15:25:00Z">
        <w:r w:rsidR="00EB57C5">
          <w:t>s</w:t>
        </w:r>
      </w:ins>
      <w:ins w:id="141" w:author="Colette Ward" w:date="2016-05-31T14:05:00Z">
        <w:r>
          <w:t xml:space="preserve"> richness.</w:t>
        </w:r>
      </w:ins>
      <w:ins w:id="142" w:author="Colette Ward" w:date="2016-05-31T14:04:00Z">
        <w:r>
          <w:t xml:space="preserve"> </w:t>
        </w:r>
      </w:ins>
    </w:p>
    <w:p w14:paraId="53A8120C" w14:textId="5E267DA4" w:rsidR="004369B4" w:rsidRDefault="00B24A1E" w:rsidP="00F5689D">
      <w:pPr>
        <w:pStyle w:val="Compact"/>
        <w:rPr>
          <w:ins w:id="143" w:author="Colette Ward" w:date="2016-05-31T14:46:00Z"/>
        </w:rPr>
      </w:pPr>
      <w:ins w:id="144" w:author="Colette Ward" w:date="2016-05-31T14:04:00Z">
        <w:r>
          <w:t>By the way, how saturated is each area</w:t>
        </w:r>
      </w:ins>
      <w:ins w:id="145" w:author="Colette Ward" w:date="2016-05-31T14:19:00Z">
        <w:r w:rsidR="003E4AC3">
          <w:t>?</w:t>
        </w:r>
      </w:ins>
      <w:ins w:id="146" w:author="Colette Ward" w:date="2016-05-31T14:04:00Z">
        <w:r>
          <w:t xml:space="preserve"> (</w:t>
        </w:r>
        <w:proofErr w:type="spellStart"/>
        <w:proofErr w:type="gramStart"/>
        <w:r>
          <w:t>ie</w:t>
        </w:r>
        <w:proofErr w:type="spellEnd"/>
        <w:proofErr w:type="gramEnd"/>
        <w:r>
          <w:t xml:space="preserve"> comparison to gamma diversity</w:t>
        </w:r>
      </w:ins>
      <w:ins w:id="147" w:author="Colette Ward" w:date="2016-05-31T14:23:00Z">
        <w:r w:rsidR="0091188A">
          <w:t>; I’m not sure how to interpret expected richness relative to gamma diversity</w:t>
        </w:r>
      </w:ins>
      <w:ins w:id="148" w:author="Colette Ward" w:date="2016-05-31T14:04:00Z">
        <w:r>
          <w:t>)</w:t>
        </w:r>
      </w:ins>
      <w:ins w:id="149" w:author="Colette Ward" w:date="2016-05-31T14:21:00Z">
        <w:r w:rsidR="0091188A">
          <w:t xml:space="preserve">. </w:t>
        </w:r>
      </w:ins>
      <w:ins w:id="150" w:author="Colette Ward" w:date="2016-05-31T14:22:00Z">
        <w:r w:rsidR="0091188A">
          <w:t xml:space="preserve">Whether </w:t>
        </w:r>
      </w:ins>
      <w:ins w:id="151" w:author="Colette Ward" w:date="2016-05-31T14:21:00Z">
        <w:r w:rsidR="0091188A">
          <w:t xml:space="preserve">they’re all </w:t>
        </w:r>
      </w:ins>
      <w:ins w:id="152" w:author="Colette Ward" w:date="2016-05-31T14:22:00Z">
        <w:r w:rsidR="0091188A">
          <w:t>close to the regional species richness, or conversely all fall well below regional species richness,</w:t>
        </w:r>
      </w:ins>
      <w:ins w:id="153" w:author="Colette Ward" w:date="2016-05-31T14:45:00Z">
        <w:r w:rsidR="004369B4">
          <w:t xml:space="preserve"> I think this sheds interesting light on our results and potential underlying mechanisms</w:t>
        </w:r>
      </w:ins>
    </w:p>
    <w:p w14:paraId="2A09FC9C" w14:textId="77777777" w:rsidR="004369B4" w:rsidRPr="0091188A" w:rsidRDefault="004369B4" w:rsidP="00F5689D">
      <w:pPr>
        <w:pStyle w:val="Compact"/>
        <w:rPr>
          <w:ins w:id="154" w:author="Colette Ward" w:date="2016-05-31T14:02:00Z"/>
        </w:rPr>
      </w:pPr>
    </w:p>
    <w:p w14:paraId="3126016D" w14:textId="1696E777" w:rsidR="00B24A1E" w:rsidRDefault="00B24A1E" w:rsidP="00F5689D">
      <w:pPr>
        <w:pStyle w:val="Compact"/>
        <w:rPr>
          <w:ins w:id="155" w:author="Colette Ward" w:date="2016-05-31T14:05:00Z"/>
        </w:rPr>
      </w:pPr>
      <w:ins w:id="156" w:author="Colette Ward" w:date="2016-05-31T14:02:00Z">
        <w:r>
          <w:t>Fig. 4 (beta diversity)</w:t>
        </w:r>
      </w:ins>
      <w:ins w:id="157" w:author="Colette Ward" w:date="2016-05-31T14:05:00Z">
        <w:r>
          <w:t xml:space="preserve">: </w:t>
        </w:r>
        <w:proofErr w:type="spellStart"/>
        <w:r>
          <w:t>Ecoregions</w:t>
        </w:r>
        <w:proofErr w:type="spellEnd"/>
        <w:r>
          <w:t xml:space="preserve"> are similar</w:t>
        </w:r>
      </w:ins>
      <w:ins w:id="158" w:author="Colette Ward" w:date="2016-05-31T14:09:00Z">
        <w:r w:rsidR="00763ABB">
          <w:t xml:space="preserve"> (compositionally? or in terms of each on</w:t>
        </w:r>
      </w:ins>
      <w:ins w:id="159" w:author="Colette Ward" w:date="2016-05-31T14:10:00Z">
        <w:r w:rsidR="00763ABB">
          <w:t>e’s richness?)</w:t>
        </w:r>
      </w:ins>
      <w:ins w:id="160" w:author="Colette Ward" w:date="2016-05-31T14:05:00Z">
        <w:r>
          <w:t xml:space="preserve"> to each other.</w:t>
        </w:r>
      </w:ins>
    </w:p>
    <w:p w14:paraId="5D8449B1" w14:textId="77777777" w:rsidR="00B24A1E" w:rsidRDefault="00B24A1E" w:rsidP="00F5689D">
      <w:pPr>
        <w:pStyle w:val="Compact"/>
        <w:rPr>
          <w:ins w:id="161" w:author="Colette Ward" w:date="2016-05-31T14:06:00Z"/>
        </w:rPr>
      </w:pPr>
    </w:p>
    <w:p w14:paraId="393744D0" w14:textId="18A27443" w:rsidR="00B24A1E" w:rsidRDefault="00B24A1E" w:rsidP="00F5689D">
      <w:pPr>
        <w:pStyle w:val="Compact"/>
        <w:rPr>
          <w:ins w:id="162" w:author="Colette Ward" w:date="2016-05-31T14:02:00Z"/>
        </w:rPr>
      </w:pPr>
      <w:ins w:id="163" w:author="Colette Ward" w:date="2016-05-31T14:06:00Z">
        <w:r>
          <w:t>How do we reconcile that Beta diversity is high</w:t>
        </w:r>
      </w:ins>
      <w:ins w:id="164" w:author="Colette Ward" w:date="2016-05-31T15:27:00Z">
        <w:r w:rsidR="00095692">
          <w:t xml:space="preserve"> (do I recall that correctly?)</w:t>
        </w:r>
      </w:ins>
      <w:bookmarkStart w:id="165" w:name="_GoBack"/>
      <w:bookmarkEnd w:id="165"/>
      <w:ins w:id="166" w:author="Colette Ward" w:date="2016-05-31T14:06:00Z">
        <w:r>
          <w:t xml:space="preserve"> between </w:t>
        </w:r>
        <w:proofErr w:type="spellStart"/>
        <w:r>
          <w:t>ecoregions</w:t>
        </w:r>
        <w:proofErr w:type="spellEnd"/>
        <w:r>
          <w:t xml:space="preserve"> (</w:t>
        </w:r>
        <w:proofErr w:type="spellStart"/>
        <w:r>
          <w:t>ie</w:t>
        </w:r>
        <w:proofErr w:type="spellEnd"/>
        <w:r>
          <w:t xml:space="preserve"> similar species composition), yet PCA and </w:t>
        </w:r>
        <w:proofErr w:type="spellStart"/>
        <w:r>
          <w:t>nMDS</w:t>
        </w:r>
        <w:proofErr w:type="spellEnd"/>
        <w:r>
          <w:t xml:space="preserve"> showed compositional turnover between (larger) </w:t>
        </w:r>
        <w:proofErr w:type="spellStart"/>
        <w:r>
          <w:t>ecoregions</w:t>
        </w:r>
        <w:proofErr w:type="spellEnd"/>
        <w:r>
          <w:t xml:space="preserve"> (</w:t>
        </w:r>
        <w:proofErr w:type="spellStart"/>
        <w:r>
          <w:t>ie</w:t>
        </w:r>
        <w:proofErr w:type="spellEnd"/>
        <w:r>
          <w:t xml:space="preserve"> along the West-East gradient)?</w:t>
        </w:r>
      </w:ins>
    </w:p>
    <w:p w14:paraId="1F2198F8" w14:textId="77777777" w:rsidR="00B24A1E" w:rsidRDefault="00B24A1E" w:rsidP="00F5689D">
      <w:pPr>
        <w:pStyle w:val="Compact"/>
        <w:rPr>
          <w:ins w:id="167" w:author="Colette Ward" w:date="2016-05-31T14:46:00Z"/>
        </w:rPr>
      </w:pPr>
    </w:p>
    <w:p w14:paraId="656C683F" w14:textId="77777777" w:rsidR="004369B4" w:rsidRDefault="004369B4" w:rsidP="00F5689D">
      <w:pPr>
        <w:pStyle w:val="Compact"/>
        <w:rPr>
          <w:ins w:id="168" w:author="Colette Ward" w:date="2016-05-31T14:46:00Z"/>
        </w:rPr>
      </w:pPr>
    </w:p>
    <w:p w14:paraId="4185F8D7" w14:textId="77777777" w:rsidR="004369B4" w:rsidRDefault="004369B4" w:rsidP="00F5689D">
      <w:pPr>
        <w:pStyle w:val="Compact"/>
        <w:rPr>
          <w:ins w:id="169" w:author="Colette Ward" w:date="2016-05-31T14:25:00Z"/>
        </w:rPr>
      </w:pPr>
    </w:p>
    <w:p w14:paraId="5ECC1CDD" w14:textId="54048D2F" w:rsidR="0091188A" w:rsidRDefault="00EB57C5" w:rsidP="00F5689D">
      <w:pPr>
        <w:pStyle w:val="Compact"/>
        <w:rPr>
          <w:ins w:id="170" w:author="Colette Ward" w:date="2016-05-31T14:26:00Z"/>
        </w:rPr>
      </w:pPr>
      <w:ins w:id="171" w:author="Colette Ward" w:date="2016-05-31T14:25:00Z">
        <w:r>
          <w:rPr>
            <w:b/>
          </w:rPr>
          <w:t>Fig. 5</w:t>
        </w:r>
        <w:r w:rsidR="0091188A" w:rsidRPr="001E31CD">
          <w:rPr>
            <w:b/>
          </w:rPr>
          <w:t xml:space="preserve"> (functional diversity): Functionally, </w:t>
        </w:r>
      </w:ins>
      <w:ins w:id="172" w:author="Colette Ward" w:date="2016-05-31T14:26:00Z">
        <w:r w:rsidR="0091188A" w:rsidRPr="001E31CD">
          <w:rPr>
            <w:b/>
          </w:rPr>
          <w:t>communities are unchanged</w:t>
        </w:r>
        <w:r>
          <w:rPr>
            <w:b/>
          </w:rPr>
          <w:t xml:space="preserve"> over space and time.</w:t>
        </w:r>
      </w:ins>
    </w:p>
    <w:p w14:paraId="7A1401E2" w14:textId="77777777" w:rsidR="0091188A" w:rsidRDefault="0091188A" w:rsidP="00F5689D">
      <w:pPr>
        <w:pStyle w:val="Compact"/>
        <w:rPr>
          <w:ins w:id="173" w:author="Colette Ward" w:date="2016-05-31T14:26:00Z"/>
        </w:rPr>
      </w:pPr>
    </w:p>
    <w:p w14:paraId="50A716DB" w14:textId="77777777" w:rsidR="004369B4" w:rsidRDefault="004369B4" w:rsidP="00F5689D">
      <w:pPr>
        <w:pStyle w:val="Compact"/>
        <w:rPr>
          <w:ins w:id="174" w:author="Colette Ward" w:date="2016-05-31T14:47:00Z"/>
          <w:b/>
        </w:rPr>
      </w:pPr>
    </w:p>
    <w:p w14:paraId="481E643B" w14:textId="0F9D3996" w:rsidR="004369B4" w:rsidRPr="004369B4" w:rsidRDefault="004369B4" w:rsidP="00F5689D">
      <w:pPr>
        <w:pStyle w:val="Compact"/>
        <w:rPr>
          <w:ins w:id="175" w:author="Colette Ward" w:date="2016-05-31T13:54:00Z"/>
        </w:rPr>
      </w:pPr>
      <w:ins w:id="176" w:author="Colette Ward" w:date="2016-05-31T14:47:00Z">
        <w:r>
          <w:t xml:space="preserve">Overall, do our results point to some fundamental underlying structure that is conserved across </w:t>
        </w:r>
        <w:proofErr w:type="spellStart"/>
        <w:r>
          <w:t>ecoregions</w:t>
        </w:r>
        <w:proofErr w:type="spellEnd"/>
        <w:r>
          <w:t>, despite turnover in species identity?</w:t>
        </w:r>
      </w:ins>
    </w:p>
    <w:p w14:paraId="5FC22A43" w14:textId="77777777" w:rsidR="009D4813" w:rsidRDefault="009D4813" w:rsidP="001E31CD">
      <w:pPr>
        <w:pStyle w:val="Compact"/>
        <w:ind w:left="480"/>
        <w:rPr>
          <w:ins w:id="177" w:author="Colette Ward" w:date="2016-05-31T13:54:00Z"/>
        </w:rPr>
      </w:pPr>
    </w:p>
    <w:p w14:paraId="52419EEA" w14:textId="3598EB03" w:rsidR="00CD7A16" w:rsidDel="00267F1B" w:rsidRDefault="00DF5329">
      <w:pPr>
        <w:pStyle w:val="Compact"/>
        <w:numPr>
          <w:ilvl w:val="0"/>
          <w:numId w:val="4"/>
        </w:numPr>
        <w:rPr>
          <w:del w:id="178" w:author="Colette Ward" w:date="2016-05-31T14:28:00Z"/>
        </w:rPr>
      </w:pPr>
      <w:del w:id="179" w:author="Colette Ward" w:date="2016-05-31T14:28:00Z">
        <w:r w:rsidDel="00267F1B">
          <w:delText>EVOS magnitude vs. magnitude of other perturbations</w:delText>
        </w:r>
      </w:del>
    </w:p>
    <w:p w14:paraId="3A7A6AEC" w14:textId="370DA472" w:rsidR="00CD7A16" w:rsidDel="00267F1B" w:rsidRDefault="00DF5329">
      <w:pPr>
        <w:pStyle w:val="Compact"/>
        <w:numPr>
          <w:ilvl w:val="0"/>
          <w:numId w:val="4"/>
        </w:numPr>
        <w:rPr>
          <w:del w:id="180" w:author="Colette Ward" w:date="2016-05-31T14:28:00Z"/>
        </w:rPr>
      </w:pPr>
      <w:del w:id="181" w:author="Colette Ward" w:date="2016-05-31T14:28:00Z">
        <w:r w:rsidDel="00267F1B">
          <w:delText>EVOS in the context of other perturbations (climate change, etc)</w:delText>
        </w:r>
      </w:del>
    </w:p>
    <w:p w14:paraId="0564B981" w14:textId="77777777" w:rsidR="00CD7A16" w:rsidRDefault="00CD7A16">
      <w:pPr>
        <w:pStyle w:val="FirstParagraph"/>
      </w:pPr>
    </w:p>
    <w:p w14:paraId="042D2E35" w14:textId="77777777" w:rsidR="00CD7A16" w:rsidRDefault="00DF5329">
      <w:pPr>
        <w:pStyle w:val="Heading3"/>
      </w:pPr>
      <w:bookmarkStart w:id="182" w:name="references"/>
      <w:bookmarkEnd w:id="182"/>
      <w:r>
        <w:t>References</w:t>
      </w:r>
    </w:p>
    <w:p w14:paraId="54525E66" w14:textId="77777777" w:rsidR="00CD7A16" w:rsidRDefault="00DF5329">
      <w:pPr>
        <w:pStyle w:val="FirstParagraph"/>
      </w:pPr>
      <w:r>
        <w:t>Anderson, P. J., and J. F. Piatt. 1999. Community reorganization in the Gulf of Alaska following ocean climate regime shift. Marine Ecology Progress Series 189:117-123.</w:t>
      </w:r>
    </w:p>
    <w:p w14:paraId="76FC6344" w14:textId="77777777" w:rsidR="00CD7A16" w:rsidRDefault="00DF5329">
      <w:pPr>
        <w:pStyle w:val="BodyText"/>
      </w:pPr>
      <w:r>
        <w:lastRenderedPageBreak/>
        <w:t>Chesson, P., R. L. E. Gebauer, S. Schwinning, N. Huntly, K. Wiegand, M. S. K. Ernest, A. Sher, A. Novoplansky, j. F. Weltzin. 2004. Resource pulses, species interactions, and diversity maintenance in arid and semi-arid environments. Oecologia 141:236-253.</w:t>
      </w:r>
    </w:p>
    <w:p w14:paraId="4B791D57" w14:textId="77777777" w:rsidR="00CD7A16" w:rsidRDefault="00DF5329">
      <w:pPr>
        <w:pStyle w:val="BodyText"/>
      </w:pPr>
      <w:r>
        <w:t>Gaichas, S., and R. C. Francis. 2008. Network models for ecosystem-based fishery analysis: a review of concepts and application to the Gulf of alaska marine food web. Canadian Journal of Fisheries and Aquatic Science 65:1965-1982.</w:t>
      </w:r>
    </w:p>
    <w:p w14:paraId="00677358" w14:textId="77777777" w:rsidR="00CD7A16" w:rsidRDefault="00DF5329">
      <w:pPr>
        <w:pStyle w:val="BodyText"/>
      </w:pPr>
      <w:r>
        <w:t>Gaichas, S. K., K. Y. Aydin, R. C. Francis, and J. Post. 2011. What drives dynamics in the Gulf of Alaska? Integrating hypotheses of species, fishing, and climate relationships using ecosystem modeling. Canadian Journal of Fisheries and Aquatic Sciences 68(9):1553-1578.</w:t>
      </w:r>
    </w:p>
    <w:p w14:paraId="1BC09731" w14:textId="77777777" w:rsidR="00CD7A16" w:rsidRDefault="00DF5329">
      <w:pPr>
        <w:pStyle w:val="BodyText"/>
      </w:pPr>
      <w:r>
        <w:t>Hare, S. R., and N. J. Mantua. 2000. Empirical evidence for North Pacific regime shifts in 1977 and 1989. Progress in Oceanography 47(2–4):103-145.</w:t>
      </w:r>
    </w:p>
    <w:p w14:paraId="4674EA53" w14:textId="77777777" w:rsidR="00CD7A16" w:rsidRDefault="00DF5329">
      <w:pPr>
        <w:pStyle w:val="BodyText"/>
      </w:pPr>
      <w:r>
        <w:t>Hollowed, A. B., S. R. Hare, and Wooster, W. S. . 2001. Pacific basin climate variability and patterns of Northeast Pacific marine fish production. Progress in Oceanography 49:257-282.</w:t>
      </w:r>
    </w:p>
    <w:p w14:paraId="0E4E4ADF" w14:textId="77777777" w:rsidR="00CD7A16" w:rsidRDefault="00DF5329">
      <w:pPr>
        <w:pStyle w:val="BodyText"/>
      </w:pPr>
      <w:r>
        <w:t>Hollowed, A. B., C. D. Wilson, P. J. Stabeno, and S. A. Salo. 2007. Effect of ocean conditions on the cross-shelf distribution of walleye pollock (Theragra chalcogramma) and capelin (Malloutus villosus). Fisheries Oceanography 16(2):142-154.</w:t>
      </w:r>
    </w:p>
    <w:p w14:paraId="6C9B02E2" w14:textId="77777777" w:rsidR="00CD7A16" w:rsidRDefault="00DF5329">
      <w:pPr>
        <w:pStyle w:val="BodyText"/>
      </w:pPr>
      <w:r>
        <w:t>Incardona, J. P., and coauthors. 2015. Very low embryonic crude oil exposures cause lasting cardiac defects in salmon and herring. Scientific Reports 5:13499.</w:t>
      </w:r>
    </w:p>
    <w:p w14:paraId="11CA88F2" w14:textId="77777777" w:rsidR="00CD7A16" w:rsidRDefault="00DF5329">
      <w:pPr>
        <w:pStyle w:val="BodyText"/>
      </w:pPr>
      <w:r>
        <w:t>Jost, L. 2007. PARTITIONING DIVERSITY INTO INDEPENDENT ALPHA AND BETA COMPONENTS. Ecology 88(10):2427-2439. Lagerloef, G. 1983. Topographically controlled flow around a deep trough transecting the shelf off Kodiak Island, Alaska. Journal of Physical Oceanography 13:139–146.</w:t>
      </w:r>
    </w:p>
    <w:p w14:paraId="21F474AC" w14:textId="77777777" w:rsidR="00CD7A16" w:rsidRDefault="00DF5329">
      <w:pPr>
        <w:pStyle w:val="BodyText"/>
      </w:pPr>
      <w:r>
        <w:t>Logerwell, E. A., P. J. Stabeno, C. Wilson, and A. B. Hollowed. 2007. The effect of oceanographic variability and interspecific competition on juvenile pollock and capelin distributions of the Gulf of Alaska Shelf. Deep Sea Research II 54:2849-2686.</w:t>
      </w:r>
    </w:p>
    <w:p w14:paraId="3A2CAC46" w14:textId="77777777" w:rsidR="00CD7A16" w:rsidRDefault="00DF5329">
      <w:pPr>
        <w:pStyle w:val="BodyText"/>
      </w:pPr>
      <w:r>
        <w:t>Ono, K., and coauthors. 2015. Space-time investigation of the effects of fishing on fish populations. Ecological Applications.</w:t>
      </w:r>
    </w:p>
    <w:p w14:paraId="5ED9BF56" w14:textId="77777777" w:rsidR="00CD7A16" w:rsidRDefault="00DF5329">
      <w:pPr>
        <w:pStyle w:val="BodyText"/>
      </w:pPr>
      <w:r>
        <w:t>Schindler, D. E., J. B. Armstrong, and T. E. Reed. 2015. The portfolio concept in ecology and evolution. Frontiers in Ecology and the Environment 13(5):257-263.</w:t>
      </w:r>
    </w:p>
    <w:p w14:paraId="628E3223" w14:textId="77777777" w:rsidR="00CD7A16" w:rsidRDefault="00DF5329">
      <w:pPr>
        <w:pStyle w:val="BodyText"/>
      </w:pPr>
      <w:r>
        <w:t>Schindler, D. E., and coauthors. 2010. Population diversity and the portfolio effect in an exploited species. Nature 465(7298):609-612.</w:t>
      </w:r>
    </w:p>
    <w:p w14:paraId="04265823" w14:textId="77777777" w:rsidR="00CD7A16" w:rsidRDefault="00DF5329">
      <w:pPr>
        <w:pStyle w:val="BodyText"/>
      </w:pPr>
      <w:r>
        <w:t>Shelton, A. O., J. T. Thorson, E. J. Ward, and B. E. Feist. 2014. Spatial semiparametric models improve estimates of species abundance and distribution. Canadian Journal of Fisheries and Aquatic Sciences 71(11):1655-1666.</w:t>
      </w:r>
    </w:p>
    <w:p w14:paraId="4E0FEE03" w14:textId="77777777" w:rsidR="00CD7A16" w:rsidRDefault="00DF5329">
      <w:pPr>
        <w:pStyle w:val="BodyText"/>
      </w:pPr>
      <w:r>
        <w:lastRenderedPageBreak/>
        <w:t>Smith, E. P., D. R. Orvos, and J. Cairns Jr. 1993. Impact Assessment Using the Before-After-Control-Impact (BACI) Model: Concerns and Comments. Canadian Journal of Fisheries and Aquatic Sciences 50(3):627-637.</w:t>
      </w:r>
    </w:p>
    <w:p w14:paraId="542AC4E0" w14:textId="77777777" w:rsidR="00CD7A16" w:rsidRDefault="00DF5329">
      <w:pPr>
        <w:pStyle w:val="BodyText"/>
      </w:pPr>
      <w:r>
        <w:t>Stachura, M. M., and coauthors. 2014. Linking Northeast Pacific recruitment synchrony to environmental variability. Fisheries Oceanography 23(5):389-408.</w:t>
      </w:r>
    </w:p>
    <w:p w14:paraId="07CFB2C6" w14:textId="77777777" w:rsidR="00CD7A16" w:rsidRDefault="00DF5329">
      <w:pPr>
        <w:pStyle w:val="BodyText"/>
      </w:pPr>
      <w:r>
        <w:t>von Szalay, P. G., N. W. Raring, F. R. Shaw, M. E. Wilkins, and M. H. Martin. 2010 Data report: 2009 Gulf of Alaska bottom trawl survey. , volume 208. U.S. Dep. Commer. , Seattle, WA.</w:t>
      </w:r>
    </w:p>
    <w:p w14:paraId="460A10E6" w14:textId="77777777" w:rsidR="00CD7A16" w:rsidRDefault="00DF5329">
      <w:pPr>
        <w:pStyle w:val="BodyText"/>
      </w:pPr>
      <w:r>
        <w:t>Walline, P. D., C. D. Wilson, A. B. Hollowed, and S. C. Stienessen. 2012. Short-term effects of commercial fishing on the distribution and abundance of walleye pollock (Theragra chalcogramma). Canadian Journal of Fisheries and Aquatic Science 69:354-368.</w:t>
      </w:r>
    </w:p>
    <w:p w14:paraId="0B371F86" w14:textId="77777777" w:rsidR="00CD7A16" w:rsidRDefault="00DF5329">
      <w:pPr>
        <w:pStyle w:val="BodyText"/>
      </w:pPr>
      <w:r>
        <w:t>Wilson, J. B. 2011. The twelve theories of co-existence in plant communities: the doubtful, the important and the unexplored. Journal of Vegetation Science 22(1):184-195.</w:t>
      </w:r>
    </w:p>
    <w:sectPr w:rsidR="00CD7A16" w:rsidSect="00FD0868">
      <w:pgSz w:w="12240" w:h="15840"/>
      <w:pgMar w:top="1440" w:right="1800" w:bottom="1440" w:left="180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ette Ward" w:date="2016-05-31T14:31:00Z" w:initials="CW">
    <w:p w14:paraId="15455A28" w14:textId="216991BA" w:rsidR="00D33B5C" w:rsidRDefault="00D33B5C">
      <w:pPr>
        <w:pStyle w:val="CommentText"/>
      </w:pPr>
      <w:r>
        <w:rPr>
          <w:rStyle w:val="CommentReference"/>
        </w:rPr>
        <w:annotationRef/>
      </w:r>
      <w:r>
        <w:t xml:space="preserve">I commented out all the boxplots before knitting this file because any code using theme_boxplot would not run on my computer. I’ve copied &amp; pasted plots from the </w:t>
      </w:r>
      <w:proofErr w:type="spellStart"/>
      <w:r>
        <w:t>pdf</w:t>
      </w:r>
      <w:proofErr w:type="spellEnd"/>
      <w:r>
        <w:t xml:space="preserve"> file.</w:t>
      </w:r>
    </w:p>
  </w:comment>
  <w:comment w:id="15" w:author="Colette Ward" w:date="2016-05-31T15:14:00Z" w:initials="CW">
    <w:p w14:paraId="49720A88" w14:textId="777B9906" w:rsidR="00D33B5C" w:rsidRDefault="00D33B5C">
      <w:pPr>
        <w:pStyle w:val="CommentText"/>
      </w:pPr>
      <w:ins w:id="17" w:author="Colette Ward" w:date="2016-05-31T15:14:00Z">
        <w:r>
          <w:rPr>
            <w:rStyle w:val="CommentReference"/>
          </w:rPr>
          <w:annotationRef/>
        </w:r>
      </w:ins>
      <w:r>
        <w:t>I think  ‘stability’ is better than ‘responses’, because the latter implies that we’re looking at dynamical changes.</w:t>
      </w:r>
    </w:p>
  </w:comment>
  <w:comment w:id="20" w:author="Colette Ward" w:date="2016-05-31T15:14:00Z" w:initials="CW">
    <w:p w14:paraId="04B758A0" w14:textId="7C58BF45" w:rsidR="00D33B5C" w:rsidRDefault="00D33B5C">
      <w:pPr>
        <w:pStyle w:val="CommentText"/>
      </w:pPr>
      <w:r>
        <w:rPr>
          <w:rStyle w:val="CommentReference"/>
        </w:rPr>
        <w:annotationRef/>
      </w:r>
      <w:r>
        <w:t xml:space="preserve"> </w:t>
      </w:r>
    </w:p>
  </w:comment>
  <w:comment w:id="27" w:author="Colette Ward" w:date="2016-05-31T15:09:00Z" w:initials="CW">
    <w:p w14:paraId="29DF1B28" w14:textId="0A7A6683" w:rsidR="00D33B5C" w:rsidRDefault="00D33B5C">
      <w:pPr>
        <w:pStyle w:val="CommentText"/>
      </w:pPr>
      <w:r>
        <w:rPr>
          <w:rStyle w:val="CommentReference"/>
        </w:rPr>
        <w:annotationRef/>
      </w:r>
      <w:r>
        <w:t>Evaluated evidence for?</w:t>
      </w:r>
    </w:p>
  </w:comment>
  <w:comment w:id="28" w:author="Colette Ward" w:date="2016-05-31T15:02:00Z" w:initials="CW">
    <w:p w14:paraId="2379D64B" w14:textId="2F235833" w:rsidR="00D33B5C" w:rsidRDefault="00D33B5C">
      <w:pPr>
        <w:pStyle w:val="CommentText"/>
      </w:pPr>
      <w:r>
        <w:rPr>
          <w:rStyle w:val="CommentReference"/>
        </w:rPr>
        <w:annotationRef/>
      </w:r>
      <w:r>
        <w:t>What is the prediction for each hypothesis, as it relates to our system?</w:t>
      </w:r>
    </w:p>
  </w:comment>
  <w:comment w:id="50" w:author="Colette Ward" w:date="2016-05-31T14:43:00Z" w:initials="CW">
    <w:p w14:paraId="59259560" w14:textId="2C0593B8" w:rsidR="00D33B5C" w:rsidRDefault="00D33B5C">
      <w:pPr>
        <w:pStyle w:val="CommentText"/>
      </w:pPr>
      <w:r>
        <w:rPr>
          <w:rStyle w:val="CommentReference"/>
        </w:rPr>
        <w:annotationRef/>
      </w:r>
      <w:r>
        <w:t>I think we should use a specific stability metric (</w:t>
      </w:r>
      <w:proofErr w:type="spellStart"/>
      <w:r>
        <w:t>eg</w:t>
      </w:r>
      <w:proofErr w:type="spellEnd"/>
      <w:r>
        <w:t xml:space="preserve"> CV) so that we can provide a specific quantitative result that the overall community was more stable than its component species … see comment at line 153 as well.</w:t>
      </w:r>
    </w:p>
  </w:comment>
  <w:comment w:id="54" w:author="Colette Ward" w:date="2016-05-31T12:56:00Z" w:initials="CW">
    <w:p w14:paraId="02D8F1EA" w14:textId="2D312A06" w:rsidR="00D33B5C" w:rsidRDefault="00D33B5C">
      <w:pPr>
        <w:pStyle w:val="CommentText"/>
      </w:pPr>
      <w:r>
        <w:rPr>
          <w:rStyle w:val="CommentReference"/>
        </w:rPr>
        <w:annotationRef/>
      </w:r>
      <w:r>
        <w:t>I think this should go in Methods because it’s part of our ‘experimental’ design.</w:t>
      </w:r>
    </w:p>
  </w:comment>
  <w:comment w:id="83" w:author="Colette Ward" w:date="2016-05-31T14:29:00Z" w:initials="CW">
    <w:p w14:paraId="4623D5C0" w14:textId="6D794534" w:rsidR="00D33B5C" w:rsidRDefault="00D33B5C" w:rsidP="00531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6"/>
          <w:szCs w:val="26"/>
        </w:rPr>
      </w:pPr>
      <w:r>
        <w:rPr>
          <w:rStyle w:val="CommentReference"/>
        </w:rPr>
        <w:annotationRef/>
      </w:r>
    </w:p>
    <w:p w14:paraId="67CC03F5" w14:textId="1085ECE1" w:rsidR="00D33B5C" w:rsidRPr="005313C4" w:rsidRDefault="00D33B5C" w:rsidP="00531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6"/>
          <w:szCs w:val="26"/>
        </w:rPr>
      </w:pPr>
      <w:r w:rsidRPr="005313C4">
        <w:rPr>
          <w:rFonts w:ascii="Helvetica" w:hAnsi="Helvetica" w:cs="Helvetica"/>
          <w:color w:val="000000"/>
          <w:sz w:val="26"/>
          <w:szCs w:val="26"/>
        </w:rPr>
        <w:t>1.</w:t>
      </w:r>
      <w:r>
        <w:rPr>
          <w:rFonts w:ascii="Helvetica" w:hAnsi="Helvetica" w:cs="Helvetica"/>
          <w:color w:val="000000"/>
          <w:sz w:val="26"/>
          <w:szCs w:val="26"/>
        </w:rPr>
        <w:t xml:space="preserve"> </w:t>
      </w:r>
      <w:r w:rsidRPr="005313C4">
        <w:rPr>
          <w:rFonts w:ascii="Helvetica" w:hAnsi="Helvetica" w:cs="Helvetica"/>
          <w:color w:val="000000"/>
          <w:sz w:val="26"/>
          <w:szCs w:val="26"/>
        </w:rPr>
        <w:t>The ultimate purpose of this figure is to evaluate community stability, so I'm now thinking we should show a stability metric here (</w:t>
      </w:r>
      <w:proofErr w:type="spellStart"/>
      <w:r w:rsidRPr="005313C4">
        <w:rPr>
          <w:rFonts w:ascii="Helvetica" w:hAnsi="Helvetica" w:cs="Helvetica"/>
          <w:color w:val="000000"/>
          <w:sz w:val="26"/>
          <w:szCs w:val="26"/>
        </w:rPr>
        <w:t>eg</w:t>
      </w:r>
      <w:proofErr w:type="spellEnd"/>
      <w:r w:rsidRPr="005313C4">
        <w:rPr>
          <w:rFonts w:ascii="Helvetica" w:hAnsi="Helvetica" w:cs="Helvetica"/>
          <w:color w:val="000000"/>
          <w:sz w:val="26"/>
          <w:szCs w:val="26"/>
        </w:rPr>
        <w:t xml:space="preserve"> CV</w:t>
      </w:r>
      <w:r>
        <w:rPr>
          <w:rFonts w:ascii="Helvetica" w:hAnsi="Helvetica" w:cs="Helvetica"/>
          <w:color w:val="000000"/>
          <w:sz w:val="26"/>
          <w:szCs w:val="26"/>
        </w:rPr>
        <w:t xml:space="preserve"> (often used in the lit)</w:t>
      </w:r>
      <w:r w:rsidRPr="005313C4">
        <w:rPr>
          <w:rFonts w:ascii="Helvetica" w:hAnsi="Helvetica" w:cs="Helvetica"/>
          <w:color w:val="000000"/>
          <w:sz w:val="26"/>
          <w:szCs w:val="26"/>
        </w:rPr>
        <w:t xml:space="preserve">, presented on a log scale), instead of means over time. </w:t>
      </w:r>
    </w:p>
    <w:p w14:paraId="2FAC9B76" w14:textId="77777777" w:rsidR="00D33B5C" w:rsidRPr="005313C4" w:rsidRDefault="00D33B5C" w:rsidP="005313C4"/>
    <w:p w14:paraId="040F73F7" w14:textId="3BC477BA" w:rsidR="00D33B5C" w:rsidRDefault="00D33B5C" w:rsidP="005313C4">
      <w:pPr>
        <w:pStyle w:val="CommentText"/>
      </w:pPr>
      <w:r>
        <w:rPr>
          <w:rFonts w:ascii="Helvetica" w:hAnsi="Helvetica" w:cs="Helvetica"/>
          <w:color w:val="000000"/>
          <w:sz w:val="26"/>
          <w:szCs w:val="26"/>
        </w:rPr>
        <w:t>2. If we decide to keep Mean Density, could it go on a log scale? It would make it easier to see what's going on at low density, and I think our ultimate message here should be about order-of-magnitude differences.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BB23A" w14:textId="77777777" w:rsidR="00D33B5C" w:rsidRDefault="00D33B5C">
      <w:pPr>
        <w:spacing w:after="0"/>
      </w:pPr>
      <w:r>
        <w:separator/>
      </w:r>
    </w:p>
  </w:endnote>
  <w:endnote w:type="continuationSeparator" w:id="0">
    <w:p w14:paraId="6C1C20D5" w14:textId="77777777" w:rsidR="00D33B5C" w:rsidRDefault="00D33B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862B9" w14:textId="77777777" w:rsidR="00D33B5C" w:rsidRDefault="00D33B5C">
      <w:r>
        <w:separator/>
      </w:r>
    </w:p>
  </w:footnote>
  <w:footnote w:type="continuationSeparator" w:id="0">
    <w:p w14:paraId="570882D1" w14:textId="77777777" w:rsidR="00D33B5C" w:rsidRDefault="00D33B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0DF928"/>
    <w:multiLevelType w:val="multilevel"/>
    <w:tmpl w:val="5FA261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FC24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BB27E4D"/>
    <w:multiLevelType w:val="multilevel"/>
    <w:tmpl w:val="120A57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1EE7FCD"/>
    <w:multiLevelType w:val="multilevel"/>
    <w:tmpl w:val="5D2024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97D2E03"/>
    <w:multiLevelType w:val="hybridMultilevel"/>
    <w:tmpl w:val="4DB0B338"/>
    <w:lvl w:ilvl="0" w:tplc="A1305EDA">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7AEB4AC4"/>
    <w:multiLevelType w:val="hybridMultilevel"/>
    <w:tmpl w:val="2240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5692"/>
    <w:rsid w:val="001D7EB6"/>
    <w:rsid w:val="001E31CD"/>
    <w:rsid w:val="001E4841"/>
    <w:rsid w:val="0026000A"/>
    <w:rsid w:val="00267F1B"/>
    <w:rsid w:val="002740BA"/>
    <w:rsid w:val="002860F7"/>
    <w:rsid w:val="0030565B"/>
    <w:rsid w:val="00342E8A"/>
    <w:rsid w:val="003E4AC3"/>
    <w:rsid w:val="004369B4"/>
    <w:rsid w:val="004E29B3"/>
    <w:rsid w:val="005313C4"/>
    <w:rsid w:val="00590D07"/>
    <w:rsid w:val="006607EA"/>
    <w:rsid w:val="00750C57"/>
    <w:rsid w:val="00762BCE"/>
    <w:rsid w:val="00763ABB"/>
    <w:rsid w:val="00784D58"/>
    <w:rsid w:val="007A6EE2"/>
    <w:rsid w:val="00806E28"/>
    <w:rsid w:val="008A1C47"/>
    <w:rsid w:val="008D6863"/>
    <w:rsid w:val="008E33D7"/>
    <w:rsid w:val="0091188A"/>
    <w:rsid w:val="009359E8"/>
    <w:rsid w:val="009D4813"/>
    <w:rsid w:val="009E0801"/>
    <w:rsid w:val="00B24A1E"/>
    <w:rsid w:val="00B37BC1"/>
    <w:rsid w:val="00B55320"/>
    <w:rsid w:val="00B86B75"/>
    <w:rsid w:val="00BC48D5"/>
    <w:rsid w:val="00BF0280"/>
    <w:rsid w:val="00C36279"/>
    <w:rsid w:val="00CD3199"/>
    <w:rsid w:val="00CD7A16"/>
    <w:rsid w:val="00D33B5C"/>
    <w:rsid w:val="00DA62BE"/>
    <w:rsid w:val="00DF5329"/>
    <w:rsid w:val="00E00273"/>
    <w:rsid w:val="00E315A3"/>
    <w:rsid w:val="00E36381"/>
    <w:rsid w:val="00EB57C5"/>
    <w:rsid w:val="00ED318D"/>
    <w:rsid w:val="00F5689D"/>
    <w:rsid w:val="00F71171"/>
    <w:rsid w:val="00FC0C79"/>
    <w:rsid w:val="00FD0868"/>
    <w:rsid w:val="00FD545E"/>
    <w:rsid w:val="00FF1309"/>
    <w:rsid w:val="00FF57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0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55320"/>
    <w:pPr>
      <w:spacing w:after="0"/>
    </w:pPr>
    <w:rPr>
      <w:rFonts w:ascii="Lucida Grande" w:hAnsi="Lucida Grande"/>
      <w:sz w:val="18"/>
      <w:szCs w:val="18"/>
    </w:rPr>
  </w:style>
  <w:style w:type="character" w:customStyle="1" w:styleId="BalloonTextChar">
    <w:name w:val="Balloon Text Char"/>
    <w:basedOn w:val="DefaultParagraphFont"/>
    <w:link w:val="BalloonText"/>
    <w:rsid w:val="00B55320"/>
    <w:rPr>
      <w:rFonts w:ascii="Lucida Grande" w:hAnsi="Lucida Grande"/>
      <w:sz w:val="18"/>
      <w:szCs w:val="18"/>
    </w:rPr>
  </w:style>
  <w:style w:type="character" w:styleId="CommentReference">
    <w:name w:val="annotation reference"/>
    <w:basedOn w:val="DefaultParagraphFont"/>
    <w:rsid w:val="00750C57"/>
    <w:rPr>
      <w:sz w:val="18"/>
      <w:szCs w:val="18"/>
    </w:rPr>
  </w:style>
  <w:style w:type="paragraph" w:styleId="CommentText">
    <w:name w:val="annotation text"/>
    <w:basedOn w:val="Normal"/>
    <w:link w:val="CommentTextChar"/>
    <w:rsid w:val="00750C57"/>
  </w:style>
  <w:style w:type="character" w:customStyle="1" w:styleId="CommentTextChar">
    <w:name w:val="Comment Text Char"/>
    <w:basedOn w:val="DefaultParagraphFont"/>
    <w:link w:val="CommentText"/>
    <w:rsid w:val="00750C57"/>
  </w:style>
  <w:style w:type="paragraph" w:styleId="CommentSubject">
    <w:name w:val="annotation subject"/>
    <w:basedOn w:val="CommentText"/>
    <w:next w:val="CommentText"/>
    <w:link w:val="CommentSubjectChar"/>
    <w:rsid w:val="00750C57"/>
    <w:rPr>
      <w:b/>
      <w:bCs/>
      <w:sz w:val="20"/>
      <w:szCs w:val="20"/>
    </w:rPr>
  </w:style>
  <w:style w:type="character" w:customStyle="1" w:styleId="CommentSubjectChar">
    <w:name w:val="Comment Subject Char"/>
    <w:basedOn w:val="CommentTextChar"/>
    <w:link w:val="CommentSubject"/>
    <w:rsid w:val="00750C57"/>
    <w:rPr>
      <w:b/>
      <w:bCs/>
      <w:sz w:val="20"/>
      <w:szCs w:val="20"/>
    </w:rPr>
  </w:style>
  <w:style w:type="paragraph" w:styleId="ListParagraph">
    <w:name w:val="List Paragraph"/>
    <w:basedOn w:val="Normal"/>
    <w:rsid w:val="005313C4"/>
    <w:pPr>
      <w:ind w:left="720"/>
      <w:contextualSpacing/>
    </w:pPr>
  </w:style>
  <w:style w:type="character" w:styleId="LineNumber">
    <w:name w:val="line number"/>
    <w:basedOn w:val="DefaultParagraphFont"/>
    <w:rsid w:val="00FD08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2776</Words>
  <Characters>15829</Characters>
  <Application>Microsoft Macintosh Word</Application>
  <DocSecurity>0</DocSecurity>
  <Lines>131</Lines>
  <Paragraphs>37</Paragraphs>
  <ScaleCrop>false</ScaleCrop>
  <Company>National Center for Ecological Analysis and Synthes</Company>
  <LinksUpToDate>false</LinksUpToDate>
  <CharactersWithSpaces>18568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Diversity Paper: THIS NEEDS A CATCHY TITLE!</dc:title>
  <dc:creator>Colette Ward</dc:creator>
  <cp:lastModifiedBy>Colette Ward</cp:lastModifiedBy>
  <cp:revision>33</cp:revision>
  <dcterms:created xsi:type="dcterms:W3CDTF">2016-05-31T09:45:00Z</dcterms:created>
  <dcterms:modified xsi:type="dcterms:W3CDTF">2016-05-31T13:27:00Z</dcterms:modified>
</cp:coreProperties>
</file>