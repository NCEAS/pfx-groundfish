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54B9BE" w14:textId="50B78368" w:rsidR="00B83EA7" w:rsidRDefault="00355582" w:rsidP="00355582">
      <w:pPr>
        <w:spacing w:line="240" w:lineRule="auto"/>
        <w:rPr>
          <w:rFonts w:ascii="Times New Roman" w:hAnsi="Times New Roman" w:cs="Times New Roman"/>
          <w:sz w:val="24"/>
          <w:szCs w:val="24"/>
        </w:rPr>
      </w:pPr>
      <w:r>
        <w:rPr>
          <w:rFonts w:ascii="Times New Roman" w:hAnsi="Times New Roman" w:cs="Times New Roman"/>
          <w:sz w:val="24"/>
          <w:szCs w:val="24"/>
        </w:rPr>
        <w:t>From</w:t>
      </w:r>
      <w:r w:rsidR="00B83EA7">
        <w:rPr>
          <w:rFonts w:ascii="Times New Roman" w:hAnsi="Times New Roman" w:cs="Times New Roman"/>
          <w:sz w:val="24"/>
          <w:szCs w:val="24"/>
        </w:rPr>
        <w:t xml:space="preserve"> Ole</w:t>
      </w:r>
      <w:r w:rsidR="00010A2E">
        <w:rPr>
          <w:rFonts w:ascii="Times New Roman" w:hAnsi="Times New Roman" w:cs="Times New Roman"/>
          <w:sz w:val="24"/>
          <w:szCs w:val="24"/>
        </w:rPr>
        <w:t xml:space="preserve">: Here is an almost full </w:t>
      </w:r>
      <w:r w:rsidR="00B83EA7" w:rsidRPr="00B83EA7">
        <w:rPr>
          <w:rFonts w:ascii="Times New Roman" w:hAnsi="Times New Roman" w:cs="Times New Roman"/>
          <w:sz w:val="24"/>
          <w:szCs w:val="24"/>
        </w:rPr>
        <w:t xml:space="preserve">draft of the first </w:t>
      </w:r>
      <w:proofErr w:type="spellStart"/>
      <w:r w:rsidR="00B83EA7" w:rsidRPr="00B83EA7">
        <w:rPr>
          <w:rFonts w:ascii="Times New Roman" w:hAnsi="Times New Roman" w:cs="Times New Roman"/>
          <w:sz w:val="24"/>
          <w:szCs w:val="24"/>
        </w:rPr>
        <w:t>groundfish</w:t>
      </w:r>
      <w:proofErr w:type="spellEnd"/>
      <w:r w:rsidR="00B83EA7" w:rsidRPr="00B83EA7">
        <w:rPr>
          <w:rFonts w:ascii="Times New Roman" w:hAnsi="Times New Roman" w:cs="Times New Roman"/>
          <w:sz w:val="24"/>
          <w:szCs w:val="24"/>
        </w:rPr>
        <w:t xml:space="preserve"> paper</w:t>
      </w:r>
      <w:r w:rsidR="00010A2E">
        <w:rPr>
          <w:rFonts w:ascii="Times New Roman" w:hAnsi="Times New Roman" w:cs="Times New Roman"/>
          <w:sz w:val="24"/>
          <w:szCs w:val="24"/>
        </w:rPr>
        <w:t xml:space="preserve"> (abstract</w:t>
      </w:r>
      <w:r w:rsidR="007F59EA">
        <w:rPr>
          <w:rFonts w:ascii="Times New Roman" w:hAnsi="Times New Roman" w:cs="Times New Roman"/>
          <w:sz w:val="24"/>
          <w:szCs w:val="24"/>
        </w:rPr>
        <w:t xml:space="preserve"> is missing</w:t>
      </w:r>
      <w:r w:rsidR="00010A2E">
        <w:rPr>
          <w:rFonts w:ascii="Times New Roman" w:hAnsi="Times New Roman" w:cs="Times New Roman"/>
          <w:sz w:val="24"/>
          <w:szCs w:val="24"/>
        </w:rPr>
        <w:t>)</w:t>
      </w:r>
      <w:r w:rsidR="00B83EA7" w:rsidRPr="00B83EA7">
        <w:rPr>
          <w:rFonts w:ascii="Times New Roman" w:hAnsi="Times New Roman" w:cs="Times New Roman"/>
          <w:sz w:val="24"/>
          <w:szCs w:val="24"/>
        </w:rPr>
        <w:t>.  I’d love some other eyes to read through it, catch my logical mistakes, and make sure that I haven’t overlooked or underemphasized existing literature.</w:t>
      </w:r>
      <w:r w:rsidR="00B83EA7">
        <w:rPr>
          <w:rFonts w:ascii="Times New Roman" w:hAnsi="Times New Roman" w:cs="Times New Roman"/>
          <w:sz w:val="24"/>
          <w:szCs w:val="24"/>
        </w:rPr>
        <w:t xml:space="preserve"> </w:t>
      </w:r>
      <w:r>
        <w:rPr>
          <w:rFonts w:ascii="Times New Roman" w:hAnsi="Times New Roman" w:cs="Times New Roman"/>
          <w:sz w:val="24"/>
          <w:szCs w:val="24"/>
        </w:rPr>
        <w:t xml:space="preserve">Also, the methods are a bit long but that is somewhat </w:t>
      </w:r>
      <w:proofErr w:type="gramStart"/>
      <w:r>
        <w:rPr>
          <w:rFonts w:ascii="Times New Roman" w:hAnsi="Times New Roman" w:cs="Times New Roman"/>
          <w:sz w:val="24"/>
          <w:szCs w:val="24"/>
        </w:rPr>
        <w:t>intentional</w:t>
      </w:r>
      <w:proofErr w:type="gramEnd"/>
      <w:r>
        <w:rPr>
          <w:rFonts w:ascii="Times New Roman" w:hAnsi="Times New Roman" w:cs="Times New Roman"/>
          <w:sz w:val="24"/>
          <w:szCs w:val="24"/>
        </w:rPr>
        <w:t xml:space="preserve"> as several other papers will be citing this one for methods as</w:t>
      </w:r>
      <w:r w:rsidR="00B83EA7">
        <w:rPr>
          <w:rFonts w:ascii="Times New Roman" w:hAnsi="Times New Roman" w:cs="Times New Roman"/>
          <w:sz w:val="24"/>
          <w:szCs w:val="24"/>
        </w:rPr>
        <w:t xml:space="preserve"> </w:t>
      </w:r>
      <w:r>
        <w:rPr>
          <w:rFonts w:ascii="Times New Roman" w:hAnsi="Times New Roman" w:cs="Times New Roman"/>
          <w:sz w:val="24"/>
          <w:szCs w:val="24"/>
        </w:rPr>
        <w:t xml:space="preserve">they use outputs from the same models. </w:t>
      </w:r>
      <w:r w:rsidR="000040F3">
        <w:rPr>
          <w:rFonts w:ascii="Times New Roman" w:hAnsi="Times New Roman" w:cs="Times New Roman"/>
          <w:sz w:val="24"/>
          <w:szCs w:val="24"/>
        </w:rPr>
        <w:t xml:space="preserve">There are a few spots that have notes to myself, still.  Hope it all makes sense. </w:t>
      </w:r>
      <w:r w:rsidR="00B83EA7">
        <w:rPr>
          <w:rFonts w:ascii="Times New Roman" w:hAnsi="Times New Roman" w:cs="Times New Roman"/>
          <w:sz w:val="24"/>
          <w:szCs w:val="24"/>
        </w:rPr>
        <w:t>Let me k</w:t>
      </w:r>
      <w:r w:rsidR="007F59EA">
        <w:rPr>
          <w:rFonts w:ascii="Times New Roman" w:hAnsi="Times New Roman" w:cs="Times New Roman"/>
          <w:sz w:val="24"/>
          <w:szCs w:val="24"/>
        </w:rPr>
        <w:t>now if you have any questions/comments</w:t>
      </w:r>
    </w:p>
    <w:p w14:paraId="3DB804FF" w14:textId="77777777" w:rsidR="0028711F" w:rsidRDefault="0028711F" w:rsidP="00355582">
      <w:pPr>
        <w:spacing w:line="240" w:lineRule="auto"/>
        <w:rPr>
          <w:rFonts w:ascii="Times New Roman" w:hAnsi="Times New Roman" w:cs="Times New Roman"/>
          <w:sz w:val="24"/>
          <w:szCs w:val="24"/>
        </w:rPr>
      </w:pPr>
    </w:p>
    <w:p w14:paraId="0C947E62" w14:textId="5EDE6CEB" w:rsidR="0028711F" w:rsidRPr="00B83EA7" w:rsidRDefault="0028711F" w:rsidP="00355582">
      <w:pPr>
        <w:spacing w:line="240" w:lineRule="auto"/>
        <w:rPr>
          <w:rFonts w:ascii="Times New Roman" w:hAnsi="Times New Roman" w:cs="Times New Roman"/>
          <w:sz w:val="24"/>
          <w:szCs w:val="24"/>
        </w:rPr>
      </w:pPr>
      <w:r>
        <w:rPr>
          <w:rFonts w:ascii="Times New Roman" w:hAnsi="Times New Roman" w:cs="Times New Roman"/>
          <w:sz w:val="24"/>
          <w:szCs w:val="24"/>
        </w:rPr>
        <w:t>Also</w:t>
      </w:r>
      <w:r w:rsidR="00010A2E">
        <w:rPr>
          <w:rFonts w:ascii="Times New Roman" w:hAnsi="Times New Roman" w:cs="Times New Roman"/>
          <w:sz w:val="24"/>
          <w:szCs w:val="24"/>
        </w:rPr>
        <w:t>, if you’d like to still be an author after reading through, please add your address on this title page.  Thanks! Ole</w:t>
      </w:r>
    </w:p>
    <w:p w14:paraId="756E7E42" w14:textId="77777777" w:rsidR="00B83EA7" w:rsidRDefault="00B83EA7" w:rsidP="00355582">
      <w:pPr>
        <w:spacing w:line="240" w:lineRule="auto"/>
        <w:rPr>
          <w:rFonts w:ascii="Times New Roman" w:hAnsi="Times New Roman" w:cs="Times New Roman"/>
          <w:b/>
          <w:sz w:val="24"/>
          <w:szCs w:val="24"/>
        </w:rPr>
      </w:pPr>
    </w:p>
    <w:p w14:paraId="5B11A45E" w14:textId="7A842943" w:rsidR="00943546" w:rsidRPr="00943546" w:rsidRDefault="00943546" w:rsidP="00355582">
      <w:pPr>
        <w:spacing w:line="240" w:lineRule="auto"/>
        <w:rPr>
          <w:rFonts w:ascii="Times New Roman" w:hAnsi="Times New Roman" w:cs="Times New Roman"/>
          <w:sz w:val="24"/>
          <w:szCs w:val="24"/>
        </w:rPr>
      </w:pPr>
      <w:r w:rsidRPr="00943546">
        <w:rPr>
          <w:rFonts w:ascii="Times New Roman" w:hAnsi="Times New Roman" w:cs="Times New Roman"/>
          <w:sz w:val="24"/>
          <w:szCs w:val="24"/>
        </w:rPr>
        <w:t>Titles</w:t>
      </w:r>
    </w:p>
    <w:p w14:paraId="7369BA0F" w14:textId="68B7B6B8" w:rsidR="00010A2E" w:rsidRPr="00943546" w:rsidRDefault="00943546" w:rsidP="00355582">
      <w:pPr>
        <w:spacing w:line="240" w:lineRule="auto"/>
        <w:rPr>
          <w:rFonts w:ascii="Times New Roman" w:hAnsi="Times New Roman" w:cs="Times New Roman"/>
          <w:sz w:val="24"/>
          <w:szCs w:val="24"/>
        </w:rPr>
      </w:pPr>
      <w:r w:rsidRPr="00943546">
        <w:rPr>
          <w:rFonts w:ascii="Times New Roman" w:hAnsi="Times New Roman" w:cs="Times New Roman"/>
          <w:sz w:val="24"/>
          <w:szCs w:val="24"/>
        </w:rPr>
        <w:t xml:space="preserve">1. </w:t>
      </w:r>
      <w:r w:rsidR="00846161" w:rsidRPr="00943546">
        <w:rPr>
          <w:rFonts w:ascii="Times New Roman" w:hAnsi="Times New Roman" w:cs="Times New Roman"/>
          <w:sz w:val="24"/>
          <w:szCs w:val="24"/>
        </w:rPr>
        <w:t xml:space="preserve">Spatial and temporal patterns in demersal fish communities following Exxon Valdez </w:t>
      </w:r>
    </w:p>
    <w:p w14:paraId="5006F380" w14:textId="0BBBC27F" w:rsidR="00010A2E" w:rsidRDefault="00943546" w:rsidP="00355582">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846161">
        <w:rPr>
          <w:rFonts w:ascii="Times New Roman" w:hAnsi="Times New Roman" w:cs="Times New Roman"/>
          <w:sz w:val="24"/>
          <w:szCs w:val="24"/>
        </w:rPr>
        <w:t>Spatio</w:t>
      </w:r>
      <w:proofErr w:type="spellEnd"/>
      <w:r w:rsidR="00846161">
        <w:rPr>
          <w:rFonts w:ascii="Times New Roman" w:hAnsi="Times New Roman" w:cs="Times New Roman"/>
          <w:sz w:val="24"/>
          <w:szCs w:val="24"/>
        </w:rPr>
        <w:t>-temporal models reveal</w:t>
      </w:r>
      <w:r w:rsidR="00D9451B">
        <w:rPr>
          <w:rFonts w:ascii="Times New Roman" w:hAnsi="Times New Roman" w:cs="Times New Roman"/>
          <w:sz w:val="24"/>
          <w:szCs w:val="24"/>
        </w:rPr>
        <w:t xml:space="preserve"> subtle changes to demersal communities following the Exxon Valdez oil spill.</w:t>
      </w:r>
    </w:p>
    <w:p w14:paraId="451B00F7" w14:textId="45BE9428" w:rsidR="00846161" w:rsidRDefault="00943546" w:rsidP="00355582">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ins w:id="0" w:author="Blake Feist" w:date="2016-10-06T16:14:00Z">
        <w:r w:rsidR="0052218E">
          <w:rPr>
            <w:rFonts w:ascii="Times New Roman" w:hAnsi="Times New Roman" w:cs="Times New Roman"/>
            <w:sz w:val="24"/>
            <w:szCs w:val="24"/>
          </w:rPr>
          <w:t xml:space="preserve">Subtle changes to demersal communities </w:t>
        </w:r>
      </w:ins>
      <w:ins w:id="1" w:author="Blake Feist" w:date="2016-10-06T16:15:00Z">
        <w:r w:rsidR="0052218E">
          <w:rPr>
            <w:rFonts w:ascii="Times New Roman" w:hAnsi="Times New Roman" w:cs="Times New Roman"/>
            <w:sz w:val="24"/>
            <w:szCs w:val="24"/>
          </w:rPr>
          <w:t xml:space="preserve">persist </w:t>
        </w:r>
      </w:ins>
      <w:ins w:id="2" w:author="Blake Feist" w:date="2016-10-06T16:14:00Z">
        <w:r w:rsidR="0052218E">
          <w:rPr>
            <w:rFonts w:ascii="Times New Roman" w:hAnsi="Times New Roman" w:cs="Times New Roman"/>
            <w:sz w:val="24"/>
            <w:szCs w:val="24"/>
          </w:rPr>
          <w:t xml:space="preserve">more than a quarter century </w:t>
        </w:r>
      </w:ins>
      <w:ins w:id="3" w:author="Blake Feist" w:date="2016-10-06T16:15:00Z">
        <w:r w:rsidR="0052218E">
          <w:rPr>
            <w:rFonts w:ascii="Times New Roman" w:hAnsi="Times New Roman" w:cs="Times New Roman"/>
            <w:sz w:val="24"/>
            <w:szCs w:val="24"/>
          </w:rPr>
          <w:t xml:space="preserve">after </w:t>
        </w:r>
      </w:ins>
      <w:ins w:id="4" w:author="Blake Feist" w:date="2016-10-06T16:14:00Z">
        <w:r w:rsidR="0052218E">
          <w:rPr>
            <w:rFonts w:ascii="Times New Roman" w:hAnsi="Times New Roman" w:cs="Times New Roman"/>
            <w:sz w:val="24"/>
            <w:szCs w:val="24"/>
          </w:rPr>
          <w:t>the Exxon Valdez oil spill</w:t>
        </w:r>
      </w:ins>
      <w:del w:id="5" w:author="Blake Feist" w:date="2016-10-06T16:14:00Z">
        <w:r w:rsidDel="0052218E">
          <w:rPr>
            <w:rFonts w:ascii="Times New Roman" w:hAnsi="Times New Roman" w:cs="Times New Roman"/>
            <w:sz w:val="24"/>
            <w:szCs w:val="24"/>
          </w:rPr>
          <w:delText>Your title goes here</w:delText>
        </w:r>
      </w:del>
      <w:r>
        <w:rPr>
          <w:rFonts w:ascii="Times New Roman" w:hAnsi="Times New Roman" w:cs="Times New Roman"/>
          <w:sz w:val="24"/>
          <w:szCs w:val="24"/>
        </w:rPr>
        <w:t>.</w:t>
      </w:r>
    </w:p>
    <w:p w14:paraId="417F43CE" w14:textId="77777777" w:rsidR="00943546" w:rsidRDefault="00943546" w:rsidP="00355582">
      <w:pPr>
        <w:spacing w:line="240" w:lineRule="auto"/>
        <w:rPr>
          <w:rFonts w:ascii="Times New Roman" w:hAnsi="Times New Roman" w:cs="Times New Roman"/>
          <w:sz w:val="24"/>
          <w:szCs w:val="24"/>
        </w:rPr>
      </w:pPr>
    </w:p>
    <w:p w14:paraId="1AD9A0CE" w14:textId="388D1396" w:rsidR="0028711F" w:rsidRPr="001B72D4" w:rsidRDefault="0028711F" w:rsidP="00355582">
      <w:pPr>
        <w:spacing w:line="240" w:lineRule="auto"/>
        <w:rPr>
          <w:rFonts w:ascii="Times New Roman" w:hAnsi="Times New Roman" w:cs="Times New Roman"/>
          <w:b/>
          <w:sz w:val="24"/>
          <w:szCs w:val="24"/>
        </w:rPr>
      </w:pPr>
      <w:r w:rsidRPr="001B72D4">
        <w:rPr>
          <w:rFonts w:ascii="Times New Roman" w:hAnsi="Times New Roman" w:cs="Times New Roman"/>
          <w:b/>
          <w:sz w:val="24"/>
          <w:szCs w:val="24"/>
        </w:rPr>
        <w:t>Authors – order TBD.</w:t>
      </w:r>
    </w:p>
    <w:p w14:paraId="4AA43F57" w14:textId="22896AB7" w:rsidR="004F33C5" w:rsidRPr="00D85455" w:rsidRDefault="004F33C5" w:rsidP="00355582">
      <w:pPr>
        <w:spacing w:line="240" w:lineRule="auto"/>
        <w:rPr>
          <w:rFonts w:ascii="Times New Roman" w:hAnsi="Times New Roman" w:cs="Times New Roman"/>
          <w:sz w:val="24"/>
          <w:szCs w:val="24"/>
          <w:vertAlign w:val="superscript"/>
        </w:rPr>
      </w:pPr>
      <w:r w:rsidRPr="00D85455">
        <w:rPr>
          <w:rFonts w:ascii="Times New Roman" w:hAnsi="Times New Roman" w:cs="Times New Roman"/>
          <w:sz w:val="24"/>
          <w:szCs w:val="24"/>
        </w:rPr>
        <w:t>Andrew Olaf Shelton</w:t>
      </w:r>
      <w:r w:rsidR="00713638" w:rsidRPr="00D85455">
        <w:rPr>
          <w:rFonts w:ascii="Times New Roman" w:hAnsi="Times New Roman" w:cs="Times New Roman"/>
          <w:sz w:val="24"/>
          <w:szCs w:val="24"/>
          <w:vertAlign w:val="superscript"/>
        </w:rPr>
        <w:t>1</w:t>
      </w:r>
      <w:proofErr w:type="gramStart"/>
      <w:r w:rsidR="00713638" w:rsidRPr="00D85455">
        <w:rPr>
          <w:rFonts w:ascii="Times New Roman" w:hAnsi="Times New Roman" w:cs="Times New Roman"/>
          <w:sz w:val="24"/>
          <w:szCs w:val="24"/>
          <w:vertAlign w:val="superscript"/>
        </w:rPr>
        <w:t>,2</w:t>
      </w:r>
      <w:proofErr w:type="gramEnd"/>
      <w:r w:rsidR="00713638" w:rsidRPr="00D85455">
        <w:rPr>
          <w:rFonts w:ascii="Times New Roman" w:hAnsi="Times New Roman" w:cs="Times New Roman"/>
          <w:sz w:val="24"/>
          <w:szCs w:val="24"/>
          <w:vertAlign w:val="superscript"/>
        </w:rPr>
        <w:t>*</w:t>
      </w:r>
    </w:p>
    <w:p w14:paraId="1A1EB8E3" w14:textId="77777777" w:rsidR="004F33C5" w:rsidRPr="00D85455" w:rsidRDefault="004F33C5"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 xml:space="preserve">Mary </w:t>
      </w:r>
      <w:proofErr w:type="spellStart"/>
      <w:r w:rsidRPr="00D85455">
        <w:rPr>
          <w:rFonts w:ascii="Times New Roman" w:hAnsi="Times New Roman" w:cs="Times New Roman"/>
          <w:sz w:val="24"/>
          <w:szCs w:val="24"/>
        </w:rPr>
        <w:t>Hunsicker</w:t>
      </w:r>
      <w:proofErr w:type="spellEnd"/>
    </w:p>
    <w:p w14:paraId="4F810E8E" w14:textId="77777777" w:rsidR="001B72D4" w:rsidRPr="00D85455" w:rsidRDefault="001B72D4"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Rachel Blake</w:t>
      </w:r>
    </w:p>
    <w:p w14:paraId="0866B50A" w14:textId="77777777" w:rsidR="001B72D4" w:rsidRPr="00D85455" w:rsidRDefault="001B72D4"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Janet Duffy-Anderson</w:t>
      </w:r>
    </w:p>
    <w:p w14:paraId="3794506E" w14:textId="212D622F" w:rsidR="001B72D4" w:rsidRPr="00D85455" w:rsidRDefault="001B72D4"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 xml:space="preserve">Blake </w:t>
      </w:r>
      <w:ins w:id="6" w:author="Blake Feist" w:date="2016-10-06T16:16:00Z">
        <w:r w:rsidR="008C0010">
          <w:rPr>
            <w:rFonts w:ascii="Times New Roman" w:hAnsi="Times New Roman" w:cs="Times New Roman"/>
            <w:sz w:val="24"/>
            <w:szCs w:val="24"/>
          </w:rPr>
          <w:t xml:space="preserve">E. </w:t>
        </w:r>
      </w:ins>
      <w:r w:rsidRPr="00D85455">
        <w:rPr>
          <w:rFonts w:ascii="Times New Roman" w:hAnsi="Times New Roman" w:cs="Times New Roman"/>
          <w:sz w:val="24"/>
          <w:szCs w:val="24"/>
        </w:rPr>
        <w:t>Feist</w:t>
      </w:r>
      <w:r w:rsidRPr="00D85455">
        <w:rPr>
          <w:rFonts w:ascii="Times New Roman" w:hAnsi="Times New Roman" w:cs="Times New Roman"/>
          <w:sz w:val="24"/>
          <w:szCs w:val="24"/>
          <w:vertAlign w:val="superscript"/>
        </w:rPr>
        <w:t>1</w:t>
      </w:r>
    </w:p>
    <w:p w14:paraId="535A2DFE" w14:textId="77777777" w:rsidR="00713638" w:rsidRPr="00D85455" w:rsidRDefault="00713638"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Anne Hollowed</w:t>
      </w:r>
    </w:p>
    <w:p w14:paraId="120B2788" w14:textId="6AE5BAAE" w:rsidR="00713638" w:rsidRDefault="004F33C5" w:rsidP="00355582">
      <w:pPr>
        <w:spacing w:line="240" w:lineRule="auto"/>
        <w:rPr>
          <w:rFonts w:ascii="Times New Roman" w:hAnsi="Times New Roman" w:cs="Times New Roman"/>
          <w:sz w:val="24"/>
          <w:szCs w:val="24"/>
          <w:vertAlign w:val="superscript"/>
        </w:rPr>
      </w:pPr>
      <w:r w:rsidRPr="00D85455">
        <w:rPr>
          <w:rFonts w:ascii="Times New Roman" w:hAnsi="Times New Roman" w:cs="Times New Roman"/>
          <w:sz w:val="24"/>
          <w:szCs w:val="24"/>
        </w:rPr>
        <w:t>Colette Ward</w:t>
      </w:r>
      <w:r w:rsidR="00713638" w:rsidRPr="00D85455">
        <w:rPr>
          <w:rFonts w:ascii="Times New Roman" w:hAnsi="Times New Roman" w:cs="Times New Roman"/>
          <w:sz w:val="24"/>
          <w:szCs w:val="24"/>
        </w:rPr>
        <w:br/>
        <w:t>Eric Ward</w:t>
      </w:r>
      <w:r w:rsidR="0028711F" w:rsidRPr="00D85455">
        <w:rPr>
          <w:rFonts w:ascii="Times New Roman" w:hAnsi="Times New Roman" w:cs="Times New Roman"/>
          <w:sz w:val="24"/>
          <w:szCs w:val="24"/>
          <w:vertAlign w:val="superscript"/>
        </w:rPr>
        <w:t>1</w:t>
      </w:r>
    </w:p>
    <w:p w14:paraId="3D775C50" w14:textId="77777777" w:rsidR="001B72D4" w:rsidRPr="00D85455" w:rsidRDefault="001B72D4" w:rsidP="00355582">
      <w:pPr>
        <w:spacing w:line="240" w:lineRule="auto"/>
        <w:rPr>
          <w:rFonts w:ascii="Times New Roman" w:hAnsi="Times New Roman" w:cs="Times New Roman"/>
          <w:sz w:val="24"/>
          <w:szCs w:val="24"/>
        </w:rPr>
      </w:pPr>
      <w:r w:rsidRPr="00D85455">
        <w:rPr>
          <w:rFonts w:ascii="Times New Roman" w:hAnsi="Times New Roman" w:cs="Times New Roman"/>
          <w:sz w:val="24"/>
          <w:szCs w:val="24"/>
        </w:rPr>
        <w:t>Ben Williams</w:t>
      </w:r>
    </w:p>
    <w:p w14:paraId="66C0A5D4" w14:textId="77777777" w:rsidR="001B72D4" w:rsidRPr="00D85455" w:rsidRDefault="001B72D4" w:rsidP="00355582">
      <w:pPr>
        <w:spacing w:line="240" w:lineRule="auto"/>
        <w:rPr>
          <w:rFonts w:ascii="Times New Roman" w:hAnsi="Times New Roman" w:cs="Times New Roman"/>
          <w:sz w:val="24"/>
          <w:szCs w:val="24"/>
        </w:rPr>
      </w:pPr>
    </w:p>
    <w:p w14:paraId="35D1EEFD" w14:textId="77777777" w:rsidR="00713638" w:rsidRPr="00D85455" w:rsidRDefault="00713638" w:rsidP="00355582">
      <w:pPr>
        <w:spacing w:line="240" w:lineRule="auto"/>
        <w:rPr>
          <w:rFonts w:ascii="Times New Roman" w:hAnsi="Times New Roman" w:cs="Times New Roman"/>
          <w:sz w:val="24"/>
          <w:szCs w:val="24"/>
        </w:rPr>
      </w:pPr>
    </w:p>
    <w:p w14:paraId="46975809" w14:textId="77777777" w:rsidR="00713638" w:rsidRPr="00D85455" w:rsidRDefault="00713638" w:rsidP="00355582">
      <w:pPr>
        <w:tabs>
          <w:tab w:val="left" w:pos="187"/>
        </w:tabs>
        <w:spacing w:line="240" w:lineRule="auto"/>
        <w:contextualSpacing/>
        <w:rPr>
          <w:rFonts w:ascii="Times New Roman" w:hAnsi="Times New Roman" w:cs="Times New Roman"/>
        </w:rPr>
      </w:pPr>
      <w:r w:rsidRPr="00D85455">
        <w:rPr>
          <w:rFonts w:ascii="Times New Roman" w:hAnsi="Times New Roman" w:cs="Times New Roman"/>
          <w:vertAlign w:val="superscript"/>
        </w:rPr>
        <w:t>1</w:t>
      </w:r>
      <w:r w:rsidRPr="00D85455">
        <w:rPr>
          <w:rFonts w:ascii="Times New Roman" w:hAnsi="Times New Roman" w:cs="Times New Roman"/>
        </w:rPr>
        <w:t xml:space="preserve">Conservation Biology Division, Northwest Fisheries Science Center, National Marine Fisheries Service, National Oceanic and Atmospheric Administration, 2725 </w:t>
      </w:r>
      <w:proofErr w:type="spellStart"/>
      <w:r w:rsidRPr="00D85455">
        <w:rPr>
          <w:rFonts w:ascii="Times New Roman" w:hAnsi="Times New Roman" w:cs="Times New Roman"/>
        </w:rPr>
        <w:t>Montlake</w:t>
      </w:r>
      <w:proofErr w:type="spellEnd"/>
      <w:r w:rsidRPr="00D85455">
        <w:rPr>
          <w:rFonts w:ascii="Times New Roman" w:hAnsi="Times New Roman" w:cs="Times New Roman"/>
        </w:rPr>
        <w:t xml:space="preserve"> Blvd. E, Seattle, WA 98112, U.S.A.  </w:t>
      </w:r>
    </w:p>
    <w:p w14:paraId="37193A3F" w14:textId="77777777" w:rsidR="00713638" w:rsidRPr="00D85455" w:rsidRDefault="00713638" w:rsidP="00355582">
      <w:pPr>
        <w:spacing w:line="240" w:lineRule="auto"/>
        <w:contextualSpacing/>
        <w:rPr>
          <w:rFonts w:ascii="Times New Roman" w:hAnsi="Times New Roman" w:cs="Times New Roman"/>
        </w:rPr>
      </w:pPr>
    </w:p>
    <w:p w14:paraId="5DDC48B8" w14:textId="77777777" w:rsidR="00713638" w:rsidRPr="00D85455" w:rsidRDefault="00713638" w:rsidP="00355582">
      <w:pPr>
        <w:spacing w:line="240" w:lineRule="auto"/>
        <w:contextualSpacing/>
        <w:rPr>
          <w:rFonts w:ascii="Times New Roman" w:hAnsi="Times New Roman" w:cs="Times New Roman"/>
        </w:rPr>
      </w:pPr>
      <w:r w:rsidRPr="00D85455">
        <w:rPr>
          <w:rFonts w:ascii="Times New Roman" w:hAnsi="Times New Roman" w:cs="Times New Roman"/>
          <w:vertAlign w:val="superscript"/>
        </w:rPr>
        <w:t>2</w:t>
      </w:r>
      <w:r w:rsidRPr="00D85455">
        <w:rPr>
          <w:rFonts w:ascii="Times New Roman" w:eastAsia="Times New Roman" w:hAnsi="Times New Roman" w:cs="Times New Roman"/>
        </w:rPr>
        <w:t xml:space="preserve">Earth Resources Technology, Inc.  14401 </w:t>
      </w:r>
      <w:proofErr w:type="spellStart"/>
      <w:r w:rsidRPr="00D85455">
        <w:rPr>
          <w:rFonts w:ascii="Times New Roman" w:eastAsia="Times New Roman" w:hAnsi="Times New Roman" w:cs="Times New Roman"/>
        </w:rPr>
        <w:t>Sweitzer</w:t>
      </w:r>
      <w:proofErr w:type="spellEnd"/>
      <w:r w:rsidRPr="00D85455">
        <w:rPr>
          <w:rFonts w:ascii="Times New Roman" w:eastAsia="Times New Roman" w:hAnsi="Times New Roman" w:cs="Times New Roman"/>
        </w:rPr>
        <w:t xml:space="preserve"> Lane Suite 300 Laurel, MD 20707.</w:t>
      </w:r>
    </w:p>
    <w:p w14:paraId="5C90E02B" w14:textId="77777777" w:rsidR="001309D8" w:rsidRPr="00D85455" w:rsidRDefault="001309D8" w:rsidP="00355582">
      <w:pPr>
        <w:spacing w:line="240" w:lineRule="auto"/>
        <w:rPr>
          <w:rFonts w:ascii="Times New Roman" w:hAnsi="Times New Roman" w:cs="Times New Roman"/>
          <w:b/>
          <w:sz w:val="24"/>
          <w:szCs w:val="24"/>
        </w:rPr>
      </w:pPr>
    </w:p>
    <w:p w14:paraId="7F267C04" w14:textId="77777777" w:rsidR="001309D8" w:rsidRPr="00D85455" w:rsidRDefault="001309D8" w:rsidP="00355582">
      <w:pPr>
        <w:spacing w:line="240" w:lineRule="auto"/>
        <w:rPr>
          <w:rFonts w:ascii="Times New Roman" w:hAnsi="Times New Roman" w:cs="Times New Roman"/>
          <w:b/>
          <w:sz w:val="24"/>
          <w:szCs w:val="24"/>
        </w:rPr>
      </w:pPr>
    </w:p>
    <w:p w14:paraId="572D2A36" w14:textId="77777777" w:rsidR="001309D8" w:rsidRPr="00D85455" w:rsidRDefault="001309D8" w:rsidP="00355582">
      <w:pPr>
        <w:spacing w:line="240" w:lineRule="auto"/>
        <w:rPr>
          <w:rFonts w:ascii="Times New Roman" w:hAnsi="Times New Roman" w:cs="Times New Roman"/>
          <w:b/>
          <w:sz w:val="24"/>
          <w:szCs w:val="24"/>
        </w:rPr>
      </w:pPr>
    </w:p>
    <w:p w14:paraId="3187BA03" w14:textId="77777777" w:rsidR="001309D8" w:rsidRPr="00D85455" w:rsidRDefault="001309D8" w:rsidP="00355582">
      <w:pPr>
        <w:spacing w:line="240" w:lineRule="auto"/>
        <w:contextualSpacing/>
        <w:rPr>
          <w:rFonts w:ascii="Times New Roman" w:hAnsi="Times New Roman" w:cs="Times New Roman"/>
        </w:rPr>
      </w:pPr>
      <w:r w:rsidRPr="00D85455">
        <w:rPr>
          <w:rFonts w:ascii="Times New Roman" w:hAnsi="Times New Roman" w:cs="Times New Roman"/>
        </w:rPr>
        <w:t>*E-mail: ole.shelton@noaa.gov</w:t>
      </w:r>
    </w:p>
    <w:p w14:paraId="3EF7CF0B" w14:textId="77777777" w:rsidR="001309D8" w:rsidRPr="00D85455" w:rsidRDefault="001309D8" w:rsidP="00355582">
      <w:pPr>
        <w:spacing w:line="240" w:lineRule="auto"/>
        <w:contextualSpacing/>
        <w:rPr>
          <w:rFonts w:ascii="Times New Roman" w:hAnsi="Times New Roman" w:cs="Times New Roman"/>
          <w:b/>
        </w:rPr>
      </w:pPr>
    </w:p>
    <w:p w14:paraId="25A4ED2A" w14:textId="43CEBD8D" w:rsidR="004F33C5" w:rsidRPr="00D85455" w:rsidRDefault="001309D8" w:rsidP="00355582">
      <w:pPr>
        <w:spacing w:line="240" w:lineRule="auto"/>
        <w:rPr>
          <w:rFonts w:ascii="Times New Roman" w:hAnsi="Times New Roman" w:cs="Times New Roman"/>
          <w:b/>
          <w:sz w:val="24"/>
          <w:szCs w:val="24"/>
        </w:rPr>
      </w:pPr>
      <w:r w:rsidRPr="00D85455">
        <w:rPr>
          <w:rFonts w:ascii="Times New Roman" w:hAnsi="Times New Roman" w:cs="Times New Roman"/>
          <w:b/>
        </w:rPr>
        <w:t xml:space="preserve">Keywords: </w:t>
      </w:r>
      <w:r w:rsidR="004F33C5" w:rsidRPr="00D85455">
        <w:rPr>
          <w:rFonts w:ascii="Times New Roman" w:hAnsi="Times New Roman" w:cs="Times New Roman"/>
          <w:b/>
          <w:sz w:val="24"/>
          <w:szCs w:val="24"/>
        </w:rPr>
        <w:br w:type="page"/>
      </w:r>
    </w:p>
    <w:p w14:paraId="432B3375" w14:textId="77777777"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lastRenderedPageBreak/>
        <w:t>Abstract</w:t>
      </w:r>
    </w:p>
    <w:p w14:paraId="7F6E5BC2" w14:textId="77777777" w:rsidR="00547333" w:rsidRPr="00D85455" w:rsidRDefault="00547333" w:rsidP="00355582">
      <w:pPr>
        <w:spacing w:line="480" w:lineRule="auto"/>
        <w:rPr>
          <w:rFonts w:ascii="Times New Roman" w:hAnsi="Times New Roman" w:cs="Times New Roman"/>
          <w:b/>
          <w:sz w:val="24"/>
          <w:szCs w:val="24"/>
        </w:rPr>
      </w:pPr>
      <w:r w:rsidRPr="00D85455">
        <w:rPr>
          <w:rFonts w:ascii="Times New Roman" w:hAnsi="Times New Roman" w:cs="Times New Roman"/>
          <w:b/>
          <w:sz w:val="24"/>
          <w:szCs w:val="24"/>
        </w:rPr>
        <w:br w:type="page"/>
      </w:r>
    </w:p>
    <w:p w14:paraId="74CF7D5E" w14:textId="2639DA06"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t>Introduction</w:t>
      </w:r>
    </w:p>
    <w:p w14:paraId="1A6BA630" w14:textId="34127F69" w:rsidR="001309D8" w:rsidRDefault="00D823FB" w:rsidP="00355582">
      <w:pPr>
        <w:pStyle w:val="normal0"/>
        <w:spacing w:line="480" w:lineRule="auto"/>
        <w:ind w:firstLine="720"/>
        <w:rPr>
          <w:ins w:id="7" w:author="Blake Feist" w:date="2016-10-04T15:45:00Z"/>
          <w:rFonts w:ascii="Times New Roman" w:hAnsi="Times New Roman" w:cs="Times New Roman"/>
          <w:sz w:val="24"/>
          <w:szCs w:val="24"/>
        </w:rPr>
      </w:pPr>
      <w:commentRangeStart w:id="8"/>
      <w:ins w:id="9" w:author="Blake Feist" w:date="2016-10-04T13:21:00Z">
        <w:r>
          <w:rPr>
            <w:rFonts w:ascii="Times New Roman" w:hAnsi="Times New Roman" w:cs="Times New Roman"/>
            <w:sz w:val="24"/>
            <w:szCs w:val="24"/>
          </w:rPr>
          <w:t xml:space="preserve">Disturbance is a natural </w:t>
        </w:r>
      </w:ins>
      <w:ins w:id="10" w:author="Blake Feist" w:date="2016-10-04T13:22:00Z">
        <w:r>
          <w:rPr>
            <w:rFonts w:ascii="Times New Roman" w:hAnsi="Times New Roman" w:cs="Times New Roman"/>
            <w:sz w:val="24"/>
            <w:szCs w:val="24"/>
          </w:rPr>
          <w:t>phenomenon</w:t>
        </w:r>
      </w:ins>
      <w:ins w:id="11" w:author="Blake Feist" w:date="2016-10-04T13:21:00Z">
        <w:r>
          <w:rPr>
            <w:rFonts w:ascii="Times New Roman" w:hAnsi="Times New Roman" w:cs="Times New Roman"/>
            <w:sz w:val="24"/>
            <w:szCs w:val="24"/>
          </w:rPr>
          <w:t xml:space="preserve">, </w:t>
        </w:r>
      </w:ins>
      <w:ins w:id="12" w:author="Blake Feist" w:date="2016-10-04T13:22:00Z">
        <w:r>
          <w:rPr>
            <w:rFonts w:ascii="Times New Roman" w:hAnsi="Times New Roman" w:cs="Times New Roman"/>
            <w:sz w:val="24"/>
            <w:szCs w:val="24"/>
          </w:rPr>
          <w:t xml:space="preserve">and Earth’s various systems have evolved </w:t>
        </w:r>
      </w:ins>
      <w:ins w:id="13" w:author="Blake Feist" w:date="2016-10-04T13:23:00Z">
        <w:r>
          <w:rPr>
            <w:rFonts w:ascii="Times New Roman" w:hAnsi="Times New Roman" w:cs="Times New Roman"/>
            <w:sz w:val="24"/>
            <w:szCs w:val="24"/>
          </w:rPr>
          <w:t xml:space="preserve">over </w:t>
        </w:r>
      </w:ins>
      <w:ins w:id="14" w:author="Blake Feist" w:date="2016-10-04T13:24:00Z">
        <w:r>
          <w:rPr>
            <w:rFonts w:ascii="Times New Roman" w:hAnsi="Times New Roman" w:cs="Times New Roman"/>
            <w:sz w:val="24"/>
            <w:szCs w:val="24"/>
          </w:rPr>
          <w:t>millennia coping and adapting to</w:t>
        </w:r>
      </w:ins>
      <w:ins w:id="15" w:author="Blake Feist" w:date="2016-10-04T13:23:00Z">
        <w:r>
          <w:rPr>
            <w:rFonts w:ascii="Times New Roman" w:hAnsi="Times New Roman" w:cs="Times New Roman"/>
            <w:sz w:val="24"/>
            <w:szCs w:val="24"/>
          </w:rPr>
          <w:t xml:space="preserve"> </w:t>
        </w:r>
      </w:ins>
      <w:ins w:id="16" w:author="Blake Feist" w:date="2016-10-04T13:24:00Z">
        <w:r>
          <w:rPr>
            <w:rFonts w:ascii="Times New Roman" w:hAnsi="Times New Roman" w:cs="Times New Roman"/>
            <w:sz w:val="24"/>
            <w:szCs w:val="24"/>
          </w:rPr>
          <w:t>these</w:t>
        </w:r>
      </w:ins>
      <w:ins w:id="17" w:author="Blake Feist" w:date="2016-10-04T13:23:00Z">
        <w:r>
          <w:rPr>
            <w:rFonts w:ascii="Times New Roman" w:hAnsi="Times New Roman" w:cs="Times New Roman"/>
            <w:sz w:val="24"/>
            <w:szCs w:val="24"/>
          </w:rPr>
          <w:t xml:space="preserve"> </w:t>
        </w:r>
      </w:ins>
      <w:ins w:id="18" w:author="Blake Feist" w:date="2016-10-04T13:28:00Z">
        <w:r>
          <w:rPr>
            <w:rFonts w:ascii="Times New Roman" w:hAnsi="Times New Roman" w:cs="Times New Roman"/>
            <w:sz w:val="24"/>
            <w:szCs w:val="24"/>
          </w:rPr>
          <w:t>unpredictable</w:t>
        </w:r>
      </w:ins>
      <w:ins w:id="19" w:author="Blake Feist" w:date="2016-10-04T13:25:00Z">
        <w:r>
          <w:rPr>
            <w:rFonts w:ascii="Times New Roman" w:hAnsi="Times New Roman" w:cs="Times New Roman"/>
            <w:sz w:val="24"/>
            <w:szCs w:val="24"/>
          </w:rPr>
          <w:t xml:space="preserve"> events</w:t>
        </w:r>
      </w:ins>
      <w:ins w:id="20" w:author="Blake Feist" w:date="2016-10-04T13:23:00Z">
        <w:r>
          <w:rPr>
            <w:rFonts w:ascii="Times New Roman" w:hAnsi="Times New Roman" w:cs="Times New Roman"/>
            <w:sz w:val="24"/>
            <w:szCs w:val="24"/>
          </w:rPr>
          <w:t xml:space="preserve">.  </w:t>
        </w:r>
      </w:ins>
      <w:r w:rsidR="00547333" w:rsidRPr="00D85455">
        <w:rPr>
          <w:rFonts w:ascii="Times New Roman" w:hAnsi="Times New Roman" w:cs="Times New Roman"/>
          <w:sz w:val="24"/>
          <w:szCs w:val="24"/>
        </w:rPr>
        <w:t xml:space="preserve">Major </w:t>
      </w:r>
      <w:ins w:id="21" w:author="Blake Feist" w:date="2016-10-04T11:15:00Z">
        <w:r w:rsidR="00342680">
          <w:rPr>
            <w:rFonts w:ascii="Times New Roman" w:hAnsi="Times New Roman" w:cs="Times New Roman"/>
            <w:sz w:val="24"/>
            <w:szCs w:val="24"/>
          </w:rPr>
          <w:t xml:space="preserve">anthropogenic </w:t>
        </w:r>
      </w:ins>
      <w:r w:rsidR="00547333" w:rsidRPr="00D85455">
        <w:rPr>
          <w:rFonts w:ascii="Times New Roman" w:hAnsi="Times New Roman" w:cs="Times New Roman"/>
          <w:sz w:val="24"/>
          <w:szCs w:val="24"/>
        </w:rPr>
        <w:t xml:space="preserve">environmental disasters </w:t>
      </w:r>
      <w:ins w:id="22" w:author="Blake Feist" w:date="2016-10-04T13:28:00Z">
        <w:r>
          <w:rPr>
            <w:rFonts w:ascii="Times New Roman" w:hAnsi="Times New Roman" w:cs="Times New Roman"/>
            <w:sz w:val="24"/>
            <w:szCs w:val="24"/>
          </w:rPr>
          <w:t>can have similar</w:t>
        </w:r>
      </w:ins>
      <w:ins w:id="23" w:author="Blake Feist" w:date="2016-10-04T13:29:00Z">
        <w:r>
          <w:rPr>
            <w:rFonts w:ascii="Times New Roman" w:hAnsi="Times New Roman" w:cs="Times New Roman"/>
            <w:sz w:val="24"/>
            <w:szCs w:val="24"/>
          </w:rPr>
          <w:t>ly disruptive consequences for</w:t>
        </w:r>
      </w:ins>
      <w:ins w:id="24" w:author="Blake Feist" w:date="2016-10-04T13:28:00Z">
        <w:r>
          <w:rPr>
            <w:rFonts w:ascii="Times New Roman" w:hAnsi="Times New Roman" w:cs="Times New Roman"/>
            <w:sz w:val="24"/>
            <w:szCs w:val="24"/>
          </w:rPr>
          <w:t xml:space="preserve"> ecosystems</w:t>
        </w:r>
      </w:ins>
      <w:ins w:id="25" w:author="Blake Feist" w:date="2016-10-04T13:29:00Z">
        <w:r>
          <w:rPr>
            <w:rFonts w:ascii="Times New Roman" w:hAnsi="Times New Roman" w:cs="Times New Roman"/>
            <w:sz w:val="24"/>
            <w:szCs w:val="24"/>
          </w:rPr>
          <w:t xml:space="preserve">, but may occur more </w:t>
        </w:r>
      </w:ins>
      <w:ins w:id="26" w:author="Blake Feist" w:date="2016-10-04T13:30:00Z">
        <w:r>
          <w:rPr>
            <w:rFonts w:ascii="Times New Roman" w:hAnsi="Times New Roman" w:cs="Times New Roman"/>
            <w:sz w:val="24"/>
            <w:szCs w:val="24"/>
          </w:rPr>
          <w:t>regularly</w:t>
        </w:r>
      </w:ins>
      <w:ins w:id="27" w:author="Blake Feist" w:date="2016-10-04T13:29:00Z">
        <w:r>
          <w:rPr>
            <w:rFonts w:ascii="Times New Roman" w:hAnsi="Times New Roman" w:cs="Times New Roman"/>
            <w:sz w:val="24"/>
            <w:szCs w:val="24"/>
          </w:rPr>
          <w:t xml:space="preserve"> than </w:t>
        </w:r>
      </w:ins>
      <w:ins w:id="28" w:author="Blake Feist" w:date="2016-10-04T13:30:00Z">
        <w:r>
          <w:rPr>
            <w:rFonts w:ascii="Times New Roman" w:hAnsi="Times New Roman" w:cs="Times New Roman"/>
            <w:sz w:val="24"/>
            <w:szCs w:val="24"/>
          </w:rPr>
          <w:t xml:space="preserve">comparable natural disturbance events.  </w:t>
        </w:r>
        <w:r w:rsidR="004A7EC2">
          <w:rPr>
            <w:rFonts w:ascii="Times New Roman" w:hAnsi="Times New Roman" w:cs="Times New Roman"/>
            <w:sz w:val="24"/>
            <w:szCs w:val="24"/>
          </w:rPr>
          <w:t>As such, these human cause</w:t>
        </w:r>
      </w:ins>
      <w:ins w:id="29" w:author="Blake Feist" w:date="2016-10-04T13:31:00Z">
        <w:r w:rsidR="004A7EC2">
          <w:rPr>
            <w:rFonts w:ascii="Times New Roman" w:hAnsi="Times New Roman" w:cs="Times New Roman"/>
            <w:sz w:val="24"/>
            <w:szCs w:val="24"/>
          </w:rPr>
          <w:t>d</w:t>
        </w:r>
      </w:ins>
      <w:ins w:id="30" w:author="Blake Feist" w:date="2016-10-04T13:30:00Z">
        <w:r w:rsidR="004A7EC2">
          <w:rPr>
            <w:rFonts w:ascii="Times New Roman" w:hAnsi="Times New Roman" w:cs="Times New Roman"/>
            <w:sz w:val="24"/>
            <w:szCs w:val="24"/>
          </w:rPr>
          <w:t xml:space="preserve"> events can place undue burdens </w:t>
        </w:r>
      </w:ins>
      <w:ins w:id="31" w:author="Blake Feist" w:date="2016-10-04T13:31:00Z">
        <w:r w:rsidR="004A7EC2">
          <w:rPr>
            <w:rFonts w:ascii="Times New Roman" w:hAnsi="Times New Roman" w:cs="Times New Roman"/>
            <w:sz w:val="24"/>
            <w:szCs w:val="24"/>
          </w:rPr>
          <w:t>on organisms</w:t>
        </w:r>
      </w:ins>
      <w:commentRangeEnd w:id="8"/>
      <w:ins w:id="32" w:author="Blake Feist" w:date="2016-10-04T13:33:00Z">
        <w:r w:rsidR="004A7EC2">
          <w:rPr>
            <w:rStyle w:val="CommentReference"/>
          </w:rPr>
          <w:commentReference w:id="8"/>
        </w:r>
      </w:ins>
      <w:ins w:id="34" w:author="Blake Feist" w:date="2016-10-04T13:31:00Z">
        <w:r w:rsidR="004A7EC2">
          <w:rPr>
            <w:rFonts w:ascii="Times New Roman" w:hAnsi="Times New Roman" w:cs="Times New Roman"/>
            <w:sz w:val="24"/>
            <w:szCs w:val="24"/>
          </w:rPr>
          <w:t xml:space="preserve">.  </w:t>
        </w:r>
        <w:commentRangeStart w:id="35"/>
        <w:r w:rsidR="004A7EC2">
          <w:rPr>
            <w:rFonts w:ascii="Times New Roman" w:hAnsi="Times New Roman" w:cs="Times New Roman"/>
            <w:sz w:val="24"/>
            <w:szCs w:val="24"/>
          </w:rPr>
          <w:t>O</w:t>
        </w:r>
      </w:ins>
      <w:del w:id="36" w:author="Blake Feist" w:date="2016-10-04T13:31:00Z">
        <w:r w:rsidR="00547333" w:rsidRPr="00D85455" w:rsidDel="004A7EC2">
          <w:rPr>
            <w:rFonts w:ascii="Times New Roman" w:hAnsi="Times New Roman" w:cs="Times New Roman"/>
            <w:sz w:val="24"/>
            <w:szCs w:val="24"/>
          </w:rPr>
          <w:delText>such as o</w:delText>
        </w:r>
      </w:del>
      <w:proofErr w:type="gramStart"/>
      <w:r w:rsidR="00547333" w:rsidRPr="00D85455">
        <w:rPr>
          <w:rFonts w:ascii="Times New Roman" w:hAnsi="Times New Roman" w:cs="Times New Roman"/>
          <w:sz w:val="24"/>
          <w:szCs w:val="24"/>
        </w:rPr>
        <w:t>il</w:t>
      </w:r>
      <w:proofErr w:type="gramEnd"/>
      <w:r w:rsidR="00547333" w:rsidRPr="00D85455">
        <w:rPr>
          <w:rFonts w:ascii="Times New Roman" w:hAnsi="Times New Roman" w:cs="Times New Roman"/>
          <w:sz w:val="24"/>
          <w:szCs w:val="24"/>
        </w:rPr>
        <w:t xml:space="preserve"> spill</w:t>
      </w:r>
      <w:r w:rsidR="004B7E1A" w:rsidRPr="00D85455">
        <w:rPr>
          <w:rFonts w:ascii="Times New Roman" w:hAnsi="Times New Roman" w:cs="Times New Roman"/>
          <w:sz w:val="24"/>
          <w:szCs w:val="24"/>
        </w:rPr>
        <w:t>s</w:t>
      </w:r>
      <w:r w:rsidR="00547333" w:rsidRPr="00D85455">
        <w:rPr>
          <w:rFonts w:ascii="Times New Roman" w:hAnsi="Times New Roman" w:cs="Times New Roman"/>
          <w:sz w:val="24"/>
          <w:szCs w:val="24"/>
        </w:rPr>
        <w:t xml:space="preserve"> </w:t>
      </w:r>
      <w:commentRangeEnd w:id="35"/>
      <w:r w:rsidR="00EA1571">
        <w:rPr>
          <w:rStyle w:val="CommentReference"/>
        </w:rPr>
        <w:commentReference w:id="35"/>
      </w:r>
      <w:r w:rsidR="004B7E1A" w:rsidRPr="00D85455">
        <w:rPr>
          <w:rFonts w:ascii="Times New Roman" w:hAnsi="Times New Roman" w:cs="Times New Roman"/>
          <w:sz w:val="24"/>
          <w:szCs w:val="24"/>
        </w:rPr>
        <w:t xml:space="preserve">are </w:t>
      </w:r>
      <w:ins w:id="37" w:author="Blake Feist" w:date="2016-10-04T13:32:00Z">
        <w:r w:rsidR="004A7EC2">
          <w:rPr>
            <w:rFonts w:ascii="Times New Roman" w:hAnsi="Times New Roman" w:cs="Times New Roman"/>
            <w:sz w:val="24"/>
            <w:szCs w:val="24"/>
          </w:rPr>
          <w:t xml:space="preserve">an example of </w:t>
        </w:r>
      </w:ins>
      <w:ins w:id="38" w:author="Blake Feist" w:date="2016-10-04T13:33:00Z">
        <w:r w:rsidR="004A7EC2" w:rsidRPr="00D85455">
          <w:rPr>
            <w:rFonts w:ascii="Times New Roman" w:hAnsi="Times New Roman" w:cs="Times New Roman"/>
            <w:sz w:val="24"/>
            <w:szCs w:val="24"/>
          </w:rPr>
          <w:t xml:space="preserve">environmental disasters </w:t>
        </w:r>
        <w:r w:rsidR="004A7EC2">
          <w:rPr>
            <w:rFonts w:ascii="Times New Roman" w:hAnsi="Times New Roman" w:cs="Times New Roman"/>
            <w:sz w:val="24"/>
            <w:szCs w:val="24"/>
          </w:rPr>
          <w:t xml:space="preserve">that are </w:t>
        </w:r>
      </w:ins>
      <w:r w:rsidR="00547333" w:rsidRPr="00D85455">
        <w:rPr>
          <w:rFonts w:ascii="Times New Roman" w:hAnsi="Times New Roman" w:cs="Times New Roman"/>
          <w:sz w:val="24"/>
          <w:szCs w:val="24"/>
        </w:rPr>
        <w:t xml:space="preserve">a persistent concern to </w:t>
      </w:r>
      <w:r w:rsidR="004B7E1A" w:rsidRPr="00D85455">
        <w:rPr>
          <w:rFonts w:ascii="Times New Roman" w:hAnsi="Times New Roman" w:cs="Times New Roman"/>
          <w:sz w:val="24"/>
          <w:szCs w:val="24"/>
        </w:rPr>
        <w:t>marine ecosystems worldwide</w:t>
      </w:r>
      <w:r w:rsidR="0046088A" w:rsidRPr="00D85455">
        <w:rPr>
          <w:rFonts w:ascii="Times New Roman" w:hAnsi="Times New Roman" w:cs="Times New Roman"/>
          <w:sz w:val="24"/>
          <w:szCs w:val="24"/>
        </w:rPr>
        <w:t xml:space="preserve">, with major </w:t>
      </w:r>
      <w:del w:id="39" w:author="Blake Feist" w:date="2016-10-04T13:35:00Z">
        <w:r w:rsidR="0046088A" w:rsidRPr="00D85455" w:rsidDel="004A7EC2">
          <w:rPr>
            <w:rFonts w:ascii="Times New Roman" w:hAnsi="Times New Roman" w:cs="Times New Roman"/>
            <w:sz w:val="24"/>
            <w:szCs w:val="24"/>
          </w:rPr>
          <w:delText xml:space="preserve">oil </w:delText>
        </w:r>
      </w:del>
      <w:ins w:id="40" w:author="Blake Feist" w:date="2016-10-04T13:35:00Z">
        <w:r w:rsidR="004A7EC2">
          <w:rPr>
            <w:rFonts w:ascii="Times New Roman" w:hAnsi="Times New Roman" w:cs="Times New Roman"/>
            <w:sz w:val="24"/>
            <w:szCs w:val="24"/>
          </w:rPr>
          <w:t>spills</w:t>
        </w:r>
      </w:ins>
      <w:del w:id="41" w:author="Blake Feist" w:date="2016-10-04T13:35:00Z">
        <w:r w:rsidR="0046088A" w:rsidRPr="00D85455" w:rsidDel="004A7EC2">
          <w:rPr>
            <w:rFonts w:ascii="Times New Roman" w:hAnsi="Times New Roman" w:cs="Times New Roman"/>
            <w:sz w:val="24"/>
            <w:szCs w:val="24"/>
          </w:rPr>
          <w:delText>disasters</w:delText>
        </w:r>
      </w:del>
      <w:r w:rsidR="0046088A" w:rsidRPr="00D85455">
        <w:rPr>
          <w:rFonts w:ascii="Times New Roman" w:hAnsi="Times New Roman" w:cs="Times New Roman"/>
          <w:sz w:val="24"/>
          <w:szCs w:val="24"/>
        </w:rPr>
        <w:t xml:space="preserve"> striking coastal seas throughout the past century</w:t>
      </w:r>
      <w:r w:rsidR="0076517A" w:rsidRPr="00D85455">
        <w:rPr>
          <w:rFonts w:ascii="Times New Roman" w:hAnsi="Times New Roman" w:cs="Times New Roman"/>
          <w:sz w:val="24"/>
          <w:szCs w:val="24"/>
        </w:rPr>
        <w:t xml:space="preserve"> </w:t>
      </w:r>
      <w:r w:rsidR="004455F3">
        <w:rPr>
          <w:rFonts w:ascii="Times New Roman" w:hAnsi="Times New Roman" w:cs="Times New Roman"/>
          <w:sz w:val="24"/>
          <w:szCs w:val="24"/>
        </w:rPr>
        <w:t xml:space="preserve">and </w:t>
      </w:r>
      <w:r w:rsidR="0076517A" w:rsidRPr="00D85455">
        <w:rPr>
          <w:rFonts w:ascii="Times New Roman" w:hAnsi="Times New Roman" w:cs="Times New Roman"/>
          <w:sz w:val="24"/>
          <w:szCs w:val="24"/>
        </w:rPr>
        <w:t>affecting all oceans</w:t>
      </w:r>
      <w:r w:rsidR="00502C27" w:rsidRPr="00D85455">
        <w:rPr>
          <w:rFonts w:ascii="Times New Roman" w:hAnsi="Times New Roman" w:cs="Times New Roman"/>
          <w:sz w:val="24"/>
          <w:szCs w:val="24"/>
        </w:rPr>
        <w:t>.</w:t>
      </w:r>
      <w:r w:rsidR="0076517A" w:rsidRPr="00D85455">
        <w:rPr>
          <w:rFonts w:ascii="Times New Roman" w:hAnsi="Times New Roman" w:cs="Times New Roman"/>
          <w:sz w:val="24"/>
          <w:szCs w:val="24"/>
        </w:rPr>
        <w:t xml:space="preserve"> </w:t>
      </w:r>
      <w:ins w:id="42" w:author="Blake Feist" w:date="2016-10-04T15:30:00Z">
        <w:r w:rsidR="00A8487F">
          <w:rPr>
            <w:rFonts w:ascii="Times New Roman" w:hAnsi="Times New Roman" w:cs="Times New Roman"/>
            <w:sz w:val="24"/>
            <w:szCs w:val="24"/>
          </w:rPr>
          <w:t>From</w:t>
        </w:r>
      </w:ins>
      <w:ins w:id="43" w:author="Blake Feist" w:date="2016-10-04T11:15:00Z">
        <w:r w:rsidR="00AB4DED">
          <w:rPr>
            <w:rFonts w:ascii="Times New Roman" w:hAnsi="Times New Roman" w:cs="Times New Roman"/>
            <w:sz w:val="24"/>
            <w:szCs w:val="24"/>
          </w:rPr>
          <w:t xml:space="preserve"> 19</w:t>
        </w:r>
      </w:ins>
      <w:ins w:id="44" w:author="Blake Feist" w:date="2016-10-04T15:30:00Z">
        <w:r w:rsidR="00A8487F">
          <w:rPr>
            <w:rFonts w:ascii="Times New Roman" w:hAnsi="Times New Roman" w:cs="Times New Roman"/>
            <w:sz w:val="24"/>
            <w:szCs w:val="24"/>
          </w:rPr>
          <w:t>73 to 2011</w:t>
        </w:r>
      </w:ins>
      <w:ins w:id="45" w:author="Blake Feist" w:date="2016-10-04T11:15:00Z">
        <w:r w:rsidR="00AB4DED">
          <w:rPr>
            <w:rFonts w:ascii="Times New Roman" w:hAnsi="Times New Roman" w:cs="Times New Roman"/>
            <w:sz w:val="24"/>
            <w:szCs w:val="24"/>
          </w:rPr>
          <w:t xml:space="preserve">, </w:t>
        </w:r>
      </w:ins>
      <w:ins w:id="46" w:author="Blake Feist" w:date="2016-10-04T15:30:00Z">
        <w:r w:rsidR="00A8487F">
          <w:rPr>
            <w:rFonts w:ascii="Times New Roman" w:hAnsi="Times New Roman" w:cs="Times New Roman"/>
            <w:sz w:val="24"/>
            <w:szCs w:val="24"/>
          </w:rPr>
          <w:t>nearly</w:t>
        </w:r>
      </w:ins>
      <w:ins w:id="47" w:author="Blake Feist" w:date="2016-10-04T11:15:00Z">
        <w:r w:rsidR="00AB4DED">
          <w:rPr>
            <w:rFonts w:ascii="Times New Roman" w:hAnsi="Times New Roman" w:cs="Times New Roman"/>
            <w:sz w:val="24"/>
            <w:szCs w:val="24"/>
          </w:rPr>
          <w:t xml:space="preserve"> </w:t>
        </w:r>
      </w:ins>
      <w:ins w:id="48" w:author="Blake Feist" w:date="2016-10-04T15:30:00Z">
        <w:r w:rsidR="00A8487F">
          <w:rPr>
            <w:rFonts w:ascii="Times New Roman" w:hAnsi="Times New Roman" w:cs="Times New Roman"/>
            <w:sz w:val="24"/>
            <w:szCs w:val="24"/>
          </w:rPr>
          <w:t>2.7 million</w:t>
        </w:r>
      </w:ins>
      <w:ins w:id="49" w:author="Blake Feist" w:date="2016-10-04T11:15:00Z">
        <w:r w:rsidR="00AB4DED">
          <w:rPr>
            <w:rFonts w:ascii="Times New Roman" w:hAnsi="Times New Roman" w:cs="Times New Roman"/>
            <w:sz w:val="24"/>
            <w:szCs w:val="24"/>
          </w:rPr>
          <w:t xml:space="preserve"> m</w:t>
        </w:r>
        <w:r w:rsidR="00AB4DED" w:rsidRPr="00AB4DED">
          <w:rPr>
            <w:rFonts w:ascii="Times New Roman" w:hAnsi="Times New Roman" w:cs="Times New Roman"/>
            <w:sz w:val="24"/>
            <w:szCs w:val="24"/>
            <w:vertAlign w:val="superscript"/>
            <w:rPrChange w:id="50" w:author="Blake Feist" w:date="2016-10-04T11:15:00Z">
              <w:rPr>
                <w:rFonts w:ascii="Times New Roman" w:hAnsi="Times New Roman" w:cs="Times New Roman"/>
                <w:sz w:val="24"/>
                <w:szCs w:val="24"/>
              </w:rPr>
            </w:rPrChange>
          </w:rPr>
          <w:t>3</w:t>
        </w:r>
        <w:r w:rsidR="00AB4DED">
          <w:rPr>
            <w:rFonts w:ascii="Times New Roman" w:hAnsi="Times New Roman" w:cs="Times New Roman"/>
            <w:sz w:val="24"/>
            <w:szCs w:val="24"/>
          </w:rPr>
          <w:t xml:space="preserve"> of </w:t>
        </w:r>
      </w:ins>
      <w:ins w:id="51" w:author="Blake Feist" w:date="2016-10-04T15:30:00Z">
        <w:r w:rsidR="00A8487F">
          <w:rPr>
            <w:rFonts w:ascii="Times New Roman" w:hAnsi="Times New Roman" w:cs="Times New Roman"/>
            <w:sz w:val="24"/>
            <w:szCs w:val="24"/>
          </w:rPr>
          <w:t>oil</w:t>
        </w:r>
      </w:ins>
      <w:ins w:id="52" w:author="Blake Feist" w:date="2016-10-04T11:15:00Z">
        <w:r w:rsidR="00AB4DED">
          <w:rPr>
            <w:rFonts w:ascii="Times New Roman" w:hAnsi="Times New Roman" w:cs="Times New Roman"/>
            <w:sz w:val="24"/>
            <w:szCs w:val="24"/>
          </w:rPr>
          <w:t xml:space="preserve"> have been </w:t>
        </w:r>
      </w:ins>
      <w:ins w:id="53" w:author="Blake Feist" w:date="2016-10-04T11:16:00Z">
        <w:r w:rsidR="00AB4DED">
          <w:rPr>
            <w:rFonts w:ascii="Times New Roman" w:hAnsi="Times New Roman" w:cs="Times New Roman"/>
            <w:sz w:val="24"/>
            <w:szCs w:val="24"/>
          </w:rPr>
          <w:t xml:space="preserve">accidently released into </w:t>
        </w:r>
      </w:ins>
      <w:ins w:id="54" w:author="Blake Feist" w:date="2016-10-04T15:30:00Z">
        <w:r w:rsidR="00A8487F">
          <w:rPr>
            <w:rFonts w:ascii="Times New Roman" w:hAnsi="Times New Roman" w:cs="Times New Roman"/>
            <w:sz w:val="24"/>
            <w:szCs w:val="24"/>
          </w:rPr>
          <w:t xml:space="preserve">U.S. coastal waters, though, annual rates have dropped substantially </w:t>
        </w:r>
      </w:ins>
      <w:ins w:id="55" w:author="Blake Feist" w:date="2016-10-04T15:31:00Z">
        <w:r w:rsidR="00A8487F">
          <w:rPr>
            <w:rFonts w:ascii="Times New Roman" w:hAnsi="Times New Roman" w:cs="Times New Roman"/>
            <w:sz w:val="24"/>
            <w:szCs w:val="24"/>
          </w:rPr>
          <w:t xml:space="preserve">over the past 20 </w:t>
        </w:r>
      </w:ins>
      <w:ins w:id="56" w:author="Blake Feist" w:date="2016-10-04T15:33:00Z">
        <w:r w:rsidR="006E4212">
          <w:rPr>
            <w:rFonts w:ascii="Times New Roman" w:hAnsi="Times New Roman" w:cs="Times New Roman"/>
            <w:sz w:val="24"/>
            <w:szCs w:val="24"/>
          </w:rPr>
          <w:t>years</w:t>
        </w:r>
      </w:ins>
      <w:ins w:id="57" w:author="Blake Feist" w:date="2016-10-04T11:16:00Z">
        <w:r w:rsidR="00AB4DED">
          <w:rPr>
            <w:rFonts w:ascii="Times New Roman" w:hAnsi="Times New Roman" w:cs="Times New Roman"/>
            <w:sz w:val="24"/>
            <w:szCs w:val="24"/>
          </w:rPr>
          <w:t xml:space="preserve"> (</w:t>
        </w:r>
      </w:ins>
      <w:ins w:id="58" w:author="Blake Feist" w:date="2016-10-05T09:53:00Z">
        <w:r w:rsidR="00E91625">
          <w:rPr>
            <w:rFonts w:ascii="Times New Roman" w:hAnsi="Times New Roman" w:cs="Times New Roman"/>
            <w:sz w:val="24"/>
            <w:szCs w:val="24"/>
          </w:rPr>
          <w:t>Ramseur</w:t>
        </w:r>
      </w:ins>
      <w:ins w:id="59" w:author="Blake Feist" w:date="2016-10-04T15:44:00Z">
        <w:r w:rsidR="009563D7">
          <w:rPr>
            <w:rFonts w:ascii="Times New Roman" w:hAnsi="Times New Roman" w:cs="Times New Roman"/>
            <w:sz w:val="24"/>
            <w:szCs w:val="24"/>
          </w:rPr>
          <w:t xml:space="preserve"> 201</w:t>
        </w:r>
      </w:ins>
      <w:ins w:id="60" w:author="Blake Feist" w:date="2016-10-05T09:53:00Z">
        <w:r w:rsidR="00E91625">
          <w:rPr>
            <w:rFonts w:ascii="Times New Roman" w:hAnsi="Times New Roman" w:cs="Times New Roman"/>
            <w:sz w:val="24"/>
            <w:szCs w:val="24"/>
          </w:rPr>
          <w:t>2</w:t>
        </w:r>
      </w:ins>
      <w:ins w:id="61" w:author="Blake Feist" w:date="2016-10-04T11:16:00Z">
        <w:r w:rsidR="00AB4DED">
          <w:rPr>
            <w:rFonts w:ascii="Times New Roman" w:hAnsi="Times New Roman" w:cs="Times New Roman"/>
            <w:sz w:val="24"/>
            <w:szCs w:val="24"/>
          </w:rPr>
          <w:t xml:space="preserve">).  </w:t>
        </w:r>
      </w:ins>
      <w:commentRangeStart w:id="62"/>
      <w:r w:rsidR="009F36AB">
        <w:rPr>
          <w:rFonts w:ascii="Times New Roman" w:hAnsi="Times New Roman" w:cs="Times New Roman"/>
          <w:sz w:val="24"/>
          <w:szCs w:val="24"/>
        </w:rPr>
        <w:t>P</w:t>
      </w:r>
      <w:r w:rsidR="005D7A9D" w:rsidRPr="00D85455">
        <w:rPr>
          <w:rFonts w:ascii="Times New Roman" w:hAnsi="Times New Roman" w:cs="Times New Roman"/>
          <w:sz w:val="24"/>
          <w:szCs w:val="24"/>
        </w:rPr>
        <w:t xml:space="preserve">articularly </w:t>
      </w:r>
      <w:r w:rsidR="00502C27" w:rsidRPr="00D85455">
        <w:rPr>
          <w:rFonts w:ascii="Times New Roman" w:hAnsi="Times New Roman" w:cs="Times New Roman"/>
          <w:sz w:val="24"/>
          <w:szCs w:val="24"/>
        </w:rPr>
        <w:t xml:space="preserve">well </w:t>
      </w:r>
      <w:r w:rsidR="009F36AB">
        <w:rPr>
          <w:rFonts w:ascii="Times New Roman" w:hAnsi="Times New Roman" w:cs="Times New Roman"/>
          <w:sz w:val="24"/>
          <w:szCs w:val="24"/>
        </w:rPr>
        <w:t>publicized</w:t>
      </w:r>
      <w:r w:rsidR="005D7A9D" w:rsidRPr="00D85455">
        <w:rPr>
          <w:rFonts w:ascii="Times New Roman" w:hAnsi="Times New Roman" w:cs="Times New Roman"/>
          <w:sz w:val="24"/>
          <w:szCs w:val="24"/>
        </w:rPr>
        <w:t xml:space="preserve"> spills include </w:t>
      </w:r>
      <w:r w:rsidR="00502C27" w:rsidRPr="00D85455">
        <w:rPr>
          <w:rFonts w:ascii="Times New Roman" w:hAnsi="Times New Roman" w:cs="Times New Roman"/>
          <w:sz w:val="24"/>
          <w:szCs w:val="24"/>
        </w:rPr>
        <w:t>the Santa Barbara, CA oil spill of 1969</w:t>
      </w:r>
      <w:r w:rsidR="005D5D9F" w:rsidRPr="00D85455">
        <w:rPr>
          <w:rFonts w:ascii="Times New Roman" w:hAnsi="Times New Roman" w:cs="Times New Roman"/>
          <w:sz w:val="24"/>
          <w:szCs w:val="24"/>
        </w:rPr>
        <w:t xml:space="preserve"> </w:t>
      </w:r>
      <w:r w:rsidR="000750A6"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66ACA233-BF3B-4DCF-80C7-AACB3872B15C&lt;/uuid&gt;&lt;priority&gt;0&lt;/priority&gt;&lt;publications&gt;&lt;publication&gt;&lt;volume&gt;54&lt;/volume&gt;&lt;publication_date&gt;99199200001200000000200000&lt;/publication_date&gt;&lt;number&gt;1&lt;/number&gt;&lt;startpage&gt;7&lt;/startpage&gt;&lt;title&gt;Effects of the Santa Barbara, Calif., Oil Spill on the Apparent Abundance of Pelagic Fishery Resources&lt;/title&gt;&lt;uuid&gt;DE64204A-BD40-4C6A-9D32-E9BE3F459970&lt;/uuid&gt;&lt;subtype&gt;400&lt;/subtype&gt;&lt;endpage&gt;14&lt;/endpage&gt;&lt;type&gt;400&lt;/type&gt;&lt;citekey&gt;SquireJr:1992tb&lt;/citekey&gt;&lt;url&gt;http://aquaticcommons.org/9899/&lt;/url&gt;&lt;bundle&gt;&lt;publication&gt;&lt;title&gt;Marine Fisheries Review&lt;/title&gt;&lt;type&gt;-100&lt;/type&gt;&lt;subtype&gt;-100&lt;/subtype&gt;&lt;uuid&gt;CD64D9F7-3A72-4E8F-B027-6E40444E8CE3&lt;/uuid&gt;&lt;/publication&gt;&lt;/bundle&gt;&lt;authors&gt;&lt;author&gt;&lt;lastName&gt;Squire&lt;/lastName&gt;&lt;firstName&gt;James&lt;/firstName&gt;&lt;middleNames&gt;L&lt;/middleNames&gt;&lt;suffix&gt;Jr&lt;/suffix&gt;&lt;/author&gt;&lt;/authors&gt;&lt;/publication&gt;&lt;/publications&gt;&lt;cites&gt;&lt;/cites&gt;&lt;/citation&gt;</w:instrText>
      </w:r>
      <w:r w:rsidR="000750A6"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(Squire 1992)</w:t>
      </w:r>
      <w:r w:rsidR="000750A6" w:rsidRPr="00D85455">
        <w:rPr>
          <w:rFonts w:ascii="Times New Roman" w:hAnsi="Times New Roman" w:cs="Times New Roman"/>
          <w:sz w:val="24"/>
          <w:szCs w:val="24"/>
        </w:rPr>
        <w:fldChar w:fldCharType="end"/>
      </w:r>
      <w:r w:rsidR="00502C27" w:rsidRPr="00D85455">
        <w:rPr>
          <w:rFonts w:ascii="Times New Roman" w:hAnsi="Times New Roman" w:cs="Times New Roman"/>
          <w:sz w:val="24"/>
          <w:szCs w:val="24"/>
        </w:rPr>
        <w:t>, the Amoco Cadiz spill off France in 1978</w:t>
      </w:r>
      <w:r w:rsidR="000750A6" w:rsidRPr="00D85455">
        <w:rPr>
          <w:rFonts w:ascii="Times New Roman" w:hAnsi="Times New Roman" w:cs="Times New Roman"/>
          <w:sz w:val="24"/>
          <w:szCs w:val="24"/>
        </w:rPr>
        <w:t xml:space="preserve"> </w:t>
      </w:r>
      <w:r w:rsidR="000750A6"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4419B6E9-A599-4B6C-BD0F-FCC9E68B02A6&lt;/uuid&gt;&lt;priority&gt;0&lt;/priority&gt;&lt;publications&gt;&lt;publication&gt;&lt;uuid&gt;27E3A15C-CC4D-4CF3-BFF1-32D04353E698&lt;/uuid&gt;&lt;volume&gt;221&lt;/volume&gt;&lt;doi&gt;10.1126/science.221.4606.122&lt;/doi&gt;&lt;startpage&gt;122&lt;/startpage&gt;&lt;publication_date&gt;99198307081200000000222000&lt;/publication_date&gt;&lt;url&gt;http://www.sciencemag.org/cgi/doi/10.1126/science.221.4606.122&lt;/url&gt;&lt;citekey&gt;Gundlach:1983jh&lt;/citekey&gt;&lt;type&gt;400&lt;/type&gt;&lt;title&gt;The fate of Amoco Cadiz oil&lt;/title&gt;&lt;publisher&gt;American Association for the Advancement of Science&lt;/publisher&gt;&lt;number&gt;4606&lt;/number&gt;&lt;subtype&gt;400&lt;/subtype&gt;&lt;endpage&gt;129&lt;/endpage&gt;&lt;bundle&gt;&lt;publication&gt;&lt;publisher&gt;American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Erich&lt;/firstName&gt;&lt;middleNames&gt;R&lt;/middleNames&gt;&lt;lastName&gt;Gundlach&lt;/lastName&gt;&lt;/author&gt;&lt;author&gt;&lt;firstName&gt;Paul&lt;/firstName&gt;&lt;middleNames&gt;D&lt;/middleNames&gt;&lt;lastName&gt;Boehm&lt;/lastName&gt;&lt;/author&gt;&lt;author&gt;&lt;firstName&gt;Michel&lt;/firstName&gt;&lt;lastName&gt;Marchand&lt;/lastName&gt;&lt;/author&gt;&lt;author&gt;&lt;firstName&gt;Ronald&lt;/firstName&gt;&lt;middleNames&gt;M&lt;/middleNames&gt;&lt;lastName&gt;Atlas&lt;/lastName&gt;&lt;/author&gt;&lt;author&gt;&lt;firstName&gt;David&lt;/firstName&gt;&lt;middleNames&gt;M&lt;/middleNames&gt;&lt;lastName&gt;Ward&lt;/lastName&gt;&lt;/author&gt;&lt;author&gt;&lt;firstName&gt;Douglas&lt;/firstName&gt;&lt;middleNames&gt;A&lt;/middleNames&gt;&lt;lastName&gt;Wolfe&lt;/lastName&gt;&lt;/author&gt;&lt;/authors&gt;&lt;/publication&gt;&lt;publication&gt;&lt;uuid&gt;264D73EA-85DB-44EB-8F68-D138B7CBED8D&lt;/uuid&gt;&lt;volume&gt;297&lt;/volume&gt;&lt;doi&gt;10.1098/rstb.1982.0045&lt;/doi&gt;&lt;startpage&gt;323&lt;/startpage&gt;&lt;publication_date&gt;99198206011200000000222000&lt;/publication_date&gt;&lt;url&gt;http://rstb.royalsocietypublishing.org/cgi/doi/10.1098/rstb.1982.0045&lt;/url&gt;&lt;type&gt;400&lt;/type&gt;&lt;title&gt;The Long-Term Effects of the Amoco Cadiz Oil Spill [and Discussion]&lt;/title&gt;&lt;publisher&gt;The Royal Society&lt;/publisher&gt;&lt;number&gt;1087&lt;/number&gt;&lt;subtype&gt;400&lt;/subtype&gt;&lt;endpage&gt;333&lt;/endpage&gt;&lt;bundle&gt;&lt;publication&gt;&lt;publisher&gt;The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G&lt;/firstName&gt;&lt;lastName&gt;Conan&lt;/lastName&gt;&lt;/author&gt;&lt;author&gt;&lt;firstName&gt;G&lt;/firstName&gt;&lt;middleNames&gt;M&lt;/middleNames&gt;&lt;lastName&gt;Dunnet&lt;/lastName&gt;&lt;/author&gt;&lt;author&gt;&lt;firstName&gt;D&lt;/firstName&gt;&lt;middleNames&gt;J&lt;/middleNames&gt;&lt;lastName&gt;Crisp&lt;/lastName&gt;&lt;/author&gt;&lt;/authors&gt;&lt;/publication&gt;&lt;/publications&gt;&lt;cites&gt;&lt;/cites&gt;&lt;/citation&gt;</w:instrText>
      </w:r>
      <w:r w:rsidR="000750A6"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(Conan et al. 1982, Gundlach et al. 1983)</w:t>
      </w:r>
      <w:r w:rsidR="000750A6" w:rsidRPr="00D85455">
        <w:rPr>
          <w:rFonts w:ascii="Times New Roman" w:hAnsi="Times New Roman" w:cs="Times New Roman"/>
          <w:sz w:val="24"/>
          <w:szCs w:val="24"/>
        </w:rPr>
        <w:fldChar w:fldCharType="end"/>
      </w:r>
      <w:r w:rsidR="00502C27" w:rsidRPr="00D85455">
        <w:rPr>
          <w:rFonts w:ascii="Times New Roman" w:hAnsi="Times New Roman" w:cs="Times New Roman"/>
          <w:sz w:val="24"/>
          <w:szCs w:val="24"/>
        </w:rPr>
        <w:t>,</w:t>
      </w:r>
      <w:r w:rsidR="005D7A9D" w:rsidRPr="00D85455">
        <w:rPr>
          <w:rFonts w:ascii="Times New Roman" w:hAnsi="Times New Roman" w:cs="Times New Roman"/>
          <w:sz w:val="24"/>
          <w:szCs w:val="24"/>
        </w:rPr>
        <w:t xml:space="preserve"> </w:t>
      </w:r>
      <w:r w:rsidR="0074749B" w:rsidRPr="00D85455">
        <w:rPr>
          <w:rFonts w:ascii="Times New Roman" w:hAnsi="Times New Roman" w:cs="Times New Roman"/>
          <w:sz w:val="24"/>
          <w:szCs w:val="24"/>
        </w:rPr>
        <w:t xml:space="preserve">and the </w:t>
      </w:r>
      <w:proofErr w:type="spellStart"/>
      <w:r w:rsidR="005D7A9D" w:rsidRPr="00D85455">
        <w:rPr>
          <w:rFonts w:ascii="Times New Roman" w:hAnsi="Times New Roman" w:cs="Times New Roman"/>
          <w:sz w:val="24"/>
          <w:szCs w:val="24"/>
        </w:rPr>
        <w:t>Deepwater</w:t>
      </w:r>
      <w:proofErr w:type="spellEnd"/>
      <w:r w:rsidR="005D7A9D" w:rsidRPr="00D85455">
        <w:rPr>
          <w:rFonts w:ascii="Times New Roman" w:hAnsi="Times New Roman" w:cs="Times New Roman"/>
          <w:sz w:val="24"/>
          <w:szCs w:val="24"/>
        </w:rPr>
        <w:t xml:space="preserve"> Horizon</w:t>
      </w:r>
      <w:r w:rsidR="0074749B" w:rsidRPr="00D85455">
        <w:rPr>
          <w:rFonts w:ascii="Times New Roman" w:hAnsi="Times New Roman" w:cs="Times New Roman"/>
          <w:sz w:val="24"/>
          <w:szCs w:val="24"/>
        </w:rPr>
        <w:t xml:space="preserve"> spill of 2010 </w:t>
      </w:r>
      <w:r w:rsidR="0074749B"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342133F1-B1E4-48AB-A45B-7BE0F7309EA7&lt;/uuid&gt;&lt;priority&gt;0&lt;/priority&gt;&lt;publications&gt;&lt;publication&gt;&lt;uuid&gt;180BEE42-CEAD-4625-9CC7-79CD2B4BC236&lt;/uuid&gt;&lt;volume&gt;109&lt;/volume&gt;&lt;doi&gt;10.1073/pnas.1118029109&lt;/doi&gt;&lt;startpage&gt;20303&lt;/startpage&gt;&lt;publication_date&gt;99201212111200000000222000&lt;/publication_date&gt;&lt;url&gt;http://www.pnas.org/content/109/50/20303.full&lt;/url&gt;&lt;type&gt;400&lt;/type&gt;&lt;title&gt;Impact of the Deepwater Horizon oil spill on a deep-water coral community in the Gulf of Mexico&lt;/title&gt;&lt;publisher&gt;National Acad Sciences&lt;/publisher&gt;&lt;number&gt;50&lt;/number&gt;&lt;subtype&gt;400&lt;/subtype&gt;&lt;endpage&gt;20308&lt;/endpage&gt;&lt;bundle&gt;&lt;publication&gt;&lt;publisher&gt;National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Helen&lt;/firstName&gt;&lt;middleNames&gt;K&lt;/middleNames&gt;&lt;lastName&gt;White&lt;/lastName&gt;&lt;/author&gt;&lt;author&gt;&lt;firstName&gt;Pen-Yuan&lt;/firstName&gt;&lt;lastName&gt;Hsing&lt;/lastName&gt;&lt;/author&gt;&lt;author&gt;&lt;firstName&gt;Walter&lt;/firstName&gt;&lt;lastName&gt;Cho&lt;/lastName&gt;&lt;/author&gt;&lt;author&gt;&lt;firstName&gt;Timothy&lt;/firstName&gt;&lt;middleNames&gt;M&lt;/middleNames&gt;&lt;lastName&gt;Shank&lt;/lastName&gt;&lt;/author&gt;&lt;author&gt;&lt;firstName&gt;Erik&lt;/firstName&gt;&lt;middleNames&gt;E&lt;/middleNames&gt;&lt;lastName&gt;Cordes&lt;/lastName&gt;&lt;/author&gt;&lt;author&gt;&lt;firstName&gt;Andrea&lt;/firstName&gt;&lt;middleNames&gt;M&lt;/middleNames&gt;&lt;lastName&gt;Quattrini&lt;/lastName&gt;&lt;/author&gt;&lt;author&gt;&lt;firstName&gt;Robert&lt;/firstName&gt;&lt;middleNames&gt;K&lt;/middleNames&gt;&lt;lastName&gt;Nelson&lt;/lastName&gt;&lt;/author&gt;&lt;author&gt;&lt;firstName&gt;Richard&lt;/firstName&gt;&lt;lastName&gt;Camilli&lt;/lastName&gt;&lt;/author&gt;&lt;author&gt;&lt;firstName&gt;Amanda&lt;/firstName&gt;&lt;middleNames&gt;W J&lt;/middleNames&gt;&lt;lastName&gt;Demopoulos&lt;/lastName&gt;&lt;/author&gt;&lt;author&gt;&lt;firstName&gt;Christopher&lt;/firstName&gt;&lt;middleNames&gt;R&lt;/middleNames&gt;&lt;lastName&gt;German&lt;/lastName&gt;&lt;/author&gt;&lt;author&gt;&lt;firstName&gt;James&lt;/firstName&gt;&lt;middleNames&gt;M&lt;/middleNames&gt;&lt;lastName&gt;Brooks&lt;/lastName&gt;&lt;/author&gt;&lt;author&gt;&lt;firstName&gt;Harry&lt;/firstName&gt;&lt;middleNames&gt;H&lt;/middleNames&gt;&lt;lastName&gt;Roberts&lt;/lastName&gt;&lt;/author&gt;&lt;author&gt;&lt;firstName&gt;William&lt;/firstName&gt;&lt;lastName&gt;Shedd&lt;/lastName&gt;&lt;/author&gt;&lt;author&gt;&lt;firstName&gt;Christopher&lt;/firstName&gt;&lt;middleNames&gt;M&lt;/middleNames&gt;&lt;lastName&gt;Reddy&lt;/lastName&gt;&lt;/author&gt;&lt;author&gt;&lt;firstName&gt;Charles&lt;/firstName&gt;&lt;middleNames&gt;R&lt;/middleNames&gt;&lt;lastName&gt;Fisher&lt;/lastName&gt;&lt;/author&gt;&lt;/authors&gt;&lt;/publication&gt;&lt;publication&gt;&lt;uuid&gt;A26FF3A2-972F-4D5E-8E06-D46C20EFC3E6&lt;/uuid&gt;&lt;volume&gt;330&lt;/volume&gt;&lt;doi&gt;10.1126/science.1195223&lt;/doi&gt;&lt;startpage&gt;201&lt;/startpage&gt;&lt;publication_date&gt;99201010081200000000222000&lt;/publication_date&gt;&lt;url&gt;http://science.sciencemag.org/content/330/6001/201.abstract&lt;/url&gt;&lt;type&gt;400&lt;/type&gt;&lt;title&gt;Tracking Hydrocarbon Plume Transport and Biodegradation at Deepwater Horizon&lt;/title&gt;&lt;publisher&gt;American Association for the Advancement of Science&lt;/publisher&gt;&lt;number&gt;6001&lt;/number&gt;&lt;subtype&gt;400&lt;/subtype&gt;&lt;endpage&gt;204&lt;/endpage&gt;&lt;bundle&gt;&lt;publication&gt;&lt;publisher&gt;American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Richard&lt;/firstName&gt;&lt;lastName&gt;Camilli&lt;/lastName&gt;&lt;/author&gt;&lt;author&gt;&lt;firstName&gt;Christopher&lt;/firstName&gt;&lt;middleNames&gt;M&lt;/middleNames&gt;&lt;lastName&gt;Reddy&lt;/lastName&gt;&lt;/author&gt;&lt;author&gt;&lt;firstName&gt;Dana&lt;/firstName&gt;&lt;middleNames&gt;R&lt;/middleNames&gt;&lt;lastName&gt;Yoerger&lt;/lastName&gt;&lt;/author&gt;&lt;author&gt;&lt;lastName&gt;Mooy&lt;/lastName&gt;&lt;nonDroppingParticle&gt;Van&lt;/nonDroppingParticle&gt;&lt;firstName&gt;Benjamin&lt;/firstName&gt;&lt;middleNames&gt;A S&lt;/middleNames&gt;&lt;/author&gt;&lt;author&gt;&lt;firstName&gt;Michael&lt;/firstName&gt;&lt;middleNames&gt;V&lt;/middleNames&gt;&lt;lastName&gt;Jakuba&lt;/lastName&gt;&lt;/author&gt;&lt;author&gt;&lt;firstName&gt;James&lt;/firstName&gt;&lt;middleNames&gt;C&lt;/middleNames&gt;&lt;lastName&gt;Kinsey&lt;/lastName&gt;&lt;/author&gt;&lt;author&gt;&lt;firstName&gt;Cameron&lt;/firstName&gt;&lt;middleNames&gt;P&lt;/middleNames&gt;&lt;lastName&gt;McIntyre&lt;/lastName&gt;&lt;/author&gt;&lt;author&gt;&lt;firstName&gt;Sean&lt;/firstName&gt;&lt;middleNames&gt;P&lt;/middleNames&gt;&lt;lastName&gt;Sylva&lt;/lastName&gt;&lt;/author&gt;&lt;author&gt;&lt;firstName&gt;James&lt;/firstName&gt;&lt;middleNames&gt;V&lt;/middleNames&gt;&lt;lastName&gt;Maloney&lt;/lastName&gt;&lt;/author&gt;&lt;/authors&gt;&lt;/publication&gt;&lt;/publications&gt;&lt;cites&gt;&lt;/cites&gt;&lt;/citation&gt;</w:instrText>
      </w:r>
      <w:r w:rsidR="0074749B"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(Camilli et al. 2010, White et al. 2012)</w:t>
      </w:r>
      <w:r w:rsidR="0074749B" w:rsidRPr="00D85455">
        <w:rPr>
          <w:rFonts w:ascii="Times New Roman" w:hAnsi="Times New Roman" w:cs="Times New Roman"/>
          <w:sz w:val="24"/>
          <w:szCs w:val="24"/>
        </w:rPr>
        <w:fldChar w:fldCharType="end"/>
      </w:r>
      <w:ins w:id="63" w:author="Blake Feist" w:date="2016-10-04T15:32:00Z">
        <w:r w:rsidR="001659E7">
          <w:rPr>
            <w:rFonts w:ascii="Times New Roman" w:hAnsi="Times New Roman" w:cs="Times New Roman"/>
            <w:sz w:val="24"/>
            <w:szCs w:val="24"/>
          </w:rPr>
          <w:t xml:space="preserve">, </w:t>
        </w:r>
      </w:ins>
      <w:ins w:id="64" w:author="Blake Feist" w:date="2016-10-04T15:33:00Z">
        <w:r w:rsidR="006E4212">
          <w:rPr>
            <w:rFonts w:ascii="Times New Roman" w:hAnsi="Times New Roman" w:cs="Times New Roman"/>
            <w:sz w:val="24"/>
            <w:szCs w:val="24"/>
          </w:rPr>
          <w:t>which</w:t>
        </w:r>
      </w:ins>
      <w:ins w:id="65" w:author="Blake Feist" w:date="2016-10-04T15:32:00Z">
        <w:r w:rsidR="001659E7">
          <w:rPr>
            <w:rFonts w:ascii="Times New Roman" w:hAnsi="Times New Roman" w:cs="Times New Roman"/>
            <w:sz w:val="24"/>
            <w:szCs w:val="24"/>
          </w:rPr>
          <w:t xml:space="preserve"> account</w:t>
        </w:r>
      </w:ins>
      <w:ins w:id="66" w:author="Blake Feist" w:date="2016-10-04T15:33:00Z">
        <w:r w:rsidR="006E4212">
          <w:rPr>
            <w:rFonts w:ascii="Times New Roman" w:hAnsi="Times New Roman" w:cs="Times New Roman"/>
            <w:sz w:val="24"/>
            <w:szCs w:val="24"/>
          </w:rPr>
          <w:t>ed</w:t>
        </w:r>
      </w:ins>
      <w:ins w:id="67" w:author="Blake Feist" w:date="2016-10-04T15:32:00Z">
        <w:r w:rsidR="001659E7">
          <w:rPr>
            <w:rFonts w:ascii="Times New Roman" w:hAnsi="Times New Roman" w:cs="Times New Roman"/>
            <w:sz w:val="24"/>
            <w:szCs w:val="24"/>
          </w:rPr>
          <w:t xml:space="preserve"> for 30% of the total oil spilled in U.S. waters between 1973 and 2011 (</w:t>
        </w:r>
      </w:ins>
      <w:ins w:id="68" w:author="Blake Feist" w:date="2016-10-04T15:44:00Z">
        <w:r w:rsidR="009563D7">
          <w:rPr>
            <w:rFonts w:ascii="Times New Roman" w:hAnsi="Times New Roman" w:cs="Times New Roman"/>
            <w:sz w:val="24"/>
            <w:szCs w:val="24"/>
          </w:rPr>
          <w:t>USCG 2013</w:t>
        </w:r>
      </w:ins>
      <w:ins w:id="69" w:author="Blake Feist" w:date="2016-10-04T15:32:00Z">
        <w:r w:rsidR="001659E7">
          <w:rPr>
            <w:rFonts w:ascii="Times New Roman" w:hAnsi="Times New Roman" w:cs="Times New Roman"/>
            <w:sz w:val="24"/>
            <w:szCs w:val="24"/>
          </w:rPr>
          <w:t>)</w:t>
        </w:r>
      </w:ins>
      <w:r w:rsidR="00E63CD6" w:rsidRPr="00D85455">
        <w:rPr>
          <w:rFonts w:ascii="Times New Roman" w:hAnsi="Times New Roman" w:cs="Times New Roman"/>
          <w:sz w:val="24"/>
          <w:szCs w:val="24"/>
        </w:rPr>
        <w:t xml:space="preserve">. </w:t>
      </w:r>
      <w:commentRangeEnd w:id="62"/>
      <w:r w:rsidR="000B1280">
        <w:rPr>
          <w:rStyle w:val="CommentReference"/>
        </w:rPr>
        <w:commentReference w:id="62"/>
      </w:r>
      <w:r w:rsidR="00E63CD6" w:rsidRPr="00D85455">
        <w:rPr>
          <w:rFonts w:ascii="Times New Roman" w:hAnsi="Times New Roman" w:cs="Times New Roman"/>
          <w:sz w:val="24"/>
          <w:szCs w:val="24"/>
        </w:rPr>
        <w:t xml:space="preserve">Oil spills </w:t>
      </w:r>
      <w:del w:id="70" w:author="Blake Feist" w:date="2016-10-04T11:10:00Z">
        <w:r w:rsidR="00E63CD6" w:rsidRPr="00D85455" w:rsidDel="0017722E">
          <w:rPr>
            <w:rFonts w:ascii="Times New Roman" w:hAnsi="Times New Roman" w:cs="Times New Roman"/>
            <w:sz w:val="24"/>
            <w:szCs w:val="24"/>
          </w:rPr>
          <w:delText xml:space="preserve">is </w:delText>
        </w:r>
      </w:del>
      <w:del w:id="71" w:author="Blake Feist" w:date="2016-10-04T11:11:00Z">
        <w:r w:rsidR="00E63CD6" w:rsidRPr="00D85455" w:rsidDel="00253204">
          <w:rPr>
            <w:rFonts w:ascii="Times New Roman" w:hAnsi="Times New Roman" w:cs="Times New Roman"/>
            <w:sz w:val="24"/>
            <w:szCs w:val="24"/>
          </w:rPr>
          <w:delText xml:space="preserve">associated </w:delText>
        </w:r>
      </w:del>
      <w:ins w:id="72" w:author="Blake Feist" w:date="2016-10-04T11:11:00Z">
        <w:r w:rsidR="00253204">
          <w:rPr>
            <w:rFonts w:ascii="Times New Roman" w:hAnsi="Times New Roman" w:cs="Times New Roman"/>
            <w:sz w:val="24"/>
            <w:szCs w:val="24"/>
          </w:rPr>
          <w:t xml:space="preserve">have devastating </w:t>
        </w:r>
      </w:ins>
      <w:ins w:id="73" w:author="Blake Feist" w:date="2016-10-04T11:12:00Z">
        <w:r w:rsidR="00447C73">
          <w:rPr>
            <w:rFonts w:ascii="Times New Roman" w:hAnsi="Times New Roman" w:cs="Times New Roman"/>
            <w:sz w:val="24"/>
            <w:szCs w:val="24"/>
          </w:rPr>
          <w:t xml:space="preserve">and long lasting </w:t>
        </w:r>
      </w:ins>
      <w:ins w:id="74" w:author="Blake Feist" w:date="2016-10-04T11:11:00Z">
        <w:r w:rsidR="00253204">
          <w:rPr>
            <w:rFonts w:ascii="Times New Roman" w:hAnsi="Times New Roman" w:cs="Times New Roman"/>
            <w:sz w:val="24"/>
            <w:szCs w:val="24"/>
          </w:rPr>
          <w:t>impacts</w:t>
        </w:r>
      </w:ins>
      <w:del w:id="75" w:author="Blake Feist" w:date="2016-10-04T11:11:00Z">
        <w:r w:rsidR="00E63CD6" w:rsidRPr="00D85455" w:rsidDel="00253204">
          <w:rPr>
            <w:rFonts w:ascii="Times New Roman" w:hAnsi="Times New Roman" w:cs="Times New Roman"/>
            <w:sz w:val="24"/>
            <w:szCs w:val="24"/>
          </w:rPr>
          <w:delText>with significant impacts</w:delText>
        </w:r>
      </w:del>
      <w:r w:rsidR="00E63CD6" w:rsidRPr="00D85455">
        <w:rPr>
          <w:rFonts w:ascii="Times New Roman" w:hAnsi="Times New Roman" w:cs="Times New Roman"/>
          <w:sz w:val="24"/>
          <w:szCs w:val="24"/>
        </w:rPr>
        <w:t xml:space="preserve"> on the marine environment, </w:t>
      </w:r>
      <w:del w:id="76" w:author="Blake Feist" w:date="2016-10-04T11:11:00Z">
        <w:r w:rsidR="00E63CD6" w:rsidRPr="00D85455" w:rsidDel="00253204">
          <w:rPr>
            <w:rFonts w:ascii="Times New Roman" w:hAnsi="Times New Roman" w:cs="Times New Roman"/>
            <w:sz w:val="24"/>
            <w:szCs w:val="24"/>
          </w:rPr>
          <w:delText xml:space="preserve">including </w:delText>
        </w:r>
      </w:del>
      <w:ins w:id="77" w:author="Blake Feist" w:date="2016-10-04T11:11:00Z">
        <w:r w:rsidR="00253204">
          <w:rPr>
            <w:rFonts w:ascii="Times New Roman" w:hAnsi="Times New Roman" w:cs="Times New Roman"/>
            <w:sz w:val="24"/>
            <w:szCs w:val="24"/>
          </w:rPr>
          <w:t>spanning the entire range</w:t>
        </w:r>
      </w:ins>
      <w:del w:id="78" w:author="Blake Feist" w:date="2016-10-04T11:12:00Z">
        <w:r w:rsidR="00E63CD6" w:rsidRPr="00D85455" w:rsidDel="00253204">
          <w:rPr>
            <w:rFonts w:ascii="Times New Roman" w:hAnsi="Times New Roman" w:cs="Times New Roman"/>
            <w:sz w:val="24"/>
            <w:szCs w:val="24"/>
          </w:rPr>
          <w:delText>insults to</w:delText>
        </w:r>
      </w:del>
      <w:ins w:id="79" w:author="Blake Feist" w:date="2016-10-04T11:12:00Z">
        <w:r w:rsidR="00253204">
          <w:rPr>
            <w:rFonts w:ascii="Times New Roman" w:hAnsi="Times New Roman" w:cs="Times New Roman"/>
            <w:sz w:val="24"/>
            <w:szCs w:val="24"/>
          </w:rPr>
          <w:t xml:space="preserve"> of</w:t>
        </w:r>
      </w:ins>
      <w:r w:rsidR="00E63CD6" w:rsidRPr="00D85455">
        <w:rPr>
          <w:rFonts w:ascii="Times New Roman" w:hAnsi="Times New Roman" w:cs="Times New Roman"/>
          <w:sz w:val="24"/>
          <w:szCs w:val="24"/>
        </w:rPr>
        <w:t xml:space="preserve"> ecological systems from the intertidal to the deep sea and from plankton to fish to marine mammals</w:t>
      </w:r>
      <w:r w:rsidR="00596A97" w:rsidRPr="00D85455">
        <w:rPr>
          <w:rFonts w:ascii="Times New Roman" w:hAnsi="Times New Roman" w:cs="Times New Roman"/>
          <w:sz w:val="24"/>
          <w:szCs w:val="24"/>
        </w:rPr>
        <w:t xml:space="preserve"> </w:t>
      </w:r>
      <w:r w:rsidR="00B57B1A"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C885ECB7-36DC-42B4-B725-A3130C8E27B6&lt;/uuid&gt;&lt;priority&gt;0&lt;/priority&gt;&lt;publications&gt;&lt;publication&gt;&lt;uuid&gt;264D73EA-85DB-44EB-8F68-D138B7CBED8D&lt;/uuid&gt;&lt;volume&gt;297&lt;/volume&gt;&lt;doi&gt;10.1098/rstb.1982.0045&lt;/doi&gt;&lt;startpage&gt;323&lt;/startpage&gt;&lt;publication_date&gt;99198206011200000000222000&lt;/publication_date&gt;&lt;url&gt;http://rstb.royalsocietypublishing.org/cgi/doi/10.1098/rstb.1982.0045&lt;/url&gt;&lt;type&gt;400&lt;/type&gt;&lt;title&gt;The Long-Term Effects of the Amoco Cadiz Oil Spill [and Discussion]&lt;/title&gt;&lt;publisher&gt;The Royal Society&lt;/publisher&gt;&lt;number&gt;1087&lt;/number&gt;&lt;subtype&gt;400&lt;/subtype&gt;&lt;endpage&gt;333&lt;/endpage&gt;&lt;bundle&gt;&lt;publication&gt;&lt;publisher&gt;The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G&lt;/firstName&gt;&lt;lastName&gt;Conan&lt;/lastName&gt;&lt;/author&gt;&lt;author&gt;&lt;firstName&gt;G&lt;/firstName&gt;&lt;middleNames&gt;M&lt;/middleNames&gt;&lt;lastName&gt;Dunnet&lt;/lastName&gt;&lt;/author&gt;&lt;author&gt;&lt;firstName&gt;D&lt;/firstName&gt;&lt;middleNames&gt;J&lt;/middleNames&gt;&lt;lastName&gt;Crisp&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rsidR="00B57B1A"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(Conan et al. 1982, Paine et al. 1996, Peterson et al. 2003)</w:t>
      </w:r>
      <w:r w:rsidR="00B57B1A" w:rsidRPr="00D85455">
        <w:rPr>
          <w:rFonts w:ascii="Times New Roman" w:hAnsi="Times New Roman" w:cs="Times New Roman"/>
          <w:sz w:val="24"/>
          <w:szCs w:val="24"/>
        </w:rPr>
        <w:fldChar w:fldCharType="end"/>
      </w:r>
      <w:r w:rsidR="00E63CD6" w:rsidRPr="00D85455">
        <w:rPr>
          <w:rFonts w:ascii="Times New Roman" w:hAnsi="Times New Roman" w:cs="Times New Roman"/>
          <w:sz w:val="24"/>
          <w:szCs w:val="24"/>
        </w:rPr>
        <w:t xml:space="preserve">. </w:t>
      </w:r>
    </w:p>
    <w:p w14:paraId="4437B826" w14:textId="77777777" w:rsidR="00E91625" w:rsidRDefault="00E91625" w:rsidP="00BD20E3">
      <w:pPr>
        <w:widowControl w:val="0"/>
        <w:autoSpaceDE w:val="0"/>
        <w:autoSpaceDN w:val="0"/>
        <w:adjustRightInd w:val="0"/>
        <w:spacing w:line="240" w:lineRule="auto"/>
        <w:rPr>
          <w:ins w:id="80" w:author="Blake Feist" w:date="2016-10-05T09:53:00Z"/>
          <w:rFonts w:ascii="Helvetica" w:hAnsi="Helvetica" w:cs="Helvetica"/>
          <w:color w:val="auto"/>
          <w:sz w:val="24"/>
          <w:szCs w:val="24"/>
        </w:rPr>
      </w:pPr>
      <w:ins w:id="81" w:author="Blake Feist" w:date="2016-10-05T09:53:00Z">
        <w:r>
          <w:rPr>
            <w:rFonts w:ascii="Helvetica" w:hAnsi="Helvetica" w:cs="Helvetica"/>
            <w:color w:val="auto"/>
            <w:sz w:val="24"/>
            <w:szCs w:val="24"/>
          </w:rPr>
          <w:t xml:space="preserve">Ramseur, J. L. (2012). Oil Spills in U.S. Coastal Waters: Background and Governance. </w:t>
        </w:r>
        <w:r>
          <w:rPr>
            <w:rFonts w:ascii="Helvetica" w:hAnsi="Helvetica" w:cs="Helvetica"/>
            <w:color w:val="auto"/>
            <w:sz w:val="24"/>
            <w:szCs w:val="24"/>
            <w:u w:val="single"/>
          </w:rPr>
          <w:t>CRS Report for Congress</w:t>
        </w:r>
        <w:r>
          <w:rPr>
            <w:rFonts w:ascii="Helvetica" w:hAnsi="Helvetica" w:cs="Helvetica"/>
            <w:color w:val="auto"/>
            <w:sz w:val="24"/>
            <w:szCs w:val="24"/>
          </w:rPr>
          <w:t>. Washington, D.C.</w:t>
        </w:r>
        <w:r>
          <w:rPr>
            <w:rFonts w:ascii="Helvetica" w:hAnsi="Helvetica" w:cs="Helvetica"/>
            <w:b/>
            <w:bCs/>
            <w:color w:val="auto"/>
            <w:sz w:val="24"/>
            <w:szCs w:val="24"/>
          </w:rPr>
          <w:t xml:space="preserve">: </w:t>
        </w:r>
        <w:r>
          <w:rPr>
            <w:rFonts w:ascii="Helvetica" w:hAnsi="Helvetica" w:cs="Helvetica"/>
            <w:color w:val="auto"/>
            <w:sz w:val="24"/>
            <w:szCs w:val="24"/>
          </w:rPr>
          <w:t xml:space="preserve">25. </w:t>
        </w:r>
      </w:ins>
    </w:p>
    <w:p w14:paraId="441C8330" w14:textId="77777777" w:rsidR="00E91625" w:rsidRDefault="00E91625" w:rsidP="00BD20E3">
      <w:pPr>
        <w:widowControl w:val="0"/>
        <w:autoSpaceDE w:val="0"/>
        <w:autoSpaceDN w:val="0"/>
        <w:adjustRightInd w:val="0"/>
        <w:spacing w:line="240" w:lineRule="auto"/>
        <w:rPr>
          <w:ins w:id="82" w:author="Blake Feist" w:date="2016-10-05T09:53:00Z"/>
          <w:rFonts w:ascii="Helvetica" w:hAnsi="Helvetica" w:cs="Helvetica"/>
          <w:color w:val="auto"/>
          <w:sz w:val="24"/>
          <w:szCs w:val="24"/>
        </w:rPr>
      </w:pPr>
    </w:p>
    <w:p w14:paraId="3FE66527" w14:textId="28A05BDA" w:rsidR="00BD20E3" w:rsidRDefault="007D5088" w:rsidP="00BD20E3">
      <w:pPr>
        <w:widowControl w:val="0"/>
        <w:autoSpaceDE w:val="0"/>
        <w:autoSpaceDN w:val="0"/>
        <w:adjustRightInd w:val="0"/>
        <w:spacing w:line="240" w:lineRule="auto"/>
        <w:rPr>
          <w:ins w:id="83" w:author="Blake Feist" w:date="2016-10-04T15:45:00Z"/>
          <w:rFonts w:ascii="Helvetica" w:hAnsi="Helvetica" w:cs="Helvetica"/>
          <w:color w:val="auto"/>
          <w:sz w:val="24"/>
          <w:szCs w:val="24"/>
        </w:rPr>
      </w:pPr>
      <w:proofErr w:type="gramStart"/>
      <w:ins w:id="84" w:author="Blake Feist" w:date="2016-10-04T15:48:00Z">
        <w:r>
          <w:rPr>
            <w:rFonts w:ascii="Helvetica" w:hAnsi="Helvetica" w:cs="Helvetica"/>
            <w:color w:val="auto"/>
            <w:sz w:val="24"/>
            <w:szCs w:val="24"/>
          </w:rPr>
          <w:t>USCG (2013).</w:t>
        </w:r>
        <w:proofErr w:type="gramEnd"/>
        <w:r>
          <w:rPr>
            <w:rFonts w:ascii="Helvetica" w:hAnsi="Helvetica" w:cs="Helvetica"/>
            <w:color w:val="auto"/>
            <w:sz w:val="24"/>
            <w:szCs w:val="24"/>
          </w:rPr>
          <w:t xml:space="preserve"> Oil Spill Compendium 1969 to 2011. </w:t>
        </w:r>
        <w:proofErr w:type="gramStart"/>
        <w:r>
          <w:rPr>
            <w:rFonts w:ascii="Helvetica" w:hAnsi="Helvetica" w:cs="Helvetica"/>
            <w:color w:val="auto"/>
            <w:sz w:val="24"/>
            <w:szCs w:val="24"/>
            <w:u w:val="single"/>
          </w:rPr>
          <w:t>Marine Casualty/Pollution Investigations</w:t>
        </w:r>
        <w:r>
          <w:rPr>
            <w:rFonts w:ascii="Helvetica" w:hAnsi="Helvetica" w:cs="Helvetica"/>
            <w:color w:val="auto"/>
            <w:sz w:val="24"/>
            <w:szCs w:val="24"/>
          </w:rPr>
          <w:t>.</w:t>
        </w:r>
        <w:proofErr w:type="gramEnd"/>
        <w:r>
          <w:rPr>
            <w:rFonts w:ascii="Helvetica" w:hAnsi="Helvetica" w:cs="Helvetica"/>
            <w:color w:val="auto"/>
            <w:sz w:val="24"/>
            <w:szCs w:val="24"/>
          </w:rPr>
          <w:t xml:space="preserve"> Washington, D.C., United States Coast Guard</w:t>
        </w:r>
        <w:r>
          <w:rPr>
            <w:rFonts w:ascii="Helvetica" w:hAnsi="Helvetica" w:cs="Helvetica"/>
            <w:b/>
            <w:bCs/>
            <w:color w:val="auto"/>
            <w:sz w:val="24"/>
            <w:szCs w:val="24"/>
          </w:rPr>
          <w:t xml:space="preserve">: </w:t>
        </w:r>
        <w:r>
          <w:rPr>
            <w:rFonts w:ascii="Helvetica" w:hAnsi="Helvetica" w:cs="Helvetica"/>
            <w:color w:val="auto"/>
            <w:sz w:val="24"/>
            <w:szCs w:val="24"/>
          </w:rPr>
          <w:t xml:space="preserve">900 </w:t>
        </w:r>
      </w:ins>
      <w:ins w:id="85" w:author="Blake Feist" w:date="2016-10-04T15:45:00Z">
        <w:r w:rsidR="00BD20E3">
          <w:rPr>
            <w:rFonts w:ascii="Helvetica" w:hAnsi="Helvetica" w:cs="Helvetica"/>
            <w:color w:val="auto"/>
            <w:sz w:val="24"/>
            <w:szCs w:val="24"/>
          </w:rPr>
          <w:t>pp.</w:t>
        </w:r>
      </w:ins>
    </w:p>
    <w:p w14:paraId="4464B558" w14:textId="04C36FAC" w:rsidR="00BD20E3" w:rsidRPr="00D85455" w:rsidRDefault="00BD20E3" w:rsidP="00BD20E3">
      <w:pPr>
        <w:pStyle w:val="normal0"/>
        <w:spacing w:line="480" w:lineRule="auto"/>
        <w:ind w:firstLine="720"/>
        <w:rPr>
          <w:rFonts w:ascii="Times New Roman" w:hAnsi="Times New Roman" w:cs="Times New Roman"/>
          <w:sz w:val="24"/>
          <w:szCs w:val="24"/>
        </w:rPr>
      </w:pPr>
      <w:ins w:id="86" w:author="Blake Feist" w:date="2016-10-04T15:45:00Z">
        <w:r>
          <w:rPr>
            <w:rFonts w:ascii="Helvetica" w:hAnsi="Helvetica" w:cs="Helvetica"/>
            <w:color w:val="auto"/>
            <w:sz w:val="24"/>
            <w:szCs w:val="24"/>
          </w:rPr>
          <w:tab/>
        </w:r>
      </w:ins>
    </w:p>
    <w:p w14:paraId="65528DD3" w14:textId="7D5D6240" w:rsidR="00F94EDF" w:rsidRDefault="00E63CD6"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The impacts of </w:t>
      </w:r>
      <w:r w:rsidR="005D7A9D" w:rsidRPr="00D85455">
        <w:rPr>
          <w:rFonts w:ascii="Times New Roman" w:hAnsi="Times New Roman" w:cs="Times New Roman"/>
          <w:sz w:val="24"/>
          <w:szCs w:val="24"/>
        </w:rPr>
        <w:t xml:space="preserve">petroleum contamination </w:t>
      </w:r>
      <w:r w:rsidRPr="00D85455">
        <w:rPr>
          <w:rFonts w:ascii="Times New Roman" w:hAnsi="Times New Roman" w:cs="Times New Roman"/>
          <w:sz w:val="24"/>
          <w:szCs w:val="24"/>
        </w:rPr>
        <w:t xml:space="preserve">on </w:t>
      </w:r>
      <w:r w:rsidR="005D7A9D" w:rsidRPr="00D85455">
        <w:rPr>
          <w:rFonts w:ascii="Times New Roman" w:hAnsi="Times New Roman" w:cs="Times New Roman"/>
          <w:sz w:val="24"/>
          <w:szCs w:val="24"/>
        </w:rPr>
        <w:t xml:space="preserve">marine </w:t>
      </w:r>
      <w:r w:rsidR="009F36AB">
        <w:rPr>
          <w:rFonts w:ascii="Times New Roman" w:hAnsi="Times New Roman" w:cs="Times New Roman"/>
          <w:sz w:val="24"/>
          <w:szCs w:val="24"/>
        </w:rPr>
        <w:t>communities</w:t>
      </w:r>
      <w:r w:rsidRPr="00D85455">
        <w:rPr>
          <w:rFonts w:ascii="Times New Roman" w:hAnsi="Times New Roman" w:cs="Times New Roman"/>
          <w:sz w:val="24"/>
          <w:szCs w:val="24"/>
        </w:rPr>
        <w:t xml:space="preserve"> are varied and complex</w:t>
      </w:r>
      <w:r w:rsidR="005D7A9D" w:rsidRPr="00D85455">
        <w:rPr>
          <w:rFonts w:ascii="Times New Roman" w:hAnsi="Times New Roman" w:cs="Times New Roman"/>
          <w:sz w:val="24"/>
          <w:szCs w:val="24"/>
        </w:rPr>
        <w:t>. Documented effects range from the acute and direct (e.g.</w:t>
      </w:r>
      <w:ins w:id="87" w:author="Blake Feist" w:date="2016-10-04T16:02:00Z">
        <w:r w:rsidR="000028D3">
          <w:rPr>
            <w:rFonts w:ascii="Times New Roman" w:hAnsi="Times New Roman" w:cs="Times New Roman"/>
            <w:sz w:val="24"/>
            <w:szCs w:val="24"/>
          </w:rPr>
          <w:t>,</w:t>
        </w:r>
      </w:ins>
      <w:r w:rsidR="005D7A9D" w:rsidRPr="00D85455">
        <w:rPr>
          <w:rFonts w:ascii="Times New Roman" w:hAnsi="Times New Roman" w:cs="Times New Roman"/>
          <w:sz w:val="24"/>
          <w:szCs w:val="24"/>
        </w:rPr>
        <w:t xml:space="preserve"> toxicological effects that cause serious injury or immediate death</w:t>
      </w:r>
      <w:r w:rsidR="005D5D9F" w:rsidRPr="00D85455">
        <w:rPr>
          <w:rFonts w:ascii="Times New Roman" w:hAnsi="Times New Roman" w:cs="Times New Roman"/>
          <w:sz w:val="24"/>
          <w:szCs w:val="24"/>
        </w:rPr>
        <w:t xml:space="preserve"> </w:t>
      </w:r>
      <w:r w:rsidR="00B57B1A"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00029215-4DF9-4029-9EBC-DCD28A78714F&lt;/uuid&gt;&lt;priority&gt;0&lt;/priority&gt;&lt;publications&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gt;&lt;uuid&gt;F808080E-D370-4DF2-B002-5DABEC9BF803&lt;/uuid&gt;&lt;volume&gt;9&lt;/volume&gt;&lt;doi&gt;10.1111/j.1748-7692.1993.tb00468.x&lt;/doi&gt;&lt;startpage&gt;343&lt;/startpage&gt;&lt;publication_date&gt;99199310011200000000222000&lt;/publication_date&gt;&lt;url&gt;http://doi.wiley.com/10.1111/j.1748-7692.1993.tb00468.x&lt;/url&gt;&lt;type&gt;400&lt;/type&gt;&lt;title&gt;Mortality of sea otters in Prince William Sound following the Exxon Valdez oil spill&lt;/title&gt;&lt;publisher&gt;Blackwell Publishing Ltd&lt;/publisher&gt;&lt;number&gt;4&lt;/number&gt;&lt;subtype&gt;400&lt;/subtype&gt;&lt;endpage&gt;359&lt;/endpage&gt;&lt;bundle&gt;&lt;publication&gt;&lt;publisher&gt;Blackwell Publishing Ltd&lt;/publisher&gt;&lt;title&gt;Marine Mammal Science&lt;/title&gt;&lt;type&gt;-100&lt;/type&gt;&lt;subtype&gt;-100&lt;/subtype&gt;&lt;uuid&gt;AC408BE0-97BB-437E-B1FD-870BDD9FE9B3&lt;/uuid&gt;&lt;/publication&gt;&lt;/bundle&gt;&lt;authors&gt;&lt;author&gt;&lt;firstName&gt;Robert&lt;/firstName&gt;&lt;middleNames&gt;A&lt;/middleNames&gt;&lt;lastName&gt;Garrott&lt;/lastName&gt;&lt;/author&gt;&lt;author&gt;&lt;firstName&gt;L&lt;/firstName&gt;&lt;middleNames&gt;Lee&lt;/middleNames&gt;&lt;lastName&gt;Eberhardt&lt;/lastName&gt;&lt;/author&gt;&lt;author&gt;&lt;firstName&gt;Douglas&lt;/firstName&gt;&lt;middleNames&gt;M&lt;/middleNames&gt;&lt;lastName&gt;Burn&lt;/lastName&gt;&lt;/author&gt;&lt;/authors&gt;&lt;/publication&gt;&lt;/publications&gt;&lt;cites&gt;&lt;/cites&gt;&lt;/citation&gt;</w:instrText>
      </w:r>
      <w:r w:rsidR="00B57B1A"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(Garrott et al. 1993, Piatt &amp; Ford 1996)</w:t>
      </w:r>
      <w:r w:rsidR="00B57B1A" w:rsidRPr="00D85455">
        <w:rPr>
          <w:rFonts w:ascii="Times New Roman" w:hAnsi="Times New Roman" w:cs="Times New Roman"/>
          <w:sz w:val="24"/>
          <w:szCs w:val="24"/>
        </w:rPr>
        <w:fldChar w:fldCharType="end"/>
      </w:r>
      <w:r w:rsidR="001D3673">
        <w:rPr>
          <w:rFonts w:ascii="Times New Roman" w:hAnsi="Times New Roman" w:cs="Times New Roman"/>
          <w:sz w:val="24"/>
          <w:szCs w:val="24"/>
        </w:rPr>
        <w:t xml:space="preserve"> to the gradual and indirect, </w:t>
      </w:r>
      <w:r w:rsidR="004455F3">
        <w:rPr>
          <w:rFonts w:ascii="Times New Roman" w:hAnsi="Times New Roman" w:cs="Times New Roman"/>
          <w:sz w:val="24"/>
          <w:szCs w:val="24"/>
        </w:rPr>
        <w:t xml:space="preserve">including </w:t>
      </w:r>
      <w:del w:id="88" w:author="Blake Feist" w:date="2016-10-04T11:13:00Z">
        <w:r w:rsidR="004455F3" w:rsidDel="00242433">
          <w:rPr>
            <w:rFonts w:ascii="Times New Roman" w:hAnsi="Times New Roman" w:cs="Times New Roman"/>
            <w:sz w:val="24"/>
            <w:szCs w:val="24"/>
          </w:rPr>
          <w:delText xml:space="preserve">negative </w:delText>
        </w:r>
      </w:del>
      <w:ins w:id="89" w:author="Blake Feist" w:date="2016-10-04T11:13:00Z">
        <w:r w:rsidR="00242433">
          <w:rPr>
            <w:rFonts w:ascii="Times New Roman" w:hAnsi="Times New Roman" w:cs="Times New Roman"/>
            <w:sz w:val="24"/>
            <w:szCs w:val="24"/>
          </w:rPr>
          <w:t>decreased</w:t>
        </w:r>
      </w:ins>
      <w:del w:id="90" w:author="Blake Feist" w:date="2016-10-04T11:13:00Z">
        <w:r w:rsidR="004455F3" w:rsidDel="00242433">
          <w:rPr>
            <w:rFonts w:ascii="Times New Roman" w:hAnsi="Times New Roman" w:cs="Times New Roman"/>
            <w:sz w:val="24"/>
            <w:szCs w:val="24"/>
          </w:rPr>
          <w:delText>consequences for</w:delText>
        </w:r>
      </w:del>
      <w:r w:rsidR="004455F3">
        <w:rPr>
          <w:rFonts w:ascii="Times New Roman" w:hAnsi="Times New Roman" w:cs="Times New Roman"/>
          <w:sz w:val="24"/>
          <w:szCs w:val="24"/>
        </w:rPr>
        <w:t xml:space="preserve"> growth, development, and reproduction </w:t>
      </w:r>
      <w:r w:rsidR="005D5D9F"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87BB89A0-3441-443A-A12B-AFFD10F8E415&lt;/uuid&gt;&lt;priority&gt;0&lt;/priority&gt;&lt;publications&gt;&lt;publication&gt;&lt;uuid&gt;1E01F122-A6FD-4235-8FCA-93D2B00C05B2&lt;/uuid&gt;&lt;volume&gt;113&lt;/volume&gt;&lt;doi&gt;10.1016/0041-008X(92)90131-B&lt;/doi&gt;&lt;startpage&gt;319&lt;/startpage&gt;&lt;publication_date&gt;99199204001200000000220000&lt;/publication_date&gt;&lt;url&gt;http://linkinghub.elsevier.com/retrieve/pii/0041008X9290131B&lt;/url&gt;&lt;citekey&gt;Collier:1992gf&lt;/citekey&gt;&lt;type&gt;400&lt;/type&gt;&lt;title&gt;Hepatic xenobiotic metabolizing enzymes in two species of benthic fish showing different prevalences of contaminant-associated liver neoplasms&lt;/title&gt;&lt;number&gt;2&lt;/number&gt;&lt;subtype&gt;400&lt;/subtype&gt;&lt;endpage&gt;324&lt;/endpage&gt;&lt;bundle&gt;&lt;publication&gt;&lt;title&gt;Toxicology and Applied Pharmacology&lt;/title&gt;&lt;type&gt;-100&lt;/type&gt;&lt;subtype&gt;-100&lt;/subtype&gt;&lt;uuid&gt;73411A22-9C42-4F22-A058-B999A8ED86B7&lt;/uuid&gt;&lt;/publication&gt;&lt;/bundle&gt;&lt;authors&gt;&lt;author&gt;&lt;firstName&gt;Tracy&lt;/firstName&gt;&lt;middleNames&gt;K&lt;/middleNames&gt;&lt;lastName&gt;Collier&lt;/lastName&gt;&lt;/author&gt;&lt;author&gt;&lt;firstName&gt;Shivenda&lt;/firstName&gt;&lt;middleNames&gt;V&lt;/middleNames&gt;&lt;lastName&gt;Singh&lt;/lastName&gt;&lt;/author&gt;&lt;author&gt;&lt;firstName&gt;Yogesh&lt;/firstName&gt;&lt;middleNames&gt;C&lt;/middleNames&gt;&lt;lastName&gt;Awasthi&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F94EDF">
        <w:rPr>
          <w:rFonts w:ascii="Papyrus Condensed" w:hAnsi="Papyrus Condensed" w:cs="Papyrus Condensed"/>
          <w:sz w:val="24"/>
          <w:szCs w:val="24"/>
        </w:rPr>
        <w:instrText>‐</w:instrText>
      </w:r>
      <w:r w:rsidR="00F94EDF">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s&gt;&lt;cites&gt;&lt;/cites&gt;&lt;/citation&gt;</w:instrText>
      </w:r>
      <w:r w:rsidR="005D5D9F"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(Collier et al. 1992, Rice et al. 2001, Hicken et al. 2011, Monson et al. 2011)</w:t>
      </w:r>
      <w:r w:rsidR="005D5D9F"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In recent years, </w:t>
      </w:r>
      <w:del w:id="91" w:author="Blake Feist" w:date="2016-10-04T11:14:00Z">
        <w:r w:rsidR="005D7A9D" w:rsidRPr="00D85455" w:rsidDel="00242433">
          <w:rPr>
            <w:rFonts w:ascii="Times New Roman" w:hAnsi="Times New Roman" w:cs="Times New Roman"/>
            <w:sz w:val="24"/>
            <w:szCs w:val="24"/>
          </w:rPr>
          <w:delText xml:space="preserve">a </w:delText>
        </w:r>
      </w:del>
      <w:ins w:id="92" w:author="Blake Feist" w:date="2016-10-04T11:14:00Z">
        <w:r w:rsidR="00242433">
          <w:rPr>
            <w:rFonts w:ascii="Times New Roman" w:hAnsi="Times New Roman" w:cs="Times New Roman"/>
            <w:sz w:val="24"/>
            <w:szCs w:val="24"/>
          </w:rPr>
          <w:t>the</w:t>
        </w:r>
        <w:r w:rsidR="00242433" w:rsidRPr="00D85455">
          <w:rPr>
            <w:rFonts w:ascii="Times New Roman" w:hAnsi="Times New Roman" w:cs="Times New Roman"/>
            <w:sz w:val="24"/>
            <w:szCs w:val="24"/>
          </w:rPr>
          <w:t xml:space="preserve"> </w:t>
        </w:r>
      </w:ins>
      <w:r w:rsidR="005D7A9D" w:rsidRPr="00D85455">
        <w:rPr>
          <w:rFonts w:ascii="Times New Roman" w:hAnsi="Times New Roman" w:cs="Times New Roman"/>
          <w:sz w:val="24"/>
          <w:szCs w:val="24"/>
        </w:rPr>
        <w:t xml:space="preserve">consensus </w:t>
      </w:r>
      <w:del w:id="93" w:author="Blake Feist" w:date="2016-10-04T11:14:00Z">
        <w:r w:rsidR="005D7A9D" w:rsidRPr="00D85455" w:rsidDel="00242433">
          <w:rPr>
            <w:rFonts w:ascii="Times New Roman" w:hAnsi="Times New Roman" w:cs="Times New Roman"/>
            <w:sz w:val="24"/>
            <w:szCs w:val="24"/>
          </w:rPr>
          <w:delText xml:space="preserve">has </w:delText>
        </w:r>
      </w:del>
      <w:ins w:id="94" w:author="Blake Feist" w:date="2016-10-04T11:14:00Z">
        <w:r w:rsidR="00242433">
          <w:rPr>
            <w:rFonts w:ascii="Times New Roman" w:hAnsi="Times New Roman" w:cs="Times New Roman"/>
            <w:sz w:val="24"/>
            <w:szCs w:val="24"/>
          </w:rPr>
          <w:t>is</w:t>
        </w:r>
      </w:ins>
      <w:del w:id="95" w:author="Blake Feist" w:date="2016-10-04T11:14:00Z">
        <w:r w:rsidR="005D7A9D" w:rsidRPr="00D85455" w:rsidDel="00242433">
          <w:rPr>
            <w:rFonts w:ascii="Times New Roman" w:hAnsi="Times New Roman" w:cs="Times New Roman"/>
            <w:sz w:val="24"/>
            <w:szCs w:val="24"/>
          </w:rPr>
          <w:delText>developed indicating that</w:delText>
        </w:r>
      </w:del>
      <w:r w:rsidR="005D7A9D" w:rsidRPr="00D85455">
        <w:rPr>
          <w:rFonts w:ascii="Times New Roman" w:hAnsi="Times New Roman" w:cs="Times New Roman"/>
          <w:sz w:val="24"/>
          <w:szCs w:val="24"/>
        </w:rPr>
        <w:t xml:space="preserve"> </w:t>
      </w:r>
      <w:ins w:id="96" w:author="Blake Feist" w:date="2016-10-04T11:14:00Z">
        <w:r w:rsidR="00242433">
          <w:rPr>
            <w:rFonts w:ascii="Times New Roman" w:hAnsi="Times New Roman" w:cs="Times New Roman"/>
            <w:sz w:val="24"/>
            <w:szCs w:val="24"/>
          </w:rPr>
          <w:t xml:space="preserve">that </w:t>
        </w:r>
      </w:ins>
      <w:r w:rsidR="005D7A9D" w:rsidRPr="00D85455">
        <w:rPr>
          <w:rFonts w:ascii="Times New Roman" w:hAnsi="Times New Roman" w:cs="Times New Roman"/>
          <w:sz w:val="24"/>
          <w:szCs w:val="24"/>
        </w:rPr>
        <w:t xml:space="preserve">even relatively low levels of exposure can have considerable fitness consequences for individuals </w:t>
      </w:r>
      <w:r w:rsidR="005D7A9D"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18F0EF84-9C91-4895-A1DE-D09B841A567E&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Institute&lt;/publisher&gt;&lt;type&gt;400&lt;/type&gt;&lt;citekey&gt;Collier:1993ey&lt;/citekey&gt;&lt;endpage&gt;305&lt;/endpage&gt;&lt;url&gt;http://www.ioscproceedings.org/doi/abs/10.7901/2169-3358-1993-1-301&lt;/url&gt;&lt;bundle&gt;&lt;publication&gt;&lt;publisher&gt;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(Collier et al. 1993, Hicken et al. 2011, Incardona et al. 2015, Sørhus et al. 2016)</w:t>
      </w:r>
      <w:r w:rsidR="005D7A9D" w:rsidRPr="00D85455">
        <w:rPr>
          <w:rFonts w:ascii="Times New Roman" w:hAnsi="Times New Roman" w:cs="Times New Roman"/>
          <w:sz w:val="24"/>
          <w:szCs w:val="24"/>
        </w:rPr>
        <w:fldChar w:fldCharType="end"/>
      </w:r>
      <w:r w:rsidR="005D5D9F"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While detailed laboratory studies have repeatedly found negative consequences of petroleum related contaminants, connecting these excellent individual level studies to population or community level effect in natural populations has proven difficult </w:t>
      </w:r>
      <w:r w:rsidR="005D7A9D"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D6E660A0-C672-4480-B631-ADB3E4980580&lt;/uuid&gt;&lt;priority&gt;0&lt;/priority&gt;&lt;publications&gt;&lt;publication&gt;&lt;doi&gt;10.1890/15-1410.1&lt;/doi&gt;&lt;publication_date&gt;99201600001200000000200000&lt;/publication_date&gt;&lt;title&gt;Spatially explicit assessment of estuarine fish after Deepwater Horizon oil spill: tradeoffs in complexity and parsimony </w:instrText>
      </w:r>
    </w:p>
    <w:p w14:paraId="41D4997E" w14:textId="4B2BD63B" w:rsidR="001309D8" w:rsidRPr="00D85455" w:rsidRDefault="00F94EDF" w:rsidP="00355582">
      <w:pPr>
        <w:pStyle w:val="normal0"/>
        <w:spacing w:line="480" w:lineRule="auto"/>
        <w:rPr>
          <w:rFonts w:ascii="Times New Roman" w:hAnsi="Times New Roman" w:cs="Times New Roman"/>
          <w:sz w:val="24"/>
          <w:szCs w:val="24"/>
        </w:rPr>
      </w:pPr>
      <w:r>
        <w:rPr>
          <w:rFonts w:ascii="Times New Roman" w:hAnsi="Times New Roman" w:cs="Times New Roman"/>
          <w:sz w:val="24"/>
          <w:szCs w:val="24"/>
        </w:rPr>
        <w:instrText>&lt;/title&gt;&lt;type&gt;400&lt;/type&gt;&lt;subtype&gt;400&lt;/subtype&gt;&lt;uuid&gt;4E7A2F2E-115C-451C-9374-EDE3E8C6CA09&lt;/uuid&gt;&lt;bundle&gt;&lt;publication&gt;&lt;publisher&gt; Ecological Society of America &lt;/publisher&gt;&lt;title&gt;Ecological Applications&lt;/title&gt;&lt;type&gt;-100&lt;/type&gt;&lt;subtype&gt;-100&lt;/subtype&gt;&lt;uuid&gt;1DFA57A8-F5BE-404A-8D46-BD0C3BB9ADA4&lt;/uuid&gt;&lt;/publication&gt;&lt;/bundle&gt;&lt;authors&gt;&lt;author&gt;&lt;firstName&gt;Jill&lt;/firstName&gt;&lt;middleNames&gt;A&lt;/middleNames&gt;&lt;lastName&gt;Awkerman&lt;/lastName&gt;&lt;/author&gt;&lt;author&gt;&lt;firstName&gt;Becky&lt;/firstName&gt;&lt;lastName&gt;Hammer&lt;/lastName&gt;&lt;/author&gt;&lt;author&gt;&lt;firstName&gt;Alex&lt;/firstName&gt;&lt;lastName&gt;Almario&lt;/lastName&gt;&lt;/author&gt;&lt;author&gt;&lt;firstName&gt;Crystal&lt;/firstName&gt;&lt;lastName&gt;Lilavois&lt;/lastName&gt;&lt;/author&gt;&lt;author&gt;&lt;firstName&gt;Mace&lt;/firstName&gt;&lt;middleNames&gt;G&lt;/middleNames&gt;&lt;lastName&gt;Barron&lt;/lastName&gt;&lt;/author&gt;&lt;author&gt;&lt;firstName&gt;Sandy&lt;/firstName&gt;&lt;lastName&gt;Raimondo&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(Peterson 2001, Peterson et al. 2003, Awkerman et al. 2016)</w:t>
      </w:r>
      <w:r w:rsidR="005D7A9D" w:rsidRPr="00D85455">
        <w:rPr>
          <w:rFonts w:ascii="Times New Roman" w:hAnsi="Times New Roman" w:cs="Times New Roman"/>
          <w:sz w:val="24"/>
          <w:szCs w:val="24"/>
        </w:rPr>
        <w:fldChar w:fldCharType="end"/>
      </w:r>
      <w:r w:rsidR="00596A97" w:rsidRPr="00D85455">
        <w:rPr>
          <w:rFonts w:ascii="Times New Roman" w:hAnsi="Times New Roman" w:cs="Times New Roman"/>
          <w:sz w:val="24"/>
          <w:szCs w:val="24"/>
        </w:rPr>
        <w:t xml:space="preserve"> primarily because </w:t>
      </w:r>
      <w:r w:rsidR="001D3673" w:rsidRPr="00D85455">
        <w:rPr>
          <w:rFonts w:ascii="Times New Roman" w:hAnsi="Times New Roman" w:cs="Times New Roman"/>
          <w:sz w:val="24"/>
          <w:szCs w:val="24"/>
        </w:rPr>
        <w:t xml:space="preserve">information on important components of the ecosystem before </w:t>
      </w:r>
      <w:r w:rsidR="001D3673">
        <w:rPr>
          <w:rFonts w:ascii="Times New Roman" w:hAnsi="Times New Roman" w:cs="Times New Roman"/>
          <w:sz w:val="24"/>
          <w:szCs w:val="24"/>
        </w:rPr>
        <w:t>the spill</w:t>
      </w:r>
      <w:r w:rsidR="001D3673" w:rsidRPr="00D85455">
        <w:rPr>
          <w:rFonts w:ascii="Times New Roman" w:hAnsi="Times New Roman" w:cs="Times New Roman"/>
          <w:sz w:val="24"/>
          <w:szCs w:val="24"/>
        </w:rPr>
        <w:t xml:space="preserve"> are </w:t>
      </w:r>
      <w:r w:rsidR="001D3673">
        <w:rPr>
          <w:rFonts w:ascii="Times New Roman" w:hAnsi="Times New Roman" w:cs="Times New Roman"/>
          <w:sz w:val="24"/>
          <w:szCs w:val="24"/>
        </w:rPr>
        <w:t xml:space="preserve">often </w:t>
      </w:r>
      <w:r w:rsidR="001D3673" w:rsidRPr="00D85455">
        <w:rPr>
          <w:rFonts w:ascii="Times New Roman" w:hAnsi="Times New Roman" w:cs="Times New Roman"/>
          <w:sz w:val="24"/>
          <w:szCs w:val="24"/>
        </w:rPr>
        <w:t>lacking</w:t>
      </w:r>
      <w:r w:rsidR="001D3673">
        <w:rPr>
          <w:rFonts w:ascii="Times New Roman" w:hAnsi="Times New Roman" w:cs="Times New Roman"/>
          <w:sz w:val="24"/>
          <w:szCs w:val="24"/>
        </w:rPr>
        <w:t xml:space="preserve">, natural environmental variation – both spatial and temporal - can obscure signatures of oil impacts in marine communities, and </w:t>
      </w:r>
      <w:r w:rsidR="005D5D9F" w:rsidRPr="00D85455">
        <w:rPr>
          <w:rFonts w:ascii="Times New Roman" w:hAnsi="Times New Roman" w:cs="Times New Roman"/>
          <w:sz w:val="24"/>
          <w:szCs w:val="24"/>
        </w:rPr>
        <w:t xml:space="preserve">sparse biological sampling may </w:t>
      </w:r>
      <w:ins w:id="97" w:author="Blake Feist" w:date="2016-10-04T16:15:00Z">
        <w:r w:rsidR="008D2250">
          <w:rPr>
            <w:rFonts w:ascii="Times New Roman" w:hAnsi="Times New Roman" w:cs="Times New Roman"/>
            <w:sz w:val="24"/>
            <w:szCs w:val="24"/>
          </w:rPr>
          <w:t>lack sufficient statistical power</w:t>
        </w:r>
      </w:ins>
      <w:del w:id="98" w:author="Blake Feist" w:date="2016-10-04T16:14:00Z">
        <w:r w:rsidR="005D5D9F" w:rsidRPr="00D85455" w:rsidDel="008D2250">
          <w:rPr>
            <w:rFonts w:ascii="Times New Roman" w:hAnsi="Times New Roman" w:cs="Times New Roman"/>
            <w:sz w:val="24"/>
            <w:szCs w:val="24"/>
          </w:rPr>
          <w:delText xml:space="preserve">interfere </w:delText>
        </w:r>
      </w:del>
      <w:ins w:id="99" w:author="Blake Feist" w:date="2016-10-04T16:14:00Z">
        <w:r w:rsidR="008D2250">
          <w:rPr>
            <w:rFonts w:ascii="Times New Roman" w:hAnsi="Times New Roman" w:cs="Times New Roman"/>
            <w:sz w:val="24"/>
            <w:szCs w:val="24"/>
          </w:rPr>
          <w:t xml:space="preserve"> to </w:t>
        </w:r>
      </w:ins>
      <w:del w:id="100" w:author="Blake Feist" w:date="2016-10-04T16:14:00Z">
        <w:r w:rsidR="005D5D9F" w:rsidRPr="00D85455" w:rsidDel="008D2250">
          <w:rPr>
            <w:rFonts w:ascii="Times New Roman" w:hAnsi="Times New Roman" w:cs="Times New Roman"/>
            <w:sz w:val="24"/>
            <w:szCs w:val="24"/>
          </w:rPr>
          <w:delText>with</w:delText>
        </w:r>
        <w:r w:rsidR="007965E0" w:rsidRPr="00D85455" w:rsidDel="008D2250">
          <w:rPr>
            <w:rFonts w:ascii="Times New Roman" w:hAnsi="Times New Roman" w:cs="Times New Roman"/>
            <w:sz w:val="24"/>
            <w:szCs w:val="24"/>
          </w:rPr>
          <w:delText xml:space="preserve"> the </w:delText>
        </w:r>
      </w:del>
      <w:r w:rsidR="007965E0" w:rsidRPr="00D85455">
        <w:rPr>
          <w:rFonts w:ascii="Times New Roman" w:hAnsi="Times New Roman" w:cs="Times New Roman"/>
          <w:sz w:val="24"/>
          <w:szCs w:val="24"/>
        </w:rPr>
        <w:t>detect</w:t>
      </w:r>
      <w:del w:id="101" w:author="Blake Feist" w:date="2016-10-04T16:14:00Z">
        <w:r w:rsidR="007965E0" w:rsidRPr="00D85455" w:rsidDel="008D2250">
          <w:rPr>
            <w:rFonts w:ascii="Times New Roman" w:hAnsi="Times New Roman" w:cs="Times New Roman"/>
            <w:sz w:val="24"/>
            <w:szCs w:val="24"/>
          </w:rPr>
          <w:delText>ion</w:delText>
        </w:r>
      </w:del>
      <w:r w:rsidR="007965E0" w:rsidRPr="00D85455">
        <w:rPr>
          <w:rFonts w:ascii="Times New Roman" w:hAnsi="Times New Roman" w:cs="Times New Roman"/>
          <w:sz w:val="24"/>
          <w:szCs w:val="24"/>
        </w:rPr>
        <w:t xml:space="preserve"> </w:t>
      </w:r>
      <w:del w:id="102" w:author="Blake Feist" w:date="2016-10-04T16:14:00Z">
        <w:r w:rsidR="007965E0" w:rsidRPr="00D85455" w:rsidDel="008D2250">
          <w:rPr>
            <w:rFonts w:ascii="Times New Roman" w:hAnsi="Times New Roman" w:cs="Times New Roman"/>
            <w:sz w:val="24"/>
            <w:szCs w:val="24"/>
          </w:rPr>
          <w:delText>of</w:delText>
        </w:r>
        <w:r w:rsidR="005D5D9F" w:rsidRPr="00D85455" w:rsidDel="008D2250">
          <w:rPr>
            <w:rFonts w:ascii="Times New Roman" w:hAnsi="Times New Roman" w:cs="Times New Roman"/>
            <w:sz w:val="24"/>
            <w:szCs w:val="24"/>
          </w:rPr>
          <w:delText xml:space="preserve"> </w:delText>
        </w:r>
        <w:r w:rsidR="007965E0" w:rsidRPr="00D85455" w:rsidDel="008D2250">
          <w:rPr>
            <w:rFonts w:ascii="Times New Roman" w:hAnsi="Times New Roman" w:cs="Times New Roman"/>
            <w:sz w:val="24"/>
            <w:szCs w:val="24"/>
          </w:rPr>
          <w:delText xml:space="preserve">any signal of an </w:delText>
        </w:r>
      </w:del>
      <w:r w:rsidR="007965E0" w:rsidRPr="00D85455">
        <w:rPr>
          <w:rFonts w:ascii="Times New Roman" w:hAnsi="Times New Roman" w:cs="Times New Roman"/>
          <w:sz w:val="24"/>
          <w:szCs w:val="24"/>
        </w:rPr>
        <w:t xml:space="preserve">oil spill </w:t>
      </w:r>
      <w:ins w:id="103" w:author="Blake Feist" w:date="2016-10-04T16:14:00Z">
        <w:r w:rsidR="008D2250">
          <w:rPr>
            <w:rFonts w:ascii="Times New Roman" w:hAnsi="Times New Roman" w:cs="Times New Roman"/>
            <w:sz w:val="24"/>
            <w:szCs w:val="24"/>
          </w:rPr>
          <w:t xml:space="preserve">impacts on biota </w:t>
        </w:r>
      </w:ins>
      <w:r w:rsidR="009F56C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FFAD26E8-B6EC-4723-9C0E-3D561454DCDA&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rsidR="009F56C6"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(Paine et al. 1996)</w:t>
      </w:r>
      <w:r w:rsidR="009F56C6" w:rsidRPr="00D85455">
        <w:rPr>
          <w:rFonts w:ascii="Times New Roman" w:hAnsi="Times New Roman" w:cs="Times New Roman"/>
          <w:sz w:val="24"/>
          <w:szCs w:val="24"/>
        </w:rPr>
        <w:fldChar w:fldCharType="end"/>
      </w:r>
      <w:r w:rsidR="005D5D9F" w:rsidRPr="00D85455">
        <w:rPr>
          <w:rFonts w:ascii="Times New Roman" w:hAnsi="Times New Roman" w:cs="Times New Roman"/>
          <w:sz w:val="24"/>
          <w:szCs w:val="24"/>
        </w:rPr>
        <w:t>.</w:t>
      </w:r>
      <w:r w:rsidR="001D3673">
        <w:rPr>
          <w:rFonts w:ascii="Times New Roman" w:hAnsi="Times New Roman" w:cs="Times New Roman"/>
          <w:sz w:val="24"/>
          <w:szCs w:val="24"/>
        </w:rPr>
        <w:t xml:space="preserve"> </w:t>
      </w:r>
    </w:p>
    <w:p w14:paraId="674CD6D8" w14:textId="3DA55497" w:rsidR="00F94EDF" w:rsidRDefault="00D36661"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The Exxon Valdez oil s</w:t>
      </w:r>
      <w:r w:rsidR="005D7A9D" w:rsidRPr="00D85455">
        <w:rPr>
          <w:rFonts w:ascii="Times New Roman" w:hAnsi="Times New Roman" w:cs="Times New Roman"/>
          <w:sz w:val="24"/>
          <w:szCs w:val="24"/>
        </w:rPr>
        <w:t>pill (hereafter “EVOS”) in March</w:t>
      </w:r>
      <w:r w:rsidRPr="00D85455">
        <w:rPr>
          <w:rFonts w:ascii="Times New Roman" w:hAnsi="Times New Roman" w:cs="Times New Roman"/>
          <w:sz w:val="24"/>
          <w:szCs w:val="24"/>
        </w:rPr>
        <w:t xml:space="preserve"> 1989 spilled approximately 257,000 </w:t>
      </w:r>
      <w:r w:rsidR="005D7A9D" w:rsidRPr="00D85455">
        <w:rPr>
          <w:rFonts w:ascii="Times New Roman" w:hAnsi="Times New Roman" w:cs="Times New Roman"/>
          <w:sz w:val="24"/>
          <w:szCs w:val="24"/>
        </w:rPr>
        <w:t xml:space="preserve">barrels (36,000 </w:t>
      </w:r>
      <w:proofErr w:type="spellStart"/>
      <w:r w:rsidR="005D7A9D" w:rsidRPr="00D85455">
        <w:rPr>
          <w:rFonts w:ascii="Times New Roman" w:hAnsi="Times New Roman" w:cs="Times New Roman"/>
          <w:sz w:val="24"/>
          <w:szCs w:val="24"/>
        </w:rPr>
        <w:t>mt</w:t>
      </w:r>
      <w:proofErr w:type="spellEnd"/>
      <w:r w:rsidR="005D7A9D" w:rsidRPr="00D85455">
        <w:rPr>
          <w:rFonts w:ascii="Times New Roman" w:hAnsi="Times New Roman" w:cs="Times New Roman"/>
          <w:sz w:val="24"/>
          <w:szCs w:val="24"/>
        </w:rPr>
        <w:t xml:space="preserve">) of crude oil into Prince William Sound, Alaska </w:t>
      </w:r>
      <w:r w:rsidR="005D7A9D"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E20E5F7A-7CDE-4145-BA60-D406EA92CE9E&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(Wolfe et al. 1994, Paine et al. 1996)</w:t>
      </w:r>
      <w:r w:rsidR="005D7A9D" w:rsidRPr="00D85455">
        <w:rPr>
          <w:rFonts w:ascii="Times New Roman" w:hAnsi="Times New Roman" w:cs="Times New Roman"/>
          <w:sz w:val="24"/>
          <w:szCs w:val="24"/>
        </w:rPr>
        <w:fldChar w:fldCharType="end"/>
      </w:r>
      <w:r w:rsidRPr="00D85455">
        <w:rPr>
          <w:rFonts w:ascii="Times New Roman" w:hAnsi="Times New Roman" w:cs="Times New Roman"/>
          <w:sz w:val="24"/>
          <w:szCs w:val="24"/>
        </w:rPr>
        <w:t xml:space="preserve"> [</w:t>
      </w:r>
      <w:r w:rsidR="00355582">
        <w:rPr>
          <w:rFonts w:ascii="Times New Roman" w:hAnsi="Times New Roman" w:cs="Times New Roman"/>
          <w:sz w:val="24"/>
          <w:szCs w:val="24"/>
        </w:rPr>
        <w:t xml:space="preserve">confirm </w:t>
      </w:r>
      <w:r w:rsidRPr="00D85455">
        <w:rPr>
          <w:rFonts w:ascii="Times New Roman" w:hAnsi="Times New Roman" w:cs="Times New Roman"/>
          <w:sz w:val="24"/>
          <w:szCs w:val="24"/>
          <w:highlight w:val="yellow"/>
        </w:rPr>
        <w:t>this number</w:t>
      </w:r>
      <w:r w:rsidRPr="00D85455">
        <w:rPr>
          <w:rFonts w:ascii="Times New Roman" w:hAnsi="Times New Roman" w:cs="Times New Roman"/>
          <w:sz w:val="24"/>
          <w:szCs w:val="24"/>
        </w:rPr>
        <w:t>]</w:t>
      </w:r>
      <w:r w:rsidR="005D7A9D" w:rsidRPr="00D85455">
        <w:rPr>
          <w:rFonts w:ascii="Times New Roman" w:hAnsi="Times New Roman" w:cs="Times New Roman"/>
          <w:sz w:val="24"/>
          <w:szCs w:val="24"/>
        </w:rPr>
        <w:t>.</w:t>
      </w:r>
      <w:r w:rsidR="001309D8"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In the weeks and months following the spill, </w:t>
      </w:r>
      <w:proofErr w:type="gramStart"/>
      <w:r w:rsidR="005D7A9D" w:rsidRPr="00D85455">
        <w:rPr>
          <w:rFonts w:ascii="Times New Roman" w:hAnsi="Times New Roman" w:cs="Times New Roman"/>
          <w:sz w:val="24"/>
          <w:szCs w:val="24"/>
        </w:rPr>
        <w:t xml:space="preserve">oil was </w:t>
      </w:r>
      <w:proofErr w:type="spellStart"/>
      <w:r w:rsidR="005D7A9D" w:rsidRPr="00D85455">
        <w:rPr>
          <w:rFonts w:ascii="Times New Roman" w:hAnsi="Times New Roman" w:cs="Times New Roman"/>
          <w:sz w:val="24"/>
          <w:szCs w:val="24"/>
        </w:rPr>
        <w:t>advected</w:t>
      </w:r>
      <w:proofErr w:type="spellEnd"/>
      <w:r w:rsidR="005D7A9D" w:rsidRPr="00D85455">
        <w:rPr>
          <w:rFonts w:ascii="Times New Roman" w:hAnsi="Times New Roman" w:cs="Times New Roman"/>
          <w:sz w:val="24"/>
          <w:szCs w:val="24"/>
        </w:rPr>
        <w:t xml:space="preserve"> by wind and currents to the southwest, spreading into the Gulf of Alaska</w:t>
      </w:r>
      <w:ins w:id="104" w:author="Blake Feist" w:date="2016-10-04T16:17:00Z">
        <w:r w:rsidR="00146A1D">
          <w:rPr>
            <w:rFonts w:ascii="Times New Roman" w:hAnsi="Times New Roman" w:cs="Times New Roman"/>
            <w:sz w:val="24"/>
            <w:szCs w:val="24"/>
          </w:rPr>
          <w:t>,</w:t>
        </w:r>
        <w:proofErr w:type="gramEnd"/>
        <w:r w:rsidR="00146A1D">
          <w:rPr>
            <w:rFonts w:ascii="Times New Roman" w:hAnsi="Times New Roman" w:cs="Times New Roman"/>
            <w:sz w:val="24"/>
            <w:szCs w:val="24"/>
          </w:rPr>
          <w:t xml:space="preserve"> and the spill was difficult to contain initially due to winter storms</w:t>
        </w:r>
      </w:ins>
      <w:r w:rsidR="005D7A9D" w:rsidRPr="00D85455">
        <w:rPr>
          <w:rFonts w:ascii="Times New Roman" w:hAnsi="Times New Roman" w:cs="Times New Roman"/>
          <w:sz w:val="24"/>
          <w:szCs w:val="24"/>
        </w:rPr>
        <w:t xml:space="preserve">. While the exact dispersal path and final distribution of oil in water and sediments remains uncertain, the approximate distribution and extent of surface oil is documented </w:t>
      </w:r>
      <w:r w:rsidR="005D7A9D"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739F1788-CBE0-4843-B088-5F1F580AF55E&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(Wolfe et al. 1994, Short &amp; Heintz 1997)</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as </w:t>
      </w:r>
      <w:r w:rsidR="00643E38" w:rsidRPr="00D85455">
        <w:rPr>
          <w:rFonts w:ascii="Times New Roman" w:hAnsi="Times New Roman" w:cs="Times New Roman"/>
          <w:sz w:val="24"/>
          <w:szCs w:val="24"/>
        </w:rPr>
        <w:t xml:space="preserve">are beaches </w:t>
      </w:r>
      <w:ins w:id="105" w:author="Blake Feist" w:date="2016-10-04T16:39:00Z">
        <w:r w:rsidR="008275F2">
          <w:rPr>
            <w:rFonts w:ascii="Times New Roman" w:hAnsi="Times New Roman" w:cs="Times New Roman"/>
            <w:sz w:val="24"/>
            <w:szCs w:val="24"/>
          </w:rPr>
          <w:t xml:space="preserve">(up to 700 km away) </w:t>
        </w:r>
      </w:ins>
      <w:r w:rsidR="00643E38" w:rsidRPr="00D85455">
        <w:rPr>
          <w:rFonts w:ascii="Times New Roman" w:hAnsi="Times New Roman" w:cs="Times New Roman"/>
          <w:sz w:val="24"/>
          <w:szCs w:val="24"/>
        </w:rPr>
        <w:t xml:space="preserve">that </w:t>
      </w:r>
      <w:r w:rsidR="00F94EDF">
        <w:rPr>
          <w:rFonts w:ascii="Times New Roman" w:hAnsi="Times New Roman" w:cs="Times New Roman"/>
          <w:sz w:val="24"/>
          <w:szCs w:val="24"/>
        </w:rPr>
        <w:t xml:space="preserve">were contaminated with oil </w:t>
      </w:r>
      <w:r w:rsidR="00F94EDF">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6675EC7E-579A-4B8F-B7FE-BCE8122889A0&lt;/uuid&gt;&lt;priority&gt;0&lt;/priority&gt;&lt;publications&gt;&lt;publication&gt;&lt;uuid&gt;DA6EDA2B-C5B6-4BCF-A22E-8A837A15EADE&lt;/uuid&gt;&lt;publication_date&gt;99199700001200000000200000&lt;/publication_date&gt;&lt;title&gt;EVOS research and restoration information project CD-ROM&lt;/title&gt;&lt;type&gt;0&lt;/type&gt;&lt;subtype&gt;0&lt;/subtype&gt;&lt;publisher&gt;Alaska Deptartment of Natural Resources (ADNR) and National Oceanic and Atmospheric Administration (NOAA). Anchorage, AK, National Centers for Environmental Information, NESDIS, NOAA, U.S. Department of Commerce.&lt;/publisher&gt;&lt;authors&gt;&lt;author&gt;&lt;lastName&gt;NOAA&lt;/lastName&gt;&lt;/author&gt;&lt;/authors&gt;&lt;/publication&gt;&lt;/publications&gt;&lt;cites&gt;&lt;cite&gt;&lt;prefix&gt;Fig. 1;&lt;/prefix&gt;&lt;/cite&gt;&lt;/cites&gt;&lt;/citation&gt;</w:instrText>
      </w:r>
      <w:r w:rsidR="00F94EDF">
        <w:rPr>
          <w:rFonts w:ascii="Times New Roman" w:hAnsi="Times New Roman" w:cs="Times New Roman"/>
          <w:sz w:val="24"/>
          <w:szCs w:val="24"/>
        </w:rPr>
        <w:fldChar w:fldCharType="separate"/>
      </w:r>
      <w:r w:rsidR="00F94EDF">
        <w:rPr>
          <w:rFonts w:ascii="Times New Roman" w:hAnsi="Times New Roman" w:cs="Times New Roman"/>
          <w:sz w:val="24"/>
          <w:szCs w:val="24"/>
        </w:rPr>
        <w:t>(Fig. 1; NOAA 1997)</w:t>
      </w:r>
      <w:r w:rsidR="00F94EDF">
        <w:rPr>
          <w:rFonts w:ascii="Times New Roman" w:hAnsi="Times New Roman" w:cs="Times New Roman"/>
          <w:sz w:val="24"/>
          <w:szCs w:val="24"/>
        </w:rPr>
        <w:fldChar w:fldCharType="end"/>
      </w:r>
      <w:r w:rsidR="00F94EDF">
        <w:rPr>
          <w:rFonts w:ascii="Times New Roman" w:hAnsi="Times New Roman" w:cs="Times New Roman"/>
          <w:sz w:val="24"/>
          <w:szCs w:val="24"/>
        </w:rPr>
        <w:t xml:space="preserve">. </w:t>
      </w:r>
      <w:r w:rsidR="00643E38" w:rsidRPr="00D85455">
        <w:rPr>
          <w:rFonts w:ascii="Times New Roman" w:hAnsi="Times New Roman" w:cs="Times New Roman"/>
          <w:sz w:val="24"/>
          <w:szCs w:val="24"/>
        </w:rPr>
        <w:t>Furthermore,</w:t>
      </w:r>
      <w:r w:rsidR="005D7A9D" w:rsidRPr="00D85455">
        <w:rPr>
          <w:rFonts w:ascii="Times New Roman" w:hAnsi="Times New Roman" w:cs="Times New Roman"/>
          <w:sz w:val="24"/>
          <w:szCs w:val="24"/>
        </w:rPr>
        <w:t xml:space="preserve"> </w:t>
      </w:r>
      <w:r w:rsidR="00643E38" w:rsidRPr="00D85455">
        <w:rPr>
          <w:rFonts w:ascii="Times New Roman" w:hAnsi="Times New Roman" w:cs="Times New Roman"/>
          <w:sz w:val="24"/>
          <w:szCs w:val="24"/>
        </w:rPr>
        <w:t>m</w:t>
      </w:r>
      <w:r w:rsidR="005D7A9D" w:rsidRPr="00D85455">
        <w:rPr>
          <w:rFonts w:ascii="Times New Roman" w:hAnsi="Times New Roman" w:cs="Times New Roman"/>
          <w:sz w:val="24"/>
          <w:szCs w:val="24"/>
        </w:rPr>
        <w:t>ultiple lines of evidence suggest that oil from EVOS rea</w:t>
      </w:r>
      <w:r w:rsidR="00643E38" w:rsidRPr="00D85455">
        <w:rPr>
          <w:rFonts w:ascii="Times New Roman" w:hAnsi="Times New Roman" w:cs="Times New Roman"/>
          <w:sz w:val="24"/>
          <w:szCs w:val="24"/>
        </w:rPr>
        <w:t xml:space="preserve">ched a wide range of habitats; </w:t>
      </w:r>
      <w:r w:rsidR="005D7A9D" w:rsidRPr="00D85455">
        <w:rPr>
          <w:rFonts w:ascii="Times New Roman" w:hAnsi="Times New Roman" w:cs="Times New Roman"/>
          <w:sz w:val="24"/>
          <w:szCs w:val="24"/>
        </w:rPr>
        <w:t xml:space="preserve">oil was observed both directly in some deep water trawls </w:t>
      </w:r>
      <w:r w:rsidR="005D7A9D"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654D8F83-4F3C-4B95-A765-0A82475E5AA6&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w:instrText>
      </w:r>
    </w:p>
    <w:p w14:paraId="2B68C43F" w14:textId="2F1FA425" w:rsidR="001309D8" w:rsidRPr="00D85455" w:rsidRDefault="00F94EDF"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instrText>&lt;/title&gt;&lt;publisher&gt;ASTM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(Armstrong et al. 1995)</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and a range of elevated petroleum metabolites were detected in a wide range of invertebrate and fish species </w:t>
      </w:r>
      <w:del w:id="106" w:author="Blake Feist" w:date="2016-10-04T16:40:00Z">
        <w:r w:rsidR="005D7A9D" w:rsidRPr="00D85455" w:rsidDel="008275F2">
          <w:rPr>
            <w:rFonts w:ascii="Times New Roman" w:hAnsi="Times New Roman" w:cs="Times New Roman"/>
            <w:sz w:val="24"/>
            <w:szCs w:val="24"/>
          </w:rPr>
          <w:delText xml:space="preserve">from </w:delText>
        </w:r>
      </w:del>
      <w:ins w:id="107" w:author="Blake Feist" w:date="2016-10-04T16:40:00Z">
        <w:r w:rsidR="008275F2">
          <w:rPr>
            <w:rFonts w:ascii="Times New Roman" w:hAnsi="Times New Roman" w:cs="Times New Roman"/>
            <w:sz w:val="24"/>
            <w:szCs w:val="24"/>
          </w:rPr>
          <w:t>across</w:t>
        </w:r>
        <w:r w:rsidR="008275F2" w:rsidRPr="00D85455">
          <w:rPr>
            <w:rFonts w:ascii="Times New Roman" w:hAnsi="Times New Roman" w:cs="Times New Roman"/>
            <w:sz w:val="24"/>
            <w:szCs w:val="24"/>
          </w:rPr>
          <w:t xml:space="preserve"> </w:t>
        </w:r>
      </w:ins>
      <w:r w:rsidR="005D7A9D" w:rsidRPr="00D85455">
        <w:rPr>
          <w:rFonts w:ascii="Times New Roman" w:hAnsi="Times New Roman" w:cs="Times New Roman"/>
          <w:sz w:val="24"/>
          <w:szCs w:val="24"/>
        </w:rPr>
        <w:t xml:space="preserve">a </w:t>
      </w:r>
      <w:del w:id="108" w:author="Blake Feist" w:date="2016-10-04T16:40:00Z">
        <w:r w:rsidR="005D7A9D" w:rsidRPr="00D85455" w:rsidDel="008275F2">
          <w:rPr>
            <w:rFonts w:ascii="Times New Roman" w:hAnsi="Times New Roman" w:cs="Times New Roman"/>
            <w:sz w:val="24"/>
            <w:szCs w:val="24"/>
          </w:rPr>
          <w:delText xml:space="preserve">wide </w:delText>
        </w:r>
      </w:del>
      <w:ins w:id="109" w:author="Blake Feist" w:date="2016-10-04T16:40:00Z">
        <w:r w:rsidR="008275F2">
          <w:rPr>
            <w:rFonts w:ascii="Times New Roman" w:hAnsi="Times New Roman" w:cs="Times New Roman"/>
            <w:sz w:val="24"/>
            <w:szCs w:val="24"/>
          </w:rPr>
          <w:t>vast</w:t>
        </w:r>
        <w:r w:rsidR="008275F2" w:rsidRPr="00D85455">
          <w:rPr>
            <w:rFonts w:ascii="Times New Roman" w:hAnsi="Times New Roman" w:cs="Times New Roman"/>
            <w:sz w:val="24"/>
            <w:szCs w:val="24"/>
          </w:rPr>
          <w:t xml:space="preserve"> </w:t>
        </w:r>
      </w:ins>
      <w:del w:id="110" w:author="Blake Feist" w:date="2016-10-04T16:40:00Z">
        <w:r w:rsidR="005D7A9D" w:rsidRPr="00D85455" w:rsidDel="008275F2">
          <w:rPr>
            <w:rFonts w:ascii="Times New Roman" w:hAnsi="Times New Roman" w:cs="Times New Roman"/>
            <w:sz w:val="24"/>
            <w:szCs w:val="24"/>
          </w:rPr>
          <w:delText xml:space="preserve">spatial </w:delText>
        </w:r>
      </w:del>
      <w:r w:rsidR="005D7A9D" w:rsidRPr="00D85455">
        <w:rPr>
          <w:rFonts w:ascii="Times New Roman" w:hAnsi="Times New Roman" w:cs="Times New Roman"/>
          <w:sz w:val="24"/>
          <w:szCs w:val="24"/>
        </w:rPr>
        <w:t xml:space="preserve">area </w:t>
      </w:r>
      <w:r w:rsidR="005D7A9D"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4F628007-8C86-4A48-ACCA-F1B1400F0087&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Institute&lt;/publisher&gt;&lt;type&gt;400&lt;/type&gt;&lt;citekey&gt;Collier:1993ey&lt;/citekey&gt;&lt;endpage&gt;305&lt;/endpage&gt;&lt;url&gt;http://www.ioscproceedings.org/doi/abs/10.7901/2169-3358-1993-1-301&lt;/url&gt;&lt;bundle&gt;&lt;publication&gt;&lt;publisher&gt;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CB29E95F-94C9-471A-BE1D-493D2EE30DAE&lt;/uuid&gt;&lt;volume&gt;26&lt;/volume&gt;&lt;doi&gt;10.1021/es00025a012&lt;/doi&gt;&lt;startpage&gt;116&lt;/startpage&gt;&lt;publication_date&gt;99199205011200000000222000&lt;/publication_date&gt;&lt;url&gt;http://pubs.acs.org/doi/abs/10.1021/es00025a012&lt;/url&gt;&lt;citekey&gt;Krahn:1992bi&lt;/citekey&gt;&lt;type&gt;400&lt;/type&gt;&lt;title&gt;Mass spectrometric analysis for aromatic compounds in bile of fish sampled after the Exxon Valdez oil spill&lt;/title&gt;&lt;publisher&gt;American Chemical Society&lt;/publisher&gt;&lt;number&gt;1&lt;/number&gt;&lt;subtype&gt;400&lt;/subtype&gt;&lt;endpage&gt;126&lt;/endpage&gt;&lt;bundle&gt;&lt;publication&gt;&lt;publisher&gt;American Chemical Society&lt;/publisher&gt;&lt;title&gt;Environmental Science and Technology&lt;/title&gt;&lt;type&gt;-100&lt;/type&gt;&lt;subtype&gt;-100&lt;/subtype&gt;&lt;uuid&gt;3A250C7E-318B-4042-AFB7-E1F1F85D2CDB&lt;/uuid&gt;&lt;/publication&gt;&lt;/bundle&gt;&lt;authors&gt;&lt;author&gt;&lt;firstName&gt;Margaret&lt;/firstName&gt;&lt;middleNames&gt;M&lt;/middleNames&gt;&lt;lastName&gt;Krahn&lt;/lastName&gt;&lt;/author&gt;&lt;author&gt;&lt;firstName&gt;Douglas&lt;/firstName&gt;&lt;middleNames&gt;G&lt;/middleNames&gt;&lt;lastName&gt;Burrows&lt;/lastName&gt;&lt;/author&gt;&lt;author&gt;&lt;firstName&gt;Gina&lt;/firstName&gt;&lt;middleNames&gt;M&lt;/middleNames&gt;&lt;lastName&gt;Ylitalo&lt;/lastName&gt;&lt;/author&gt;&lt;author&gt;&lt;firstName&gt;Donald&lt;/firstName&gt;&lt;middleNames&gt;W&lt;/middleNames&gt;&lt;lastName&gt;Brown&lt;/lastName&gt;&lt;/author&gt;&lt;author&gt;&lt;firstName&gt;Catherine&lt;/firstName&gt;&lt;middleNames&gt;A&lt;/middleNames&gt;&lt;lastName&gt;Wigren&lt;/lastName&gt;&lt;/author&gt;&lt;author&gt;&lt;firstName&gt;Tracy&lt;/firstName&gt;&lt;middleNames&gt;K&lt;/middleNames&gt;&lt;lastName&gt;Collier&lt;/lastName&gt;&lt;/author&gt;&lt;author&gt;&lt;firstName&gt;Sin-Lam&lt;/firstName&gt;&lt;lastName&gt;Chan&lt;/lastName&gt;&lt;/author&gt;&lt;author&gt;&lt;firstName&gt;Usha&lt;/firstName&gt;&lt;lastName&gt;Varanasi&lt;/lastName&gt;&lt;/author&gt;&lt;/authors&gt;&lt;/publication&gt;&lt;publication&gt;&lt;volume&gt;56&lt;/volume&gt;&lt;publication_date&gt;99200312001200000000220000&lt;/publication_date&gt;&lt;number&gt;5&lt;/number&gt;&lt;doi&gt;10.1016/S0141-1136(03)00043-6&lt;/doi&gt;&lt;startpage&gt;569&lt;/startpage&gt;&lt;title&gt;Retrospective analysis: bile hydrocarbons and histopathology of demersal rockfish in Prince William Sound, Alaska, after the Exxon Valdez oil spill&lt;/title&gt;&lt;uuid&gt;3E6CEB9F-1D96-4BFC-B023-D1E55060925C&lt;/uuid&gt;&lt;subtype&gt;400&lt;/subtype&gt;&lt;endpage&gt;584&lt;/endpage&gt;&lt;type&gt;400&lt;/type&gt;&lt;url&gt;http://linkinghub.elsevier.com/retrieve/pii/S0141113603000436&lt;/url&gt;&lt;bundle&gt;&lt;publication&gt;&lt;title&gt;Marine Environmental Research&lt;/title&gt;&lt;type&gt;-100&lt;/type&gt;&lt;subtype&gt;-100&lt;/subtype&gt;&lt;uuid&gt;51864B31-E6A6-433E-93D7-C3645FA0E9AB&lt;/uuid&gt;&lt;/publication&gt;&lt;/bundle&gt;&lt;authors&gt;&lt;author&gt;&lt;firstName&gt;Gary&lt;/firstName&gt;&lt;middleNames&gt;D&lt;/middleNames&gt;&lt;lastName&gt;Marty&lt;/lastName&gt;&lt;/author&gt;&lt;author&gt;&lt;firstName&gt;Andy&lt;/firstName&gt;&lt;lastName&gt;Hoffmann&lt;/lastName&gt;&lt;/author&gt;&lt;author&gt;&lt;firstName&gt;Mark&lt;/firstName&gt;&lt;middleNames&gt;S&lt;/middleNames&gt;&lt;lastName&gt;Okihiro&lt;/lastName&gt;&lt;/author&gt;&lt;author&gt;&lt;firstName&gt;Kelly&lt;/firstName&gt;&lt;lastName&gt;Hepler&lt;/lastName&gt;&lt;/author&gt;&lt;author&gt;&lt;firstName&gt;David&lt;/firstName&gt;&lt;lastName&gt;Hanes&lt;/lastName&gt;&lt;/author&gt;&lt;/authors&gt;&lt;/publication&gt;&lt;publication&gt;&lt;uuid&gt;F62827CA-A8A4-4DE3-B77B-19F4E5217643&lt;/uuid&gt;&lt;volume&gt;40&lt;/volume&gt;&lt;doi&gt;10.1016/S0025-326X(00)00074-6&lt;/doi&gt;&lt;startpage&gt;1139&lt;/startpage&gt;&lt;publication_date&gt;99200012001200000000220000&lt;/publication_date&gt;&lt;url&gt;http://linkinghub.elsevier.com/retrieve/pii/S0025326X00000746&lt;/url&gt;&lt;citekey&gt;Sol:2000fx&lt;/citekey&gt;&lt;type&gt;400&lt;/type&gt;&lt;title&gt;Relationship Between Oil Exposure and Reproductive Parameters in Fish Collected Following the Exxon Valdez Oil Spill&lt;/title&gt;&lt;number&gt;12&lt;/number&gt;&lt;subtype&gt;400&lt;/subtype&gt;&lt;endpage&gt;1147&lt;/endpage&gt;&lt;bundle&gt;&lt;publication&gt;&lt;title&gt;Marine Pollution Bulletin&lt;/title&gt;&lt;type&gt;-100&lt;/type&gt;&lt;subtype&gt;-100&lt;/subtype&gt;&lt;uuid&gt;E34B7F46-861A-409F-8C16-7B2FD1F8D1F2&lt;/uuid&gt;&lt;/publication&gt;&lt;/bundle&gt;&lt;authors&gt;&lt;author&gt;&lt;firstName&gt;Sean&lt;/firstName&gt;&lt;middleNames&gt;Y&lt;/middleNames&gt;&lt;lastName&gt;Sol&lt;/lastName&gt;&lt;/author&gt;&lt;author&gt;&lt;firstName&gt;Lyndal&lt;/firstName&gt;&lt;middleNames&gt;L&lt;/middleNames&gt;&lt;lastName&gt;Johnson&lt;/lastName&gt;&lt;/author&gt;&lt;author&gt;&lt;firstName&gt;Beth&lt;/firstName&gt;&lt;middleNames&gt;H&lt;/middleNames&gt;&lt;lastName&gt;Horness&lt;/lastName&gt;&lt;/author&gt;&lt;author&gt;&lt;firstName&gt;Tracy&lt;/firstName&gt;&lt;middleNames&gt;K&lt;/middleNames&gt;&lt;lastName&gt;Collier&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(Krahn et al. 1992, Collier et al. 1993, Short &amp; Heintz 1997, Sol et al. 2000, Peterson 2001, Marty et al. 2003)</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w:t>
      </w:r>
      <w:r w:rsidR="004B7632" w:rsidRPr="00D85455">
        <w:rPr>
          <w:rFonts w:ascii="Times New Roman" w:hAnsi="Times New Roman" w:cs="Times New Roman"/>
          <w:sz w:val="24"/>
          <w:szCs w:val="24"/>
        </w:rPr>
        <w:t xml:space="preserve"> Estimates by </w:t>
      </w:r>
      <w:r w:rsidR="009F36AB">
        <w:rPr>
          <w:rFonts w:ascii="Times New Roman" w:hAnsi="Times New Roman" w:cs="Times New Roman"/>
          <w:sz w:val="24"/>
          <w:szCs w:val="24"/>
        </w:rPr>
        <w:t xml:space="preserve">Wolfe et al. </w:t>
      </w:r>
      <w:r w:rsidR="004B7632"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410BC473-3CDD-4996-8661-86D8AFF8FB62&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gt;&lt;suppress&gt;A&lt;/suppress&gt;&lt;/cite&gt;&lt;/cites&gt;&lt;/citation&gt;</w:instrText>
      </w:r>
      <w:r w:rsidR="004B7632"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(1994)</w:t>
      </w:r>
      <w:r w:rsidR="004B7632" w:rsidRPr="00D85455">
        <w:rPr>
          <w:rFonts w:ascii="Times New Roman" w:hAnsi="Times New Roman" w:cs="Times New Roman"/>
          <w:sz w:val="24"/>
          <w:szCs w:val="24"/>
        </w:rPr>
        <w:fldChar w:fldCharType="end"/>
      </w:r>
      <w:r w:rsidR="004B7632" w:rsidRPr="00D85455">
        <w:rPr>
          <w:rFonts w:ascii="Times New Roman" w:hAnsi="Times New Roman" w:cs="Times New Roman"/>
          <w:sz w:val="24"/>
          <w:szCs w:val="24"/>
        </w:rPr>
        <w:t xml:space="preserve"> suggest about 20% or the oil reached the sediments in Prince William Sound and the Gulf of Alaska. Furthermore, i</w:t>
      </w:r>
      <w:r w:rsidR="005D7A9D" w:rsidRPr="00D85455">
        <w:rPr>
          <w:rFonts w:ascii="Times New Roman" w:hAnsi="Times New Roman" w:cs="Times New Roman"/>
          <w:sz w:val="24"/>
          <w:szCs w:val="24"/>
        </w:rPr>
        <w:t xml:space="preserve">n at least some habitats EVOS oil </w:t>
      </w:r>
      <w:r w:rsidR="00643E38" w:rsidRPr="00D85455">
        <w:rPr>
          <w:rFonts w:ascii="Times New Roman" w:hAnsi="Times New Roman" w:cs="Times New Roman"/>
          <w:sz w:val="24"/>
          <w:szCs w:val="24"/>
        </w:rPr>
        <w:t xml:space="preserve">remains in the environment </w:t>
      </w:r>
      <w:r w:rsidR="004B7632" w:rsidRPr="00D85455">
        <w:rPr>
          <w:rFonts w:ascii="Times New Roman" w:hAnsi="Times New Roman" w:cs="Times New Roman"/>
          <w:sz w:val="24"/>
          <w:szCs w:val="24"/>
        </w:rPr>
        <w:t>to the present day</w:t>
      </w:r>
      <w:r w:rsidR="005D7A9D" w:rsidRPr="00D85455">
        <w:rPr>
          <w:rFonts w:ascii="Times New Roman" w:hAnsi="Times New Roman" w:cs="Times New Roman"/>
          <w:sz w:val="24"/>
          <w:szCs w:val="24"/>
        </w:rPr>
        <w:t xml:space="preserve">: oil has been documented nearly 30 years after the spill along shorelines </w:t>
      </w:r>
      <w:r w:rsidR="005D7A9D"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05F9F4E8-9581-43D2-9C00-C40DAD0661B4&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(Peterson et al. 2003, Short et al. 2007)</w:t>
      </w:r>
      <w:r w:rsidR="005D7A9D" w:rsidRPr="00D85455">
        <w:rPr>
          <w:rFonts w:ascii="Times New Roman" w:hAnsi="Times New Roman" w:cs="Times New Roman"/>
          <w:sz w:val="24"/>
          <w:szCs w:val="24"/>
        </w:rPr>
        <w:fldChar w:fldCharType="end"/>
      </w:r>
      <w:r w:rsidR="00643E38" w:rsidRPr="00D85455">
        <w:rPr>
          <w:rFonts w:ascii="Times New Roman" w:hAnsi="Times New Roman" w:cs="Times New Roman"/>
          <w:sz w:val="24"/>
          <w:szCs w:val="24"/>
        </w:rPr>
        <w:t>.</w:t>
      </w:r>
    </w:p>
    <w:p w14:paraId="48EA532E" w14:textId="0932B7C9" w:rsidR="0030472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Despite undisputed evidence that oil spills have negative consequences for marine ecosystems and that EVOS was a widely dispersed and disruptive event in the Gulf of Alaska </w:t>
      </w:r>
      <w:r w:rsidR="006F648E"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ECAA9FAB-F19B-4CFA-8CCC-4D51516469F5&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6F648E"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(Peterson et al. 2003)</w:t>
      </w:r>
      <w:r w:rsidR="006F648E" w:rsidRPr="00D85455">
        <w:rPr>
          <w:rFonts w:ascii="Times New Roman" w:hAnsi="Times New Roman" w:cs="Times New Roman"/>
          <w:sz w:val="24"/>
          <w:szCs w:val="24"/>
        </w:rPr>
        <w:fldChar w:fldCharType="end"/>
      </w:r>
      <w:r w:rsidRPr="00D85455">
        <w:rPr>
          <w:rFonts w:ascii="Times New Roman" w:hAnsi="Times New Roman" w:cs="Times New Roman"/>
          <w:sz w:val="24"/>
          <w:szCs w:val="24"/>
        </w:rPr>
        <w:t xml:space="preserve">, it has been difficult to quantify ecosystem wide consequences of EVOS. </w:t>
      </w:r>
      <w:r w:rsidR="006F648E" w:rsidRPr="00D85455">
        <w:rPr>
          <w:rFonts w:ascii="Times New Roman" w:hAnsi="Times New Roman" w:cs="Times New Roman"/>
          <w:sz w:val="24"/>
          <w:szCs w:val="24"/>
        </w:rPr>
        <w:t>D</w:t>
      </w:r>
      <w:r w:rsidRPr="00D85455">
        <w:rPr>
          <w:rFonts w:ascii="Times New Roman" w:hAnsi="Times New Roman" w:cs="Times New Roman"/>
          <w:sz w:val="24"/>
          <w:szCs w:val="24"/>
        </w:rPr>
        <w:t xml:space="preserve">irect mortality to </w:t>
      </w:r>
      <w:r w:rsidR="006F648E" w:rsidRPr="00D85455">
        <w:rPr>
          <w:rFonts w:ascii="Times New Roman" w:hAnsi="Times New Roman" w:cs="Times New Roman"/>
          <w:sz w:val="24"/>
          <w:szCs w:val="24"/>
        </w:rPr>
        <w:t xml:space="preserve">charismatics species such as </w:t>
      </w:r>
      <w:r w:rsidRPr="00D85455">
        <w:rPr>
          <w:rFonts w:ascii="Times New Roman" w:hAnsi="Times New Roman" w:cs="Times New Roman"/>
          <w:sz w:val="24"/>
          <w:szCs w:val="24"/>
        </w:rPr>
        <w:t xml:space="preserve">marine mammals </w:t>
      </w:r>
      <w:r w:rsidR="006F648E"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6E7C7C67-287B-44B6-8453-F6339753481B&lt;/uuid&gt;&lt;priority&gt;0&lt;/priority&gt;&lt;publications&gt;&lt;publication&gt;&lt;uuid&gt;F808080E-D370-4DF2-B002-5DABEC9BF803&lt;/uuid&gt;&lt;volume&gt;9&lt;/volume&gt;&lt;doi&gt;10.1111/j.1748-7692.1993.tb00468.x&lt;/doi&gt;&lt;startpage&gt;343&lt;/startpage&gt;&lt;publication_date&gt;99199310011200000000222000&lt;/publication_date&gt;&lt;url&gt;http://doi.wiley.com/10.1111/j.1748-7692.1993.tb00468.x&lt;/url&gt;&lt;type&gt;400&lt;/type&gt;&lt;title&gt;Mortality of sea otters in Prince William Sound following the Exxon Valdez oil spill&lt;/title&gt;&lt;publisher&gt;Blackwell Publishing Ltd&lt;/publisher&gt;&lt;number&gt;4&lt;/number&gt;&lt;subtype&gt;400&lt;/subtype&gt;&lt;endpage&gt;359&lt;/endpage&gt;&lt;bundle&gt;&lt;publication&gt;&lt;publisher&gt;Blackwell Publishing Ltd&lt;/publisher&gt;&lt;title&gt;Marine Mammal Science&lt;/title&gt;&lt;type&gt;-100&lt;/type&gt;&lt;subtype&gt;-100&lt;/subtype&gt;&lt;uuid&gt;AC408BE0-97BB-437E-B1FD-870BDD9FE9B3&lt;/uuid&gt;&lt;/publication&gt;&lt;/bundle&gt;&lt;authors&gt;&lt;author&gt;&lt;firstName&gt;Robert&lt;/firstName&gt;&lt;middleNames&gt;A&lt;/middleNames&gt;&lt;lastName&gt;Garrott&lt;/lastName&gt;&lt;/author&gt;&lt;author&gt;&lt;firstName&gt;L&lt;/firstName&gt;&lt;middleNames&gt;Lee&lt;/middleNames&gt;&lt;lastName&gt;Eberhardt&lt;/lastName&gt;&lt;/author&gt;&lt;author&gt;&lt;firstName&gt;Douglas&lt;/firstName&gt;&lt;middleNames&gt;M&lt;/middleNames&gt;&lt;lastName&gt;Burn&lt;/lastName&gt;&lt;/author&gt;&lt;/authors&gt;&lt;/publication&gt;&lt;/publications&gt;&lt;cites&gt;&lt;/cites&gt;&lt;/citation&gt;</w:instrText>
      </w:r>
      <w:r w:rsidR="006F648E"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(Garrott et al. 1993)</w:t>
      </w:r>
      <w:r w:rsidR="006F648E" w:rsidRPr="00D85455">
        <w:rPr>
          <w:rFonts w:ascii="Times New Roman" w:hAnsi="Times New Roman" w:cs="Times New Roman"/>
          <w:sz w:val="24"/>
          <w:szCs w:val="24"/>
        </w:rPr>
        <w:fldChar w:fldCharType="end"/>
      </w:r>
      <w:r w:rsidR="004F33C5" w:rsidRPr="00D85455">
        <w:rPr>
          <w:rFonts w:ascii="Times New Roman" w:hAnsi="Times New Roman" w:cs="Times New Roman"/>
          <w:sz w:val="24"/>
          <w:szCs w:val="24"/>
        </w:rPr>
        <w:t xml:space="preserve"> and birds </w:t>
      </w:r>
      <w:r w:rsidR="004F33C5"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0C8CAD5E-E729-4914-8AD6-98DA3FBA997D&lt;/uuid&gt;&lt;priority&gt;0&lt;/priority&gt;&lt;publications&gt;&lt;publication&gt;&lt;volume&gt;107&lt;/volume&gt;&lt;publication_date&gt;99199004001200000000220000&lt;/publication_date&gt;&lt;number&gt;2&lt;/number&gt;&lt;doi&gt;10.2307/4087623&lt;/doi&gt;&lt;startpage&gt;387&lt;/startpage&gt;&lt;title&gt;Immediate Impact of the 'Exxon Valdez' Oil Spill on Marine Birds&lt;/title&gt;&lt;uuid&gt;FD1C4480-9B9E-41F5-8A23-1F4904440D13&lt;/uuid&gt;&lt;subtype&gt;400&lt;/subtype&gt;&lt;endpage&gt;397&lt;/endpage&gt;&lt;type&gt;400&lt;/type&gt;&lt;url&gt;http://www.jstor.org/stable/info/10.2307/4087623&lt;/url&gt;&lt;bundle&gt;&lt;publication&gt;&lt;title&gt;The Auk&lt;/title&gt;&lt;type&gt;-100&lt;/type&gt;&lt;subtype&gt;-100&lt;/subtype&gt;&lt;uuid&gt;06095EFE-24E1-4A85-9C96-547F624068E6&lt;/uuid&gt;&lt;/publication&gt;&lt;/bundle&gt;&lt;authors&gt;&lt;author&gt;&lt;firstName&gt;John&lt;/firstName&gt;&lt;middleNames&gt;F&lt;/middleNames&gt;&lt;lastName&gt;Piatt&lt;/lastName&gt;&lt;/author&gt;&lt;author&gt;&lt;firstName&gt;Calvin&lt;/firstName&gt;&lt;middleNames&gt;J&lt;/middleNames&gt;&lt;lastName&gt;Lensink&lt;/lastName&gt;&lt;/author&gt;&lt;author&gt;&lt;firstName&gt;William&lt;/firstName&gt;&lt;lastName&gt;Butler&lt;/lastName&gt;&lt;/author&gt;&lt;author&gt;&lt;firstName&gt;David&lt;/firstName&gt;&lt;middleNames&gt;R&lt;/middleNames&gt;&lt;lastName&gt;Nysewander&lt;/lastName&gt;&lt;/author&gt;&lt;/authors&gt;&lt;/publication&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s&gt;&lt;cites&gt;&lt;/cites&gt;&lt;/citation&gt;</w:instrText>
      </w:r>
      <w:r w:rsidR="004F33C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(Piatt et al. 1990, Piatt &amp; Ford 1996)</w:t>
      </w:r>
      <w:r w:rsidR="004F33C5" w:rsidRPr="00D85455">
        <w:rPr>
          <w:rFonts w:ascii="Times New Roman" w:hAnsi="Times New Roman" w:cs="Times New Roman"/>
          <w:sz w:val="24"/>
          <w:szCs w:val="24"/>
        </w:rPr>
        <w:fldChar w:fldCharType="end"/>
      </w:r>
      <w:r w:rsidR="004F33C5" w:rsidRPr="00D85455">
        <w:rPr>
          <w:rFonts w:ascii="Times New Roman" w:hAnsi="Times New Roman" w:cs="Times New Roman"/>
          <w:sz w:val="24"/>
          <w:szCs w:val="24"/>
        </w:rPr>
        <w:t xml:space="preserve"> </w:t>
      </w:r>
      <w:r w:rsidR="004203CF" w:rsidRPr="00D85455">
        <w:rPr>
          <w:rFonts w:ascii="Times New Roman" w:hAnsi="Times New Roman" w:cs="Times New Roman"/>
          <w:sz w:val="24"/>
          <w:szCs w:val="24"/>
        </w:rPr>
        <w:t>is</w:t>
      </w:r>
      <w:r w:rsidR="004F33C5" w:rsidRPr="00D85455">
        <w:rPr>
          <w:rFonts w:ascii="Times New Roman" w:hAnsi="Times New Roman" w:cs="Times New Roman"/>
          <w:sz w:val="24"/>
          <w:szCs w:val="24"/>
        </w:rPr>
        <w:t xml:space="preserve"> well</w:t>
      </w:r>
      <w:r w:rsidR="00AB288D" w:rsidRPr="00D85455">
        <w:rPr>
          <w:rFonts w:ascii="Times New Roman" w:hAnsi="Times New Roman" w:cs="Times New Roman"/>
          <w:sz w:val="24"/>
          <w:szCs w:val="24"/>
        </w:rPr>
        <w:t xml:space="preserve"> documented</w:t>
      </w:r>
      <w:r w:rsidR="007965E0" w:rsidRPr="00D85455">
        <w:rPr>
          <w:rFonts w:ascii="Times New Roman" w:hAnsi="Times New Roman" w:cs="Times New Roman"/>
          <w:sz w:val="24"/>
          <w:szCs w:val="24"/>
        </w:rPr>
        <w:t xml:space="preserve"> and some longer-term signals of oil impacts have been described for some species and habitats</w:t>
      </w:r>
      <w:r w:rsidR="00B83EA7">
        <w:rPr>
          <w:rFonts w:ascii="Times New Roman" w:hAnsi="Times New Roman" w:cs="Times New Roman"/>
          <w:sz w:val="24"/>
          <w:szCs w:val="24"/>
        </w:rPr>
        <w:t xml:space="preserve"> </w:t>
      </w:r>
      <w:r w:rsidR="007965E0"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E7EE7617-C198-4D36-A8EF-352DE3932E70&lt;/uuid&gt;&lt;priority&gt;0&lt;/priority&gt;&lt;publications&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F94EDF">
        <w:rPr>
          <w:rFonts w:ascii="Papyrus Condensed" w:hAnsi="Papyrus Condensed" w:cs="Papyrus Condensed"/>
          <w:sz w:val="24"/>
          <w:szCs w:val="24"/>
        </w:rPr>
        <w:instrText>‐</w:instrText>
      </w:r>
      <w:r w:rsidR="00F94EDF">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007965E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(Short et al. 2007, Monson et al. 2011)</w:t>
      </w:r>
      <w:r w:rsidR="007965E0" w:rsidRPr="00D85455">
        <w:rPr>
          <w:rFonts w:ascii="Times New Roman" w:hAnsi="Times New Roman" w:cs="Times New Roman"/>
          <w:sz w:val="24"/>
          <w:szCs w:val="24"/>
        </w:rPr>
        <w:fldChar w:fldCharType="end"/>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However, ecological systems are extraordinarily complex and theory suggests that many ecosystem level consequences of an event like EVOS are the result</w:t>
      </w:r>
      <w:r w:rsidR="004F33C5" w:rsidRPr="00D85455">
        <w:rPr>
          <w:rFonts w:ascii="Times New Roman" w:hAnsi="Times New Roman" w:cs="Times New Roman"/>
          <w:sz w:val="24"/>
          <w:szCs w:val="24"/>
        </w:rPr>
        <w:t xml:space="preserve"> of </w:t>
      </w:r>
      <w:r w:rsidRPr="00D85455">
        <w:rPr>
          <w:rFonts w:ascii="Times New Roman" w:hAnsi="Times New Roman" w:cs="Times New Roman"/>
          <w:sz w:val="24"/>
          <w:szCs w:val="24"/>
        </w:rPr>
        <w:t>indirect interactions and complex speci</w:t>
      </w:r>
      <w:r w:rsidR="007965E0" w:rsidRPr="00D85455">
        <w:rPr>
          <w:rFonts w:ascii="Times New Roman" w:hAnsi="Times New Roman" w:cs="Times New Roman"/>
          <w:sz w:val="24"/>
          <w:szCs w:val="24"/>
        </w:rPr>
        <w:t xml:space="preserve">es-by-environment interactions </w:t>
      </w:r>
      <w:r w:rsidR="007965E0"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0F33F84E-02A6-47E5-BD52-C2CF6161B621&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rsidR="007965E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(Peterson 2001, Peterson et al. 2003)</w:t>
      </w:r>
      <w:r w:rsidR="007965E0" w:rsidRPr="00D85455">
        <w:rPr>
          <w:rFonts w:ascii="Times New Roman" w:hAnsi="Times New Roman" w:cs="Times New Roman"/>
          <w:sz w:val="24"/>
          <w:szCs w:val="24"/>
        </w:rPr>
        <w:fldChar w:fldCharType="end"/>
      </w:r>
      <w:r w:rsidRPr="00D85455">
        <w:rPr>
          <w:rFonts w:ascii="Times New Roman" w:hAnsi="Times New Roman" w:cs="Times New Roman"/>
          <w:sz w:val="24"/>
          <w:szCs w:val="24"/>
        </w:rPr>
        <w:t>. Thus, a retrospective examination of the e</w:t>
      </w:r>
      <w:r w:rsidR="004455F3">
        <w:rPr>
          <w:rFonts w:ascii="Times New Roman" w:hAnsi="Times New Roman" w:cs="Times New Roman"/>
          <w:sz w:val="24"/>
          <w:szCs w:val="24"/>
        </w:rPr>
        <w:t>cological consequences of EVOS 2</w:t>
      </w:r>
      <w:r w:rsidRPr="00D85455">
        <w:rPr>
          <w:rFonts w:ascii="Times New Roman" w:hAnsi="Times New Roman" w:cs="Times New Roman"/>
          <w:sz w:val="24"/>
          <w:szCs w:val="24"/>
        </w:rPr>
        <w:t xml:space="preserve">5 </w:t>
      </w:r>
      <w:r w:rsidR="004455F3">
        <w:rPr>
          <w:rFonts w:ascii="Times New Roman" w:hAnsi="Times New Roman" w:cs="Times New Roman"/>
          <w:sz w:val="24"/>
          <w:szCs w:val="24"/>
        </w:rPr>
        <w:t xml:space="preserve">years later </w:t>
      </w:r>
      <w:r w:rsidRPr="00D85455">
        <w:rPr>
          <w:rFonts w:ascii="Times New Roman" w:hAnsi="Times New Roman" w:cs="Times New Roman"/>
          <w:sz w:val="24"/>
          <w:szCs w:val="24"/>
        </w:rPr>
        <w:t>is warranted.</w:t>
      </w:r>
      <w:r w:rsidR="00B83EA7">
        <w:rPr>
          <w:rFonts w:ascii="Times New Roman" w:hAnsi="Times New Roman" w:cs="Times New Roman"/>
          <w:sz w:val="24"/>
          <w:szCs w:val="24"/>
        </w:rPr>
        <w:t xml:space="preserve">  </w:t>
      </w:r>
    </w:p>
    <w:p w14:paraId="4623EB4E" w14:textId="41944356" w:rsidR="004455F3"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Here we focus </w:t>
      </w:r>
      <w:r w:rsidR="007965E0" w:rsidRPr="00D85455">
        <w:rPr>
          <w:rFonts w:ascii="Times New Roman" w:hAnsi="Times New Roman" w:cs="Times New Roman"/>
          <w:sz w:val="24"/>
          <w:szCs w:val="24"/>
        </w:rPr>
        <w:t xml:space="preserve">an understudied community in the context of EVOS - </w:t>
      </w:r>
      <w:r w:rsidRPr="00D85455">
        <w:rPr>
          <w:rFonts w:ascii="Times New Roman" w:hAnsi="Times New Roman" w:cs="Times New Roman"/>
          <w:sz w:val="24"/>
          <w:szCs w:val="24"/>
        </w:rPr>
        <w:t>demersal fish communities of the cen</w:t>
      </w:r>
      <w:r w:rsidR="007965E0" w:rsidRPr="00D85455">
        <w:rPr>
          <w:rFonts w:ascii="Times New Roman" w:hAnsi="Times New Roman" w:cs="Times New Roman"/>
          <w:sz w:val="24"/>
          <w:szCs w:val="24"/>
        </w:rPr>
        <w:t>tral and western Gulf of Alaska</w:t>
      </w:r>
      <w:r w:rsidR="004455F3">
        <w:rPr>
          <w:rFonts w:ascii="Times New Roman" w:hAnsi="Times New Roman" w:cs="Times New Roman"/>
          <w:sz w:val="24"/>
          <w:szCs w:val="24"/>
        </w:rPr>
        <w:t xml:space="preserve"> -</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to explore commun</w:t>
      </w:r>
      <w:r w:rsidR="007965E0" w:rsidRPr="00D85455">
        <w:rPr>
          <w:rFonts w:ascii="Times New Roman" w:hAnsi="Times New Roman" w:cs="Times New Roman"/>
          <w:sz w:val="24"/>
          <w:szCs w:val="24"/>
        </w:rPr>
        <w:t xml:space="preserve">ity responses to the EVOS spill over a </w:t>
      </w:r>
      <w:del w:id="111" w:author="Blake Feist" w:date="2016-10-04T16:43:00Z">
        <w:r w:rsidR="007965E0" w:rsidRPr="00D85455" w:rsidDel="00A835CA">
          <w:rPr>
            <w:rFonts w:ascii="Times New Roman" w:hAnsi="Times New Roman" w:cs="Times New Roman"/>
            <w:sz w:val="24"/>
            <w:szCs w:val="24"/>
          </w:rPr>
          <w:delText xml:space="preserve">broad </w:delText>
        </w:r>
      </w:del>
      <w:ins w:id="112" w:author="Blake Feist" w:date="2016-10-04T16:43:00Z">
        <w:r w:rsidR="00A835CA">
          <w:rPr>
            <w:rFonts w:ascii="Times New Roman" w:hAnsi="Times New Roman" w:cs="Times New Roman"/>
            <w:sz w:val="24"/>
            <w:szCs w:val="24"/>
          </w:rPr>
          <w:t>large geographic area</w:t>
        </w:r>
      </w:ins>
      <w:del w:id="113" w:author="Blake Feist" w:date="2016-10-04T16:43:00Z">
        <w:r w:rsidR="007965E0" w:rsidRPr="00D85455" w:rsidDel="00A835CA">
          <w:rPr>
            <w:rFonts w:ascii="Times New Roman" w:hAnsi="Times New Roman" w:cs="Times New Roman"/>
            <w:sz w:val="24"/>
            <w:szCs w:val="24"/>
          </w:rPr>
          <w:delText>spatial extent</w:delText>
        </w:r>
      </w:del>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Demersal fish communities were exposed to EVOS as oil swept west out of Prince William Sound (Fig. 1, Collier et al. 1993</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 xml:space="preserve">Sol et al. 2000). While the extent and exposure of fish communities to oil is almost wholly </w:t>
      </w:r>
      <w:proofErr w:type="gramStart"/>
      <w:r w:rsidR="004455F3">
        <w:rPr>
          <w:rFonts w:ascii="Times New Roman" w:hAnsi="Times New Roman" w:cs="Times New Roman"/>
          <w:sz w:val="24"/>
          <w:szCs w:val="24"/>
        </w:rPr>
        <w:t>undocumented</w:t>
      </w:r>
      <w:proofErr w:type="gramEnd"/>
      <w:r w:rsidRPr="00D85455">
        <w:rPr>
          <w:rFonts w:ascii="Times New Roman" w:hAnsi="Times New Roman" w:cs="Times New Roman"/>
          <w:sz w:val="24"/>
          <w:szCs w:val="24"/>
        </w:rPr>
        <w:t xml:space="preserve">, it is clear that some areas were exposed to </w:t>
      </w:r>
      <w:r w:rsidR="007965E0" w:rsidRPr="00D85455">
        <w:rPr>
          <w:rFonts w:ascii="Times New Roman" w:hAnsi="Times New Roman" w:cs="Times New Roman"/>
          <w:sz w:val="24"/>
          <w:szCs w:val="24"/>
        </w:rPr>
        <w:t xml:space="preserve">significant amounts of oil </w:t>
      </w:r>
      <w:r w:rsidRPr="00D85455">
        <w:rPr>
          <w:rFonts w:ascii="Times New Roman" w:hAnsi="Times New Roman" w:cs="Times New Roman"/>
          <w:sz w:val="24"/>
          <w:szCs w:val="24"/>
        </w:rPr>
        <w:t xml:space="preserve">while other, similar habitats </w:t>
      </w:r>
      <w:r w:rsidR="007965E0" w:rsidRPr="00D85455">
        <w:rPr>
          <w:rFonts w:ascii="Times New Roman" w:hAnsi="Times New Roman" w:cs="Times New Roman"/>
          <w:sz w:val="24"/>
          <w:szCs w:val="24"/>
        </w:rPr>
        <w:t xml:space="preserve">in other areas </w:t>
      </w:r>
      <w:r w:rsidRPr="00D85455">
        <w:rPr>
          <w:rFonts w:ascii="Times New Roman" w:hAnsi="Times New Roman" w:cs="Times New Roman"/>
          <w:sz w:val="24"/>
          <w:szCs w:val="24"/>
        </w:rPr>
        <w:t>were left unexposed. We leverage this spatial gradient in exposure to contrast demersal fish communities over the pa</w:t>
      </w:r>
      <w:r w:rsidR="004F33C5" w:rsidRPr="00D85455">
        <w:rPr>
          <w:rFonts w:ascii="Times New Roman" w:hAnsi="Times New Roman" w:cs="Times New Roman"/>
          <w:sz w:val="24"/>
          <w:szCs w:val="24"/>
        </w:rPr>
        <w:t>st 3</w:t>
      </w:r>
      <w:r w:rsidR="007965E0" w:rsidRPr="00D85455">
        <w:rPr>
          <w:rFonts w:ascii="Times New Roman" w:hAnsi="Times New Roman" w:cs="Times New Roman"/>
          <w:sz w:val="24"/>
          <w:szCs w:val="24"/>
        </w:rPr>
        <w:t xml:space="preserve">0 years (1984-2015) </w:t>
      </w:r>
      <w:r w:rsidR="004455F3">
        <w:rPr>
          <w:rFonts w:ascii="Times New Roman" w:hAnsi="Times New Roman" w:cs="Times New Roman"/>
          <w:sz w:val="24"/>
          <w:szCs w:val="24"/>
        </w:rPr>
        <w:t>and</w:t>
      </w:r>
      <w:r w:rsidR="007965E0" w:rsidRPr="00D85455">
        <w:rPr>
          <w:rFonts w:ascii="Times New Roman" w:hAnsi="Times New Roman" w:cs="Times New Roman"/>
          <w:sz w:val="24"/>
          <w:szCs w:val="24"/>
        </w:rPr>
        <w:t xml:space="preserve"> compare </w:t>
      </w:r>
      <w:proofErr w:type="spellStart"/>
      <w:r w:rsidR="007965E0" w:rsidRPr="00D85455">
        <w:rPr>
          <w:rFonts w:ascii="Times New Roman" w:hAnsi="Times New Roman" w:cs="Times New Roman"/>
          <w:sz w:val="24"/>
          <w:szCs w:val="24"/>
        </w:rPr>
        <w:t>groundfish</w:t>
      </w:r>
      <w:proofErr w:type="spellEnd"/>
      <w:r w:rsidR="007965E0" w:rsidRPr="00D85455">
        <w:rPr>
          <w:rFonts w:ascii="Times New Roman" w:hAnsi="Times New Roman" w:cs="Times New Roman"/>
          <w:sz w:val="24"/>
          <w:szCs w:val="24"/>
        </w:rPr>
        <w:t xml:space="preserve"> communities in areas across a gradient of EVOS exposure.</w:t>
      </w:r>
      <w:r w:rsidRPr="00D85455">
        <w:rPr>
          <w:rFonts w:ascii="Times New Roman" w:hAnsi="Times New Roman" w:cs="Times New Roman"/>
          <w:sz w:val="24"/>
          <w:szCs w:val="24"/>
        </w:rPr>
        <w:t xml:space="preserve"> Specifically, we develop and apply a suite o</w:t>
      </w:r>
      <w:r w:rsidR="004F33C5" w:rsidRPr="00D85455">
        <w:rPr>
          <w:rFonts w:ascii="Times New Roman" w:hAnsi="Times New Roman" w:cs="Times New Roman"/>
          <w:sz w:val="24"/>
          <w:szCs w:val="24"/>
        </w:rPr>
        <w:t xml:space="preserve">f </w:t>
      </w:r>
      <w:proofErr w:type="spellStart"/>
      <w:r w:rsidR="004F33C5" w:rsidRPr="00D85455">
        <w:rPr>
          <w:rFonts w:ascii="Times New Roman" w:hAnsi="Times New Roman" w:cs="Times New Roman"/>
          <w:sz w:val="24"/>
          <w:szCs w:val="24"/>
        </w:rPr>
        <w:t>spatio</w:t>
      </w:r>
      <w:proofErr w:type="spellEnd"/>
      <w:r w:rsidR="004F33C5" w:rsidRPr="00D85455">
        <w:rPr>
          <w:rFonts w:ascii="Times New Roman" w:hAnsi="Times New Roman" w:cs="Times New Roman"/>
          <w:sz w:val="24"/>
          <w:szCs w:val="24"/>
        </w:rPr>
        <w:t>-temporal models to a fishery-indepen</w:t>
      </w:r>
      <w:ins w:id="114" w:author="Blake Feist" w:date="2016-10-04T16:44:00Z">
        <w:r w:rsidR="00A835CA">
          <w:rPr>
            <w:rFonts w:ascii="Times New Roman" w:hAnsi="Times New Roman" w:cs="Times New Roman"/>
            <w:sz w:val="24"/>
            <w:szCs w:val="24"/>
          </w:rPr>
          <w:t>den</w:t>
        </w:r>
      </w:ins>
      <w:r w:rsidR="004F33C5" w:rsidRPr="00D85455">
        <w:rPr>
          <w:rFonts w:ascii="Times New Roman" w:hAnsi="Times New Roman" w:cs="Times New Roman"/>
          <w:sz w:val="24"/>
          <w:szCs w:val="24"/>
        </w:rPr>
        <w:t xml:space="preserve">t </w:t>
      </w:r>
      <w:proofErr w:type="spellStart"/>
      <w:r w:rsidR="004F33C5" w:rsidRPr="00D85455">
        <w:rPr>
          <w:rFonts w:ascii="Times New Roman" w:hAnsi="Times New Roman" w:cs="Times New Roman"/>
          <w:sz w:val="24"/>
          <w:szCs w:val="24"/>
        </w:rPr>
        <w:t>groundfish</w:t>
      </w:r>
      <w:proofErr w:type="spellEnd"/>
      <w:r w:rsidR="004F33C5" w:rsidRPr="00D85455">
        <w:rPr>
          <w:rFonts w:ascii="Times New Roman" w:hAnsi="Times New Roman" w:cs="Times New Roman"/>
          <w:sz w:val="24"/>
          <w:szCs w:val="24"/>
        </w:rPr>
        <w:t xml:space="preserve"> survey</w:t>
      </w:r>
      <w:r w:rsidR="004B7632" w:rsidRPr="00D85455">
        <w:rPr>
          <w:rFonts w:ascii="Times New Roman" w:hAnsi="Times New Roman" w:cs="Times New Roman"/>
          <w:sz w:val="24"/>
          <w:szCs w:val="24"/>
        </w:rPr>
        <w:t xml:space="preserve"> and calculate a range of community </w:t>
      </w:r>
      <w:r w:rsidRPr="00D85455">
        <w:rPr>
          <w:rFonts w:ascii="Times New Roman" w:hAnsi="Times New Roman" w:cs="Times New Roman"/>
          <w:sz w:val="24"/>
          <w:szCs w:val="24"/>
        </w:rPr>
        <w:t xml:space="preserve">metrics </w:t>
      </w:r>
      <w:r w:rsidR="004455F3">
        <w:rPr>
          <w:rFonts w:ascii="Times New Roman" w:hAnsi="Times New Roman" w:cs="Times New Roman"/>
          <w:sz w:val="24"/>
          <w:szCs w:val="24"/>
        </w:rPr>
        <w:t>for</w:t>
      </w:r>
      <w:r w:rsidR="004B7632" w:rsidRPr="00D85455">
        <w:rPr>
          <w:rFonts w:ascii="Times New Roman" w:hAnsi="Times New Roman" w:cs="Times New Roman"/>
          <w:sz w:val="24"/>
          <w:szCs w:val="24"/>
        </w:rPr>
        <w:t xml:space="preserve"> demersal fish communities. Then we </w:t>
      </w:r>
      <w:r w:rsidRPr="00D85455">
        <w:rPr>
          <w:rFonts w:ascii="Times New Roman" w:hAnsi="Times New Roman" w:cs="Times New Roman"/>
          <w:sz w:val="24"/>
          <w:szCs w:val="24"/>
        </w:rPr>
        <w:t xml:space="preserve">compare </w:t>
      </w:r>
      <w:r w:rsidR="004B7632" w:rsidRPr="00D85455">
        <w:rPr>
          <w:rFonts w:ascii="Times New Roman" w:hAnsi="Times New Roman" w:cs="Times New Roman"/>
          <w:sz w:val="24"/>
          <w:szCs w:val="24"/>
        </w:rPr>
        <w:t xml:space="preserve">both spatial and time-series patterns of areas that </w:t>
      </w:r>
      <w:r w:rsidRPr="00D85455">
        <w:rPr>
          <w:rFonts w:ascii="Times New Roman" w:hAnsi="Times New Roman" w:cs="Times New Roman"/>
          <w:sz w:val="24"/>
          <w:szCs w:val="24"/>
        </w:rPr>
        <w:t xml:space="preserve">experienced a range of exposure to EVOS to identify any potential EVOS related signal in changes to the </w:t>
      </w:r>
      <w:proofErr w:type="spellStart"/>
      <w:r w:rsidRPr="00D85455">
        <w:rPr>
          <w:rFonts w:ascii="Times New Roman" w:hAnsi="Times New Roman" w:cs="Times New Roman"/>
          <w:sz w:val="24"/>
          <w:szCs w:val="24"/>
        </w:rPr>
        <w:t>groundfish</w:t>
      </w:r>
      <w:proofErr w:type="spellEnd"/>
      <w:r w:rsidRPr="00D85455">
        <w:rPr>
          <w:rFonts w:ascii="Times New Roman" w:hAnsi="Times New Roman" w:cs="Times New Roman"/>
          <w:sz w:val="24"/>
          <w:szCs w:val="24"/>
        </w:rPr>
        <w:t xml:space="preserve"> community. </w:t>
      </w:r>
      <w:r w:rsidR="009F56C6" w:rsidRPr="00D85455">
        <w:rPr>
          <w:rFonts w:ascii="Times New Roman" w:hAnsi="Times New Roman" w:cs="Times New Roman"/>
          <w:sz w:val="24"/>
          <w:szCs w:val="24"/>
        </w:rPr>
        <w:t>Rather than focus on a detailed analysis of individual</w:t>
      </w:r>
      <w:r w:rsidR="007965E0" w:rsidRPr="00D85455">
        <w:rPr>
          <w:rFonts w:ascii="Times New Roman" w:hAnsi="Times New Roman" w:cs="Times New Roman"/>
          <w:sz w:val="24"/>
          <w:szCs w:val="24"/>
        </w:rPr>
        <w:t xml:space="preserve"> </w:t>
      </w:r>
      <w:r w:rsidR="009F56C6" w:rsidRPr="00D85455">
        <w:rPr>
          <w:rFonts w:ascii="Times New Roman" w:hAnsi="Times New Roman" w:cs="Times New Roman"/>
          <w:sz w:val="24"/>
          <w:szCs w:val="24"/>
        </w:rPr>
        <w:t>species</w:t>
      </w:r>
      <w:ins w:id="115" w:author="Blake Feist" w:date="2016-10-04T16:45:00Z">
        <w:r w:rsidR="00A835CA">
          <w:rPr>
            <w:rFonts w:ascii="Times New Roman" w:hAnsi="Times New Roman" w:cs="Times New Roman"/>
            <w:sz w:val="24"/>
            <w:szCs w:val="24"/>
          </w:rPr>
          <w:t>,</w:t>
        </w:r>
      </w:ins>
      <w:r w:rsidR="009F56C6" w:rsidRPr="00D85455">
        <w:rPr>
          <w:rFonts w:ascii="Times New Roman" w:hAnsi="Times New Roman" w:cs="Times New Roman"/>
          <w:sz w:val="24"/>
          <w:szCs w:val="24"/>
        </w:rPr>
        <w:t xml:space="preserve"> as has been done previously (</w:t>
      </w:r>
      <w:commentRangeStart w:id="116"/>
      <w:r w:rsidR="00722664">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A11337C9-3F36-4FBD-B232-081CAA637091&lt;/uuid&gt;&lt;priority&gt;20&lt;/priority&gt;&lt;publications&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F94EDF">
        <w:rPr>
          <w:rFonts w:ascii="Papyrus Condensed" w:hAnsi="Papyrus Condensed" w:cs="Papyrus Condensed"/>
          <w:sz w:val="24"/>
          <w:szCs w:val="24"/>
        </w:rPr>
        <w:instrText>‐</w:instrText>
      </w:r>
      <w:r w:rsidR="00F94EDF">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volume&gt;18&lt;/volume&gt;&lt;publication_date&gt;99200800001200000000200000&lt;/publication_date&gt;&lt;startpage&gt;1270&lt;/startpage&gt;&lt;title&gt;Incorporating covariates into fisheries stock assessment models with application to Pacific herring&lt;/title&gt;&lt;uuid&gt;CF588F8F-2DC7-41EF-BA15-F98108A00C27&lt;/uuid&gt;&lt;subtype&gt;400&lt;/subtype&gt;&lt;endpage&gt;1286&lt;/endpage&gt;&lt;type&gt;400&lt;/type&gt;&lt;url&gt;http://www.ncbi.nlm.nih.gov/entrez/query.fcgi?db=pubmed&amp;amp;cmd=Retrieve&amp;amp;dopt=AbstractPlus&amp;amp;list_uids=10453927837271664543related:nyclEPvPE5EJ&lt;/url&gt;&lt;bundle&gt;&lt;publication&gt;&lt;publisher&gt; Ecological Society of America &lt;/publisher&gt;&lt;title&gt;Ecological Applications&lt;/title&gt;&lt;type&gt;-100&lt;/type&gt;&lt;subtype&gt;-100&lt;/subtype&gt;&lt;uuid&gt;1DFA57A8-F5BE-404A-8D46-BD0C3BB9ADA4&lt;/uuid&gt;&lt;/publication&gt;&lt;/bundle&gt;&lt;authors&gt;&lt;author&gt;&lt;firstName&gt;R&lt;/firstName&gt;&lt;lastName&gt;Deriso&lt;/lastName&gt;&lt;/author&gt;&lt;author&gt;&lt;firstName&gt;M&lt;/firstName&gt;&lt;lastName&gt;Maunder&lt;/lastName&gt;&lt;/author&gt;&lt;author&gt;&lt;firstName&gt;W&lt;/firstName&gt;&lt;lastName&gt;Pearson&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gt;&lt;uuid&gt;C0C3A461-3029-43BE-9632-DF92470D12B0&lt;/uuid&gt;&lt;volume&gt;6&lt;/volume&gt;&lt;doi&gt;10.2307/2269488&lt;/doi&gt;&lt;startpage&gt;828&lt;/startpage&gt;&lt;publication_date&gt;99199608011200000000222000&lt;/publication_date&gt;&lt;url&gt;http://doi.wiley.com/10.2307/2269488&lt;/url&gt;&lt;type&gt;400&lt;/type&gt;&lt;title&gt;Effects of the Exxon Valdez Oil Spill on Marine Bird Communities in Prince William Sound, Alaska&lt;/title&gt;&lt;publisher&gt;Ecological Society of America&lt;/publisher&gt;&lt;number&gt;3&lt;/number&gt;&lt;subtype&gt;400&lt;/subtype&gt;&lt;endpage&gt;841&lt;/endpage&gt;&lt;bundle&gt;&lt;publication&gt;&lt;publisher&gt;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John&lt;/firstName&gt;&lt;middleNames&gt;A&lt;/middleNames&gt;&lt;lastName&gt;Wiens&lt;/lastName&gt;&lt;/author&gt;&lt;author&gt;&lt;firstName&gt;Thomas&lt;/firstName&gt;&lt;middleNames&gt;O&lt;/middleNames&gt;&lt;lastName&gt;Crist&lt;/lastName&gt;&lt;/author&gt;&lt;author&gt;&lt;firstName&gt;Robert&lt;/firstName&gt;&lt;middleNames&gt;H&lt;/middleNames&gt;&lt;lastName&gt;Day&lt;/lastName&gt;&lt;/author&gt;&lt;author&gt;&lt;firstName&gt;Stephen&lt;/firstName&gt;&lt;middleNames&gt;M&lt;/middleNames&gt;&lt;lastName&gt;Murphy&lt;/lastName&gt;&lt;/author&gt;&lt;author&gt;&lt;firstName&gt;Gregory&lt;/firstName&gt;&lt;middleNames&gt;D&lt;/middleNames&gt;&lt;lastName&gt;Hayward&lt;/lastName&gt;&lt;/author&gt;&lt;/authors&gt;&lt;/publication&gt;&lt;/publications&gt;&lt;cites&gt;&lt;cite&gt;&lt;/cite&gt;&lt;cite&gt;&lt;/cite&gt;&lt;cite&gt;&lt;/cite&gt;&lt;cite&gt;&lt;prefix&gt;but see&lt;/prefix&gt;&lt;/cite&gt;&lt;/cites&gt;&lt;/citation&gt;</w:instrText>
      </w:r>
      <w:r w:rsidR="00722664">
        <w:rPr>
          <w:rFonts w:ascii="Times New Roman" w:hAnsi="Times New Roman" w:cs="Times New Roman"/>
          <w:sz w:val="24"/>
          <w:szCs w:val="24"/>
        </w:rPr>
        <w:fldChar w:fldCharType="separate"/>
      </w:r>
      <w:r w:rsidR="00722664">
        <w:rPr>
          <w:rFonts w:ascii="Times New Roman" w:hAnsi="Times New Roman" w:cs="Times New Roman"/>
          <w:sz w:val="24"/>
          <w:szCs w:val="24"/>
        </w:rPr>
        <w:t>(but see Wiens et al. 1996, Rice et al. 2001, Deriso et al. 2008, Monson et al. 2011)</w:t>
      </w:r>
      <w:r w:rsidR="00722664">
        <w:rPr>
          <w:rFonts w:ascii="Times New Roman" w:hAnsi="Times New Roman" w:cs="Times New Roman"/>
          <w:sz w:val="24"/>
          <w:szCs w:val="24"/>
        </w:rPr>
        <w:fldChar w:fldCharType="end"/>
      </w:r>
      <w:commentRangeEnd w:id="116"/>
      <w:r w:rsidR="00A835CA">
        <w:rPr>
          <w:rStyle w:val="CommentReference"/>
        </w:rPr>
        <w:commentReference w:id="116"/>
      </w:r>
      <w:r w:rsidR="007965E0" w:rsidRPr="00D85455">
        <w:rPr>
          <w:rFonts w:ascii="Times New Roman" w:hAnsi="Times New Roman" w:cs="Times New Roman"/>
          <w:sz w:val="24"/>
          <w:szCs w:val="24"/>
        </w:rPr>
        <w:t>, we assess aspects of the</w:t>
      </w:r>
      <w:r w:rsidR="004B7632" w:rsidRPr="00D85455">
        <w:rPr>
          <w:rFonts w:ascii="Times New Roman" w:hAnsi="Times New Roman" w:cs="Times New Roman"/>
          <w:sz w:val="24"/>
          <w:szCs w:val="24"/>
        </w:rPr>
        <w:t xml:space="preserve"> demersal fish community and examine available information for signals of </w:t>
      </w:r>
      <w:ins w:id="117" w:author="Blake Feist" w:date="2016-10-04T16:46:00Z">
        <w:r w:rsidR="00A835CA">
          <w:rPr>
            <w:rFonts w:ascii="Times New Roman" w:hAnsi="Times New Roman" w:cs="Times New Roman"/>
            <w:sz w:val="24"/>
            <w:szCs w:val="24"/>
          </w:rPr>
          <w:t xml:space="preserve">impacts from </w:t>
        </w:r>
      </w:ins>
      <w:r w:rsidR="004B7632" w:rsidRPr="00D85455">
        <w:rPr>
          <w:rFonts w:ascii="Times New Roman" w:hAnsi="Times New Roman" w:cs="Times New Roman"/>
          <w:sz w:val="24"/>
          <w:szCs w:val="24"/>
        </w:rPr>
        <w:t>EVOS</w:t>
      </w:r>
      <w:r w:rsidR="004455F3">
        <w:rPr>
          <w:rFonts w:ascii="Times New Roman" w:hAnsi="Times New Roman" w:cs="Times New Roman"/>
          <w:sz w:val="24"/>
          <w:szCs w:val="24"/>
        </w:rPr>
        <w:t xml:space="preserve">. Our work compliments existing research focused on detailed assessments for tactical management </w:t>
      </w:r>
      <w:r w:rsidR="009F36AB">
        <w:rPr>
          <w:rFonts w:ascii="Times New Roman" w:hAnsi="Times New Roman" w:cs="Times New Roman"/>
          <w:b/>
          <w:sz w:val="24"/>
          <w:szCs w:val="24"/>
        </w:rPr>
        <w:fldChar w:fldCharType="begin"/>
      </w:r>
      <w:r w:rsidR="00F94EDF">
        <w:rPr>
          <w:rFonts w:ascii="Times New Roman" w:hAnsi="Times New Roman" w:cs="Times New Roman"/>
          <w:b/>
          <w:sz w:val="24"/>
          <w:szCs w:val="24"/>
        </w:rPr>
        <w:instrText xml:space="preserve"> ADDIN PAPERS2_CITATIONS &lt;citation&gt;&lt;uuid&gt;B42A350F-B25B-44A9-BD9E-F57D9911A062&lt;/uuid&gt;&lt;priority&gt;0&lt;/priority&gt;&lt;publications&gt;&lt;publication&gt;&lt;volume&gt;57&lt;/volume&gt;&lt;publication_date&gt;99200006001200000000220000&lt;/publication_date&gt;&lt;number&gt;3&lt;/number&gt;&lt;doi&gt;10.1006/jmsc.2000.0734&lt;/doi&gt;&lt;startpage&gt;707&lt;/startpage&gt;&lt;title&gt;Are multispecies models an improvement on single-species models for measuring fishing impacts on marine ecosystems?&lt;/title&gt;&lt;uuid&gt;7CF5203E-AFED-4219-95E4-B8D3E0DBCC56&lt;/uuid&gt;&lt;subtype&gt;400&lt;/subtype&gt;&lt;endpage&gt;719&lt;/endpage&gt;&lt;type&gt;400&lt;/type&gt;&lt;url&gt;http://icesjms.oxfordjournals.org/cgi/doi/10.1006/jmsc.2000.0734&lt;/url&gt;&lt;bundle&gt;&lt;publication&gt;&lt;title&gt;ICES Journal of Marine Science&lt;/title&gt;&lt;type&gt;-100&lt;/type&gt;&lt;subtype&gt;-100&lt;/subtype&gt;&lt;uuid&gt;EA592F85-7552-4622-93FF-3C0B8C347B4F&lt;/uuid&gt;&lt;/publication&gt;&lt;/bundle&gt;&lt;authors&gt;&lt;author&gt;&lt;firstName&gt;A&lt;/firstName&gt;&lt;lastName&gt;Hollowed&lt;/lastName&gt;&lt;/author&gt;&lt;/authors&gt;&lt;/publication&gt;&lt;/publications&gt;&lt;cites&gt;&lt;/cites&gt;&lt;/citation&gt;</w:instrText>
      </w:r>
      <w:r w:rsidR="009F36AB">
        <w:rPr>
          <w:rFonts w:ascii="Times New Roman" w:hAnsi="Times New Roman" w:cs="Times New Roman"/>
          <w:b/>
          <w:sz w:val="24"/>
          <w:szCs w:val="24"/>
        </w:rPr>
        <w:fldChar w:fldCharType="separate"/>
      </w:r>
      <w:r w:rsidR="00722664">
        <w:rPr>
          <w:rFonts w:ascii="Times New Roman" w:hAnsi="Times New Roman" w:cs="Times New Roman"/>
          <w:sz w:val="24"/>
          <w:szCs w:val="24"/>
        </w:rPr>
        <w:t>(Hollowed 2000)</w:t>
      </w:r>
      <w:r w:rsidR="009F36AB">
        <w:rPr>
          <w:rFonts w:ascii="Times New Roman" w:hAnsi="Times New Roman" w:cs="Times New Roman"/>
          <w:b/>
          <w:sz w:val="24"/>
          <w:szCs w:val="24"/>
        </w:rPr>
        <w:fldChar w:fldCharType="end"/>
      </w:r>
      <w:r w:rsidR="00304725">
        <w:rPr>
          <w:rFonts w:ascii="Times New Roman" w:hAnsi="Times New Roman" w:cs="Times New Roman"/>
          <w:b/>
          <w:sz w:val="24"/>
          <w:szCs w:val="24"/>
        </w:rPr>
        <w:t xml:space="preserve"> </w:t>
      </w:r>
      <w:r w:rsidR="00304725" w:rsidRPr="00304725">
        <w:rPr>
          <w:rFonts w:ascii="Times New Roman" w:hAnsi="Times New Roman" w:cs="Times New Roman"/>
          <w:sz w:val="24"/>
          <w:szCs w:val="24"/>
        </w:rPr>
        <w:t>[add</w:t>
      </w:r>
      <w:r w:rsidR="00355582">
        <w:rPr>
          <w:rFonts w:ascii="Times New Roman" w:hAnsi="Times New Roman" w:cs="Times New Roman"/>
          <w:sz w:val="24"/>
          <w:szCs w:val="24"/>
        </w:rPr>
        <w:t xml:space="preserve"> a few other</w:t>
      </w:r>
      <w:r w:rsidR="00304725" w:rsidRPr="00304725">
        <w:rPr>
          <w:rFonts w:ascii="Times New Roman" w:hAnsi="Times New Roman" w:cs="Times New Roman"/>
          <w:sz w:val="24"/>
          <w:szCs w:val="24"/>
        </w:rPr>
        <w:t xml:space="preserve"> REFS]</w:t>
      </w:r>
      <w:r w:rsidR="009F36AB">
        <w:rPr>
          <w:rFonts w:ascii="Times New Roman" w:hAnsi="Times New Roman" w:cs="Times New Roman"/>
          <w:b/>
          <w:sz w:val="24"/>
          <w:szCs w:val="24"/>
        </w:rPr>
        <w:t xml:space="preserve"> </w:t>
      </w:r>
      <w:r w:rsidR="004455F3">
        <w:rPr>
          <w:rFonts w:ascii="Times New Roman" w:hAnsi="Times New Roman" w:cs="Times New Roman"/>
          <w:sz w:val="24"/>
          <w:szCs w:val="24"/>
        </w:rPr>
        <w:t xml:space="preserve">and </w:t>
      </w:r>
      <w:r w:rsidR="00006103">
        <w:rPr>
          <w:rFonts w:ascii="Times New Roman" w:hAnsi="Times New Roman" w:cs="Times New Roman"/>
          <w:sz w:val="24"/>
          <w:szCs w:val="24"/>
        </w:rPr>
        <w:t xml:space="preserve">multi-species </w:t>
      </w:r>
      <w:r w:rsidR="004455F3">
        <w:rPr>
          <w:rFonts w:ascii="Times New Roman" w:hAnsi="Times New Roman" w:cs="Times New Roman"/>
          <w:sz w:val="24"/>
          <w:szCs w:val="24"/>
        </w:rPr>
        <w:t xml:space="preserve">studies exploring spatial patterns of </w:t>
      </w:r>
      <w:proofErr w:type="spellStart"/>
      <w:r w:rsidR="004455F3">
        <w:rPr>
          <w:rFonts w:ascii="Times New Roman" w:hAnsi="Times New Roman" w:cs="Times New Roman"/>
          <w:sz w:val="24"/>
          <w:szCs w:val="24"/>
        </w:rPr>
        <w:t>groundfish</w:t>
      </w:r>
      <w:proofErr w:type="spellEnd"/>
      <w:r w:rsidR="004455F3">
        <w:rPr>
          <w:rFonts w:ascii="Times New Roman" w:hAnsi="Times New Roman" w:cs="Times New Roman"/>
          <w:sz w:val="24"/>
          <w:szCs w:val="24"/>
        </w:rPr>
        <w:t xml:space="preserve"> communities and their response to </w:t>
      </w:r>
      <w:r w:rsidR="008C4A14">
        <w:rPr>
          <w:rFonts w:ascii="Times New Roman" w:hAnsi="Times New Roman" w:cs="Times New Roman"/>
          <w:sz w:val="24"/>
          <w:szCs w:val="24"/>
        </w:rPr>
        <w:t>clima</w:t>
      </w:r>
      <w:del w:id="118" w:author="Blake Feist" w:date="2016-10-04T16:47:00Z">
        <w:r w:rsidR="008C4A14" w:rsidDel="00A835CA">
          <w:rPr>
            <w:rFonts w:ascii="Times New Roman" w:hAnsi="Times New Roman" w:cs="Times New Roman"/>
            <w:sz w:val="24"/>
            <w:szCs w:val="24"/>
          </w:rPr>
          <w:delText>c</w:delText>
        </w:r>
      </w:del>
      <w:r w:rsidR="008C4A14">
        <w:rPr>
          <w:rFonts w:ascii="Times New Roman" w:hAnsi="Times New Roman" w:cs="Times New Roman"/>
          <w:sz w:val="24"/>
          <w:szCs w:val="24"/>
        </w:rPr>
        <w:t>t</w:t>
      </w:r>
      <w:del w:id="119" w:author="Blake Feist" w:date="2016-10-04T16:47:00Z">
        <w:r w:rsidR="008C4A14" w:rsidDel="00A835CA">
          <w:rPr>
            <w:rFonts w:ascii="Times New Roman" w:hAnsi="Times New Roman" w:cs="Times New Roman"/>
            <w:sz w:val="24"/>
            <w:szCs w:val="24"/>
          </w:rPr>
          <w:delText>ic</w:delText>
        </w:r>
      </w:del>
      <w:ins w:id="120" w:author="Blake Feist" w:date="2016-10-04T16:47:00Z">
        <w:r w:rsidR="00A835CA">
          <w:rPr>
            <w:rFonts w:ascii="Times New Roman" w:hAnsi="Times New Roman" w:cs="Times New Roman"/>
            <w:sz w:val="24"/>
            <w:szCs w:val="24"/>
          </w:rPr>
          <w:t>e</w:t>
        </w:r>
      </w:ins>
      <w:r w:rsidR="008C4A14">
        <w:rPr>
          <w:rFonts w:ascii="Times New Roman" w:hAnsi="Times New Roman" w:cs="Times New Roman"/>
          <w:sz w:val="24"/>
          <w:szCs w:val="24"/>
        </w:rPr>
        <w:t xml:space="preserve"> change </w:t>
      </w:r>
      <w:r w:rsidR="00006103">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D4D725B3-F784-428B-8C55-11913E0A8417&lt;/uuid&gt;&lt;priority&gt;0&lt;/priority&gt;&lt;publications&gt;&lt;publication&gt;&lt;volume&gt;100&lt;/volume&gt;&lt;publication_date&gt;99200200001200000000200000&lt;/publication_date&gt;&lt;startpage&gt;559&lt;/startpage&gt;&lt;title&gt;Spatial and temporal patterns in the demersal fish community on the shelf and upper slope regions of the Gulf of Alaska&lt;/title&gt;&lt;uuid&gt;F0493BB4-EA98-4FF6-9AF0-F0AA291B1567&lt;/uuid&gt;&lt;subtype&gt;400&lt;/subtype&gt;&lt;endpage&gt;581&lt;/endpage&gt;&lt;type&gt;400&lt;/type&gt;&lt;url&gt;http://aquaticcommons.org/15232/&lt;/url&gt;&lt;bundle&gt;&lt;publication&gt;&lt;title&gt;Fishery Bulletin&lt;/title&gt;&lt;type&gt;-100&lt;/type&gt;&lt;subtype&gt;-100&lt;/subtype&gt;&lt;uuid&gt;9ACBFDAC-CDE9-4586-A7D1-FE6DFDEA70EA&lt;/uuid&gt;&lt;/publication&gt;&lt;/bundle&gt;&lt;authors&gt;&lt;author&gt;&lt;firstName&gt;Franz&lt;/firstName&gt;&lt;middleNames&gt;J&lt;/middleNames&gt;&lt;lastName&gt;Mueter&lt;/lastName&gt;&lt;/author&gt;&lt;author&gt;&lt;firstName&gt;Brenda&lt;/firstName&gt;&lt;middleNames&gt;L&lt;/middleNames&gt;&lt;lastName&gt;Norcross&lt;/lastName&gt;&lt;/author&gt;&lt;/authors&gt;&lt;/publication&gt;&lt;publication&gt;&lt;volume&gt;81&lt;/volume&gt;&lt;publication_date&gt;99200904001200000000220000&lt;/publication_date&gt;&lt;number&gt;1-4&lt;/number&gt;&lt;doi&gt;10.1016/j.pocean.2009.04.018&lt;/doi&gt;&lt;startpage&gt;93&lt;/startpage&gt;&lt;title&gt;Ecosystem responses to recent oceanographic variability in high-latitude Northern Hemisphere ecosystems&lt;/title&gt;&lt;uuid&gt;DF5F43C1-4AE7-4964-95B7-6559641CC8B5&lt;/uuid&gt;&lt;subtype&gt;400&lt;/subtype&gt;&lt;endpage&gt;110&lt;/endpage&gt;&lt;type&gt;400&lt;/type&gt;&lt;url&gt;http://linkinghub.elsevier.com/retrieve/pii/S007966110900024X&lt;/url&gt;&lt;bundle&gt;&lt;publication&gt;&lt;title&gt;Progress in Oceanography&lt;/title&gt;&lt;type&gt;-100&lt;/type&gt;&lt;subtype&gt;-100&lt;/subtype&gt;&lt;uuid&gt;4F5A7A5F-63DA-4C8E-BEE6-11497719CAD5&lt;/uuid&gt;&lt;/publication&gt;&lt;/bundle&gt;&lt;authors&gt;&lt;author&gt;&lt;firstName&gt;Franz&lt;/firstName&gt;&lt;middleNames&gt;J&lt;/middleNames&gt;&lt;lastName&gt;Mueter&lt;/lastName&gt;&lt;/author&gt;&lt;author&gt;&lt;firstName&gt;Cecilie&lt;/firstName&gt;&lt;lastName&gt;Broms&lt;/lastName&gt;&lt;/author&gt;&lt;author&gt;&lt;firstName&gt;Kenneth&lt;/firstName&gt;&lt;middleNames&gt;F&lt;/middleNames&gt;&lt;lastName&gt;Drinkwater&lt;/lastName&gt;&lt;/author&gt;&lt;author&gt;&lt;firstName&gt;Kevin&lt;/firstName&gt;&lt;middleNames&gt;D&lt;/middleNames&gt;&lt;lastName&gt;Friedland&lt;/lastName&gt;&lt;/author&gt;&lt;author&gt;&lt;firstName&gt;Jonathan&lt;/firstName&gt;&lt;middleNames&gt;A&lt;/middleNames&gt;&lt;lastName&gt;Hare&lt;/lastName&gt;&lt;/author&gt;&lt;author&gt;&lt;lastName&gt;Hunt&lt;/lastName&gt;&lt;firstName&gt;George&lt;/firstName&gt;&lt;middleNames&gt;L&lt;/middleNames&gt;&lt;suffix&gt;Jr.&lt;/suffix&gt;&lt;/author&gt;&lt;author&gt;&lt;firstName&gt;Webjørn&lt;/firstName&gt;&lt;lastName&gt;Melle&lt;/lastName&gt;&lt;/author&gt;&lt;author&gt;&lt;firstName&gt;Maureen&lt;/firstName&gt;&lt;lastName&gt;Taylor&lt;/lastName&gt;&lt;/author&gt;&lt;/authors&gt;&lt;/publication&gt;&lt;publication&gt;&lt;uuid&gt;074B3A42-3819-47CC-B077-B98E11D20C9C&lt;/uuid&gt;&lt;volume&gt;62&lt;/volume&gt;&lt;doi&gt;10.1016/j.icesjms.2004.11.006&lt;/doi&gt;&lt;startpage&gt;344&lt;/startpage&gt;&lt;publication_date&gt;99200501011200000000222000&lt;/publication_date&gt;&lt;url&gt;http://icesjms.oxfordjournals.org/content/62/3/344.full&lt;/url&gt;&lt;type&gt;400&lt;/type&gt;&lt;title&gt;Distribution of population-based indicators across multiple taxa to assess the status of Gulf of Alaska and Bering Sea groundfish communities&lt;/title&gt;&lt;publisher&gt;Oxford University Press&lt;/publisher&gt;&lt;number&gt;3&lt;/number&gt;&lt;subtype&gt;400&lt;/subtype&gt;&lt;endpage&gt;352&lt;/endpage&gt;&lt;bundle&gt;&lt;publication&gt;&lt;publisher&gt;Oxford University Press&lt;/publisher&gt;&lt;title&gt;ICES Journal of Marine Science: Journal du Conseil&lt;/title&gt;&lt;type&gt;-100&lt;/type&gt;&lt;subtype&gt;-100&lt;/subtype&gt;&lt;uuid&gt;B00CA687-9128-4669-86E6-9E6D96FFE23E&lt;/uuid&gt;&lt;/publication&gt;&lt;/bundle&gt;&lt;authors&gt;&lt;author&gt;&lt;firstName&gt;Franz&lt;/firstName&gt;&lt;middleNames&gt;J&lt;/middleNames&gt;&lt;lastName&gt;Mueter&lt;/lastName&gt;&lt;/author&gt;&lt;author&gt;&lt;firstName&gt;Bernard&lt;/firstName&gt;&lt;middleNames&gt;A&lt;/middleNames&gt;&lt;lastName&gt;Megrey&lt;/lastName&gt;&lt;/author&gt;&lt;/authors&gt;&lt;/publication&gt;&lt;publication&gt;&lt;publication_date&gt;99201508001200000000220000&lt;/publication_date&gt;&lt;doi&gt;10.1016/j.dsr2.2015.08.001&lt;/doi&gt;&lt;title&gt;A comparison of fisheries biological reference points estimated from temperature-specific multi-species and single-species climate-enhanced stock assessment models&lt;/title&gt;&lt;uuid&gt;922E4BA5-A5F0-4A1C-8451-683F5D3CC04C&lt;/uuid&gt;&lt;subtype&gt;400&lt;/subtype&gt;&lt;type&gt;400&lt;/type&gt;&lt;url&gt;http://linkinghub.elsevier.com/retrieve/pii/S0967064515002751&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Kirstin&lt;/firstName&gt;&lt;middleNames&gt;K&lt;/middleNames&gt;&lt;lastName&gt;Holsman&lt;/lastName&gt;&lt;/author&gt;&lt;author&gt;&lt;firstName&gt;James&lt;/firstName&gt;&lt;lastName&gt;Ianelli&lt;/lastName&gt;&lt;/author&gt;&lt;author&gt;&lt;firstName&gt;Kerim&lt;/firstName&gt;&lt;lastName&gt;Aydin&lt;/lastName&gt;&lt;/author&gt;&lt;author&gt;&lt;firstName&gt;André&lt;/firstName&gt;&lt;middleNames&gt;E&lt;/middleNames&gt;&lt;lastName&gt;Punt&lt;/lastName&gt;&lt;/author&gt;&lt;author&gt;&lt;firstName&gt;Elizabeth&lt;/firstName&gt;&lt;middleNames&gt;A&lt;/middleNames&gt;&lt;lastName&gt;Moffitt&lt;/lastName&gt;&lt;/author&gt;&lt;/authors&gt;&lt;/publication&gt;&lt;publication&gt;&lt;volume&gt;109&lt;/volume&gt;&lt;publication_date&gt;99201411001200000000220000&lt;/publication_date&gt;&lt;doi&gt;10.1016/j.dsr2.2014.03.001&lt;/doi&gt;&lt;startpage&gt;215&lt;/startpage&gt;&lt;title&gt;Delineating ecological regions in marine systems: Integrating physical structure and community composition to inform spatial management in the eastern Bering Sea&lt;/title&gt;&lt;uuid&gt;48D48077-9F80-4547-9263-FDDCD71D885C&lt;/uuid&gt;&lt;subtype&gt;400&lt;/subtype&gt;&lt;endpage&gt;240&lt;/endpage&gt;&lt;type&gt;400&lt;/type&gt;&lt;url&gt;http://linkinghub.elsevier.com/retrieve/pii/S0967064514000666&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Matthew&lt;/firstName&gt;&lt;middleNames&gt;R&lt;/middleNames&gt;&lt;lastName&gt;Baker&lt;/lastName&gt;&lt;/author&gt;&lt;author&gt;&lt;firstName&gt;Anne&lt;/firstName&gt;&lt;middleNames&gt;B&lt;/middleNames&gt;&lt;lastName&gt;Hollowed&lt;/lastName&gt;&lt;/author&gt;&lt;/authors&gt;&lt;/publication&gt;&lt;/publications&gt;&lt;cites&gt;&lt;/cites&gt;&lt;/citation&gt;</w:instrText>
      </w:r>
      <w:r w:rsidR="00006103">
        <w:rPr>
          <w:rFonts w:ascii="Times New Roman" w:hAnsi="Times New Roman" w:cs="Times New Roman"/>
          <w:sz w:val="24"/>
          <w:szCs w:val="24"/>
        </w:rPr>
        <w:fldChar w:fldCharType="separate"/>
      </w:r>
      <w:r w:rsidR="00722664">
        <w:rPr>
          <w:rFonts w:ascii="Times New Roman" w:hAnsi="Times New Roman" w:cs="Times New Roman"/>
          <w:sz w:val="24"/>
          <w:szCs w:val="24"/>
        </w:rPr>
        <w:t>(Mueter &amp; Norcross 2002, Mueter &amp; Megrey 2005, Mueter et al. 2009, Baker &amp; Hollowed 2014, Holsman et al. 2015)</w:t>
      </w:r>
      <w:r w:rsidR="00006103">
        <w:rPr>
          <w:rFonts w:ascii="Times New Roman" w:hAnsi="Times New Roman" w:cs="Times New Roman"/>
          <w:sz w:val="24"/>
          <w:szCs w:val="24"/>
        </w:rPr>
        <w:fldChar w:fldCharType="end"/>
      </w:r>
      <w:r w:rsidR="00304725">
        <w:rPr>
          <w:rFonts w:ascii="Times New Roman" w:hAnsi="Times New Roman" w:cs="Times New Roman"/>
          <w:sz w:val="24"/>
          <w:szCs w:val="24"/>
        </w:rPr>
        <w:t>.</w:t>
      </w:r>
    </w:p>
    <w:p w14:paraId="0230C042" w14:textId="77777777" w:rsidR="00304725" w:rsidRPr="00D85455" w:rsidRDefault="00304725" w:rsidP="00355582">
      <w:pPr>
        <w:pStyle w:val="normal0"/>
        <w:spacing w:line="480" w:lineRule="auto"/>
        <w:ind w:firstLine="720"/>
        <w:rPr>
          <w:rFonts w:ascii="Times New Roman" w:hAnsi="Times New Roman" w:cs="Times New Roman"/>
          <w:sz w:val="24"/>
          <w:szCs w:val="24"/>
        </w:rPr>
      </w:pPr>
    </w:p>
    <w:p w14:paraId="28B0FA70" w14:textId="4BB4C7A1"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t>Methods</w:t>
      </w:r>
    </w:p>
    <w:p w14:paraId="28846997" w14:textId="77777777"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Data</w:t>
      </w:r>
    </w:p>
    <w:p w14:paraId="1BDBB0CD" w14:textId="5E605F4B" w:rsidR="001309D8"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To assess spatial and temporal patterns in </w:t>
      </w:r>
      <w:proofErr w:type="spellStart"/>
      <w:r w:rsidRPr="00D85455">
        <w:rPr>
          <w:rFonts w:ascii="Times New Roman" w:hAnsi="Times New Roman" w:cs="Times New Roman"/>
          <w:sz w:val="24"/>
          <w:szCs w:val="24"/>
        </w:rPr>
        <w:t>groundfish</w:t>
      </w:r>
      <w:proofErr w:type="spellEnd"/>
      <w:r w:rsidRPr="00D85455">
        <w:rPr>
          <w:rFonts w:ascii="Times New Roman" w:hAnsi="Times New Roman" w:cs="Times New Roman"/>
          <w:sz w:val="24"/>
          <w:szCs w:val="24"/>
        </w:rPr>
        <w:t xml:space="preserve"> communities we used fisheries independent surveys </w:t>
      </w:r>
      <w:del w:id="121" w:author="Blake Feist" w:date="2016-10-04T16:47:00Z">
        <w:r w:rsidRPr="00D85455" w:rsidDel="00A835CA">
          <w:rPr>
            <w:rFonts w:ascii="Times New Roman" w:hAnsi="Times New Roman" w:cs="Times New Roman"/>
            <w:sz w:val="24"/>
            <w:szCs w:val="24"/>
          </w:rPr>
          <w:delText xml:space="preserve">conducted </w:delText>
        </w:r>
      </w:del>
      <w:r w:rsidRPr="00D85455">
        <w:rPr>
          <w:rFonts w:ascii="Times New Roman" w:hAnsi="Times New Roman" w:cs="Times New Roman"/>
          <w:sz w:val="24"/>
          <w:szCs w:val="24"/>
        </w:rPr>
        <w:t>by the Alaska Fisheries Science Center (AFSC)</w:t>
      </w:r>
      <w:ins w:id="122" w:author="Blake Feist" w:date="2016-10-04T16:47:00Z">
        <w:r w:rsidR="00A835CA">
          <w:rPr>
            <w:rFonts w:ascii="Times New Roman" w:hAnsi="Times New Roman" w:cs="Times New Roman"/>
            <w:sz w:val="24"/>
            <w:szCs w:val="24"/>
          </w:rPr>
          <w:t xml:space="preserve">, </w:t>
        </w:r>
        <w:r w:rsidR="00A835CA" w:rsidRPr="00D85455">
          <w:rPr>
            <w:rFonts w:ascii="Times New Roman" w:hAnsi="Times New Roman" w:cs="Times New Roman"/>
            <w:sz w:val="24"/>
            <w:szCs w:val="24"/>
          </w:rPr>
          <w:t>conducted</w:t>
        </w:r>
      </w:ins>
      <w:r w:rsidRPr="00D85455">
        <w:rPr>
          <w:rFonts w:ascii="Times New Roman" w:hAnsi="Times New Roman" w:cs="Times New Roman"/>
          <w:sz w:val="24"/>
          <w:szCs w:val="24"/>
        </w:rPr>
        <w:t xml:space="preserve"> between 1984 and 2015. </w:t>
      </w:r>
      <w:del w:id="123" w:author="Blake Feist" w:date="2016-10-04T16:48:00Z">
        <w:r w:rsidRPr="00D85455" w:rsidDel="009468A7">
          <w:rPr>
            <w:rFonts w:ascii="Times New Roman" w:hAnsi="Times New Roman" w:cs="Times New Roman"/>
            <w:sz w:val="24"/>
            <w:szCs w:val="24"/>
          </w:rPr>
          <w:delText xml:space="preserve">This </w:delText>
        </w:r>
      </w:del>
      <w:ins w:id="124" w:author="Blake Feist" w:date="2016-10-04T16:48:00Z">
        <w:r w:rsidR="009468A7" w:rsidRPr="00D85455">
          <w:rPr>
            <w:rFonts w:ascii="Times New Roman" w:hAnsi="Times New Roman" w:cs="Times New Roman"/>
            <w:sz w:val="24"/>
            <w:szCs w:val="24"/>
          </w:rPr>
          <w:t>Th</w:t>
        </w:r>
        <w:r w:rsidR="009468A7">
          <w:rPr>
            <w:rFonts w:ascii="Times New Roman" w:hAnsi="Times New Roman" w:cs="Times New Roman"/>
            <w:sz w:val="24"/>
            <w:szCs w:val="24"/>
          </w:rPr>
          <w:t>e</w:t>
        </w:r>
        <w:r w:rsidR="009468A7" w:rsidRPr="00D85455">
          <w:rPr>
            <w:rFonts w:ascii="Times New Roman" w:hAnsi="Times New Roman" w:cs="Times New Roman"/>
            <w:sz w:val="24"/>
            <w:szCs w:val="24"/>
          </w:rPr>
          <w:t xml:space="preserve"> </w:t>
        </w:r>
      </w:ins>
      <w:r w:rsidRPr="00D85455">
        <w:rPr>
          <w:rFonts w:ascii="Times New Roman" w:hAnsi="Times New Roman" w:cs="Times New Roman"/>
          <w:sz w:val="24"/>
          <w:szCs w:val="24"/>
        </w:rPr>
        <w:t xml:space="preserve">AFSC </w:t>
      </w:r>
      <w:del w:id="125" w:author="Blake Feist" w:date="2016-10-04T16:48:00Z">
        <w:r w:rsidRPr="00D85455" w:rsidDel="009468A7">
          <w:rPr>
            <w:rFonts w:ascii="Times New Roman" w:hAnsi="Times New Roman" w:cs="Times New Roman"/>
            <w:sz w:val="24"/>
            <w:szCs w:val="24"/>
          </w:rPr>
          <w:delText xml:space="preserve">dataset has </w:delText>
        </w:r>
      </w:del>
      <w:r w:rsidRPr="00D85455">
        <w:rPr>
          <w:rFonts w:ascii="Times New Roman" w:hAnsi="Times New Roman" w:cs="Times New Roman"/>
          <w:sz w:val="24"/>
          <w:szCs w:val="24"/>
        </w:rPr>
        <w:t xml:space="preserve">used the same </w:t>
      </w:r>
      <w:ins w:id="126" w:author="Blake Feist" w:date="2016-10-04T16:49:00Z">
        <w:r w:rsidR="009468A7" w:rsidRPr="00D85455">
          <w:rPr>
            <w:rFonts w:ascii="Times New Roman" w:hAnsi="Times New Roman" w:cs="Times New Roman"/>
            <w:sz w:val="24"/>
            <w:szCs w:val="24"/>
          </w:rPr>
          <w:t xml:space="preserve">sampling </w:t>
        </w:r>
      </w:ins>
      <w:r w:rsidRPr="00D85455">
        <w:rPr>
          <w:rFonts w:ascii="Times New Roman" w:hAnsi="Times New Roman" w:cs="Times New Roman"/>
          <w:sz w:val="24"/>
          <w:szCs w:val="24"/>
        </w:rPr>
        <w:t xml:space="preserve">methodology </w:t>
      </w:r>
      <w:ins w:id="127" w:author="Blake Feist" w:date="2016-10-04T16:49:00Z">
        <w:r w:rsidR="009468A7">
          <w:rPr>
            <w:rFonts w:ascii="Times New Roman" w:hAnsi="Times New Roman" w:cs="Times New Roman"/>
            <w:sz w:val="24"/>
            <w:szCs w:val="24"/>
          </w:rPr>
          <w:t xml:space="preserve">and </w:t>
        </w:r>
        <w:r w:rsidR="009468A7" w:rsidRPr="00D85455">
          <w:rPr>
            <w:rFonts w:ascii="Times New Roman" w:hAnsi="Times New Roman" w:cs="Times New Roman"/>
            <w:sz w:val="24"/>
            <w:szCs w:val="24"/>
          </w:rPr>
          <w:t xml:space="preserve">bottom trawl gear </w:t>
        </w:r>
      </w:ins>
      <w:r w:rsidRPr="00D85455">
        <w:rPr>
          <w:rFonts w:ascii="Times New Roman" w:hAnsi="Times New Roman" w:cs="Times New Roman"/>
          <w:sz w:val="24"/>
          <w:szCs w:val="24"/>
        </w:rPr>
        <w:t xml:space="preserve">over the </w:t>
      </w:r>
      <w:ins w:id="128" w:author="Blake Feist" w:date="2016-10-04T16:49:00Z">
        <w:r w:rsidR="009468A7">
          <w:rPr>
            <w:rFonts w:ascii="Times New Roman" w:hAnsi="Times New Roman" w:cs="Times New Roman"/>
            <w:sz w:val="24"/>
            <w:szCs w:val="24"/>
          </w:rPr>
          <w:t xml:space="preserve">entire </w:t>
        </w:r>
      </w:ins>
      <w:r w:rsidRPr="00D85455">
        <w:rPr>
          <w:rFonts w:ascii="Times New Roman" w:hAnsi="Times New Roman" w:cs="Times New Roman"/>
          <w:sz w:val="24"/>
          <w:szCs w:val="24"/>
        </w:rPr>
        <w:t xml:space="preserve">time series (stratified random sampling design, </w:t>
      </w:r>
      <w:del w:id="129" w:author="Blake Feist" w:date="2016-10-04T16:49:00Z">
        <w:r w:rsidRPr="00D85455" w:rsidDel="009468A7">
          <w:rPr>
            <w:rFonts w:ascii="Times New Roman" w:hAnsi="Times New Roman" w:cs="Times New Roman"/>
            <w:sz w:val="24"/>
            <w:szCs w:val="24"/>
          </w:rPr>
          <w:delText>with the same bottom trawl sampling gear throughout the time series</w:delText>
        </w:r>
        <w:r w:rsidR="00426346" w:rsidRPr="00D85455" w:rsidDel="009468A7">
          <w:rPr>
            <w:rFonts w:ascii="Times New Roman" w:hAnsi="Times New Roman" w:cs="Times New Roman"/>
            <w:sz w:val="24"/>
            <w:szCs w:val="24"/>
          </w:rPr>
          <w:delText xml:space="preserve"> </w:delText>
        </w:r>
      </w:del>
      <w:r w:rsidR="00426346"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&lt;citation&gt;&lt;uuid&gt;F8DEE1FA-0B66-4806-9AD3-AE412F1A4E60&lt;/uuid&gt;&lt;priority&gt;0&lt;/priority&gt;&lt;publications&gt;&lt;publication&gt;&lt;volume&gt;&lt;/volume&gt;&lt;title&gt;NOAA Protocols for Groundfish Bottom Trawl Surveys of the Nation’s Fishery Resources.&lt;/title&gt;&lt;uuid&gt;1DAB0DD0-5C39-4D4E-BF2D-7FA304CCC4EE&lt;/uuid&gt;&lt;subtype&gt;701&lt;/subtype&gt;&lt;publisher&gt;U.S. Dep. Commerce, NOAA Tech. Memo. NMFS-F/SPO-65, p.205&lt;/publisher&gt;&lt;type&gt;700&lt;/type&gt;&lt;publication_date&gt;99200400001200000000200000&lt;/publication_date&gt;&lt;authors&gt;&lt;author&gt;&lt;firstName&gt;Gary&lt;/firstName&gt;&lt;lastName&gt;Stauffer&lt;/lastName&gt;&lt;/author&gt;&lt;/authors&gt;&lt;/publication&gt;&lt;publication&gt;&lt;publication_date&gt;99199000001200000000200000&lt;/publication_date&gt;&lt;title&gt;1990 Bottom Trawl Survey of the Eastern Bering Sea Continental Shelf&lt;/title&gt;&lt;uuid&gt;E842CE66-66F2-482D-81BA-069E5B7CB31B&lt;/uuid&gt;&lt;subtype&gt;0&lt;/subtype&gt;&lt;publisher&gt;NOAA Tech. Memo.  NMFS-AFSC-7, 190 p.&lt;/publisher&gt;&lt;type&gt;0&lt;/type&gt;&lt;url&gt;http://scholar.google.com/scholar?q=related:eVGtxbBNHT0J:scholar.google.com/&amp;amp;hl=en&amp;amp;num=20&amp;amp;as_sdt=1,5&amp;amp;as_ylo=1990&amp;amp;as_yhi=1990&lt;/url&gt;&lt;authors&gt;&lt;author&gt;&lt;firstName&gt;C&lt;/firstName&gt;&lt;middleNames&gt;E&lt;/middleNames&gt;&lt;lastName&gt;Armistead&lt;/lastName&gt;&lt;/author&gt;&lt;author&gt;&lt;firstName&gt;D&lt;/firstName&gt;&lt;middleNames&gt;G&lt;/middleNames&gt;&lt;lastName&gt;Nichol&lt;/lastName&gt;&lt;/author&gt;&lt;/authors&gt;&lt;/publication&gt;&lt;/publications&gt;&lt;cites&gt;&lt;/cites&gt;&lt;/citation&gt;</w:instrText>
      </w:r>
      <w:r w:rsidR="00426346"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(Armistead &amp; Nichol 1990, Stauffer 2004)</w:t>
      </w:r>
      <w:r w:rsidR="00426346" w:rsidRPr="00D85455">
        <w:rPr>
          <w:rFonts w:ascii="Times New Roman" w:hAnsi="Times New Roman" w:cs="Times New Roman"/>
          <w:sz w:val="24"/>
          <w:szCs w:val="24"/>
        </w:rPr>
        <w:fldChar w:fldCharType="end"/>
      </w:r>
      <w:ins w:id="130" w:author="Blake Feist" w:date="2016-10-04T16:49:00Z">
        <w:r w:rsidR="009468A7">
          <w:rPr>
            <w:rFonts w:ascii="Times New Roman" w:hAnsi="Times New Roman" w:cs="Times New Roman"/>
            <w:sz w:val="24"/>
            <w:szCs w:val="24"/>
          </w:rPr>
          <w:t>)</w:t>
        </w:r>
      </w:ins>
      <w:r w:rsidR="00426346" w:rsidRPr="00D85455">
        <w:rPr>
          <w:rFonts w:ascii="Times New Roman" w:hAnsi="Times New Roman" w:cs="Times New Roman"/>
          <w:sz w:val="24"/>
          <w:szCs w:val="24"/>
        </w:rPr>
        <w:t xml:space="preserve">. </w:t>
      </w:r>
      <w:r w:rsidRPr="00D85455">
        <w:rPr>
          <w:rFonts w:ascii="Times New Roman" w:hAnsi="Times New Roman" w:cs="Times New Roman"/>
          <w:sz w:val="24"/>
          <w:szCs w:val="24"/>
        </w:rPr>
        <w:t xml:space="preserve">The </w:t>
      </w:r>
      <w:del w:id="131" w:author="Blake Feist" w:date="2016-10-04T16:50:00Z">
        <w:r w:rsidRPr="00D85455" w:rsidDel="0087704A">
          <w:rPr>
            <w:rFonts w:ascii="Times New Roman" w:hAnsi="Times New Roman" w:cs="Times New Roman"/>
            <w:sz w:val="24"/>
            <w:szCs w:val="24"/>
          </w:rPr>
          <w:delText xml:space="preserve">average </w:delText>
        </w:r>
      </w:del>
      <w:ins w:id="132" w:author="Blake Feist" w:date="2016-10-04T16:50:00Z">
        <w:r w:rsidR="0087704A">
          <w:rPr>
            <w:rFonts w:ascii="Times New Roman" w:hAnsi="Times New Roman" w:cs="Times New Roman"/>
            <w:sz w:val="24"/>
            <w:szCs w:val="24"/>
          </w:rPr>
          <w:t>mean</w:t>
        </w:r>
        <w:r w:rsidR="0087704A" w:rsidRPr="00D85455">
          <w:rPr>
            <w:rFonts w:ascii="Times New Roman" w:hAnsi="Times New Roman" w:cs="Times New Roman"/>
            <w:sz w:val="24"/>
            <w:szCs w:val="24"/>
          </w:rPr>
          <w:t xml:space="preserve"> </w:t>
        </w:r>
      </w:ins>
      <w:r w:rsidRPr="00D85455">
        <w:rPr>
          <w:rFonts w:ascii="Times New Roman" w:hAnsi="Times New Roman" w:cs="Times New Roman"/>
          <w:sz w:val="24"/>
          <w:szCs w:val="24"/>
        </w:rPr>
        <w:t xml:space="preserve">latitude and longitude </w:t>
      </w:r>
      <w:del w:id="133" w:author="Blake Feist" w:date="2016-10-04T16:50:00Z">
        <w:r w:rsidRPr="00D85455" w:rsidDel="0087704A">
          <w:rPr>
            <w:rFonts w:ascii="Times New Roman" w:hAnsi="Times New Roman" w:cs="Times New Roman"/>
            <w:sz w:val="24"/>
            <w:szCs w:val="24"/>
          </w:rPr>
          <w:delText xml:space="preserve">of </w:delText>
        </w:r>
      </w:del>
      <w:ins w:id="134" w:author="Blake Feist" w:date="2016-10-04T16:50:00Z">
        <w:r w:rsidR="0087704A">
          <w:rPr>
            <w:rFonts w:ascii="Times New Roman" w:hAnsi="Times New Roman" w:cs="Times New Roman"/>
            <w:sz w:val="24"/>
            <w:szCs w:val="24"/>
          </w:rPr>
          <w:t xml:space="preserve">coordinates of </w:t>
        </w:r>
      </w:ins>
      <w:ins w:id="135" w:author="Blake Feist" w:date="2016-10-04T16:51:00Z">
        <w:r w:rsidR="0087704A">
          <w:rPr>
            <w:rFonts w:ascii="Times New Roman" w:hAnsi="Times New Roman" w:cs="Times New Roman"/>
            <w:sz w:val="24"/>
            <w:szCs w:val="24"/>
          </w:rPr>
          <w:t xml:space="preserve">each </w:t>
        </w:r>
      </w:ins>
      <w:r w:rsidRPr="00D85455">
        <w:rPr>
          <w:rFonts w:ascii="Times New Roman" w:hAnsi="Times New Roman" w:cs="Times New Roman"/>
          <w:sz w:val="24"/>
          <w:szCs w:val="24"/>
        </w:rPr>
        <w:t>survey tow</w:t>
      </w:r>
      <w:del w:id="136" w:author="Blake Feist" w:date="2016-10-04T16:51:00Z">
        <w:r w:rsidRPr="00D85455" w:rsidDel="0087704A">
          <w:rPr>
            <w:rFonts w:ascii="Times New Roman" w:hAnsi="Times New Roman" w:cs="Times New Roman"/>
            <w:sz w:val="24"/>
            <w:szCs w:val="24"/>
          </w:rPr>
          <w:delText>s</w:delText>
        </w:r>
      </w:del>
      <w:r w:rsidRPr="00D85455">
        <w:rPr>
          <w:rFonts w:ascii="Times New Roman" w:hAnsi="Times New Roman" w:cs="Times New Roman"/>
          <w:sz w:val="24"/>
          <w:szCs w:val="24"/>
        </w:rPr>
        <w:t xml:space="preserve"> were </w:t>
      </w:r>
      <w:del w:id="137" w:author="Blake Feist" w:date="2016-10-04T16:51:00Z">
        <w:r w:rsidRPr="00D85455" w:rsidDel="0087704A">
          <w:rPr>
            <w:rFonts w:ascii="Times New Roman" w:hAnsi="Times New Roman" w:cs="Times New Roman"/>
            <w:sz w:val="24"/>
            <w:szCs w:val="24"/>
          </w:rPr>
          <w:delText xml:space="preserve">used </w:delText>
        </w:r>
      </w:del>
      <w:ins w:id="138" w:author="Blake Feist" w:date="2016-10-04T16:51:00Z">
        <w:r w:rsidR="0087704A">
          <w:rPr>
            <w:rFonts w:ascii="Times New Roman" w:hAnsi="Times New Roman" w:cs="Times New Roman"/>
            <w:sz w:val="24"/>
            <w:szCs w:val="24"/>
          </w:rPr>
          <w:t>converted to a Cartesian coordinate system (</w:t>
        </w:r>
      </w:ins>
      <w:ins w:id="139" w:author="Blake Feist" w:date="2016-10-04T17:09:00Z">
        <w:r w:rsidR="006D241D">
          <w:rPr>
            <w:rFonts w:ascii="Times New Roman" w:hAnsi="Times New Roman" w:cs="Times New Roman"/>
            <w:sz w:val="24"/>
            <w:szCs w:val="24"/>
          </w:rPr>
          <w:t>Alaska Albers equal area conic</w:t>
        </w:r>
      </w:ins>
      <w:ins w:id="140" w:author="Blake Feist" w:date="2016-10-04T16:51:00Z">
        <w:r w:rsidR="0087704A">
          <w:rPr>
            <w:rFonts w:ascii="Times New Roman" w:hAnsi="Times New Roman" w:cs="Times New Roman"/>
            <w:sz w:val="24"/>
            <w:szCs w:val="24"/>
          </w:rPr>
          <w:t>)</w:t>
        </w:r>
        <w:r w:rsidR="006D241D">
          <w:rPr>
            <w:rFonts w:ascii="Times New Roman" w:hAnsi="Times New Roman" w:cs="Times New Roman"/>
            <w:sz w:val="24"/>
            <w:szCs w:val="24"/>
          </w:rPr>
          <w:t>, which was compatible with existing EVOS geospatial data</w:t>
        </w:r>
      </w:ins>
      <w:ins w:id="141" w:author="Blake Feist" w:date="2016-10-04T17:11:00Z">
        <w:r w:rsidR="006D241D">
          <w:rPr>
            <w:rFonts w:ascii="Times New Roman" w:hAnsi="Times New Roman" w:cs="Times New Roman"/>
            <w:sz w:val="24"/>
            <w:szCs w:val="24"/>
          </w:rPr>
          <w:t xml:space="preserve"> </w:t>
        </w:r>
      </w:ins>
      <w:ins w:id="142" w:author="Blake Feist" w:date="2016-10-04T16:51:00Z">
        <w:r w:rsidR="006D241D">
          <w:rPr>
            <w:rFonts w:ascii="Times New Roman" w:hAnsi="Times New Roman" w:cs="Times New Roman"/>
            <w:sz w:val="24"/>
            <w:szCs w:val="24"/>
          </w:rPr>
          <w:t xml:space="preserve">layers, and conserves area and distance for </w:t>
        </w:r>
      </w:ins>
      <w:ins w:id="143" w:author="Blake Feist" w:date="2016-10-04T17:11:00Z">
        <w:r w:rsidR="006D241D">
          <w:rPr>
            <w:rFonts w:ascii="Times New Roman" w:hAnsi="Times New Roman" w:cs="Times New Roman"/>
            <w:sz w:val="24"/>
            <w:szCs w:val="24"/>
          </w:rPr>
          <w:t>accurate</w:t>
        </w:r>
      </w:ins>
      <w:ins w:id="144" w:author="Blake Feist" w:date="2016-10-04T16:51:00Z">
        <w:r w:rsidR="006D241D">
          <w:rPr>
            <w:rFonts w:ascii="Times New Roman" w:hAnsi="Times New Roman" w:cs="Times New Roman"/>
            <w:sz w:val="24"/>
            <w:szCs w:val="24"/>
          </w:rPr>
          <w:t xml:space="preserve"> </w:t>
        </w:r>
      </w:ins>
      <w:ins w:id="145" w:author="Blake Feist" w:date="2016-10-04T17:11:00Z">
        <w:r w:rsidR="006D241D">
          <w:rPr>
            <w:rFonts w:ascii="Times New Roman" w:hAnsi="Times New Roman" w:cs="Times New Roman"/>
            <w:sz w:val="24"/>
            <w:szCs w:val="24"/>
          </w:rPr>
          <w:t>spatial calculations</w:t>
        </w:r>
      </w:ins>
      <w:del w:id="146" w:author="Blake Feist" w:date="2016-10-04T17:11:00Z">
        <w:r w:rsidRPr="00D85455" w:rsidDel="006D241D">
          <w:rPr>
            <w:rFonts w:ascii="Times New Roman" w:hAnsi="Times New Roman" w:cs="Times New Roman"/>
            <w:sz w:val="24"/>
            <w:szCs w:val="24"/>
          </w:rPr>
          <w:delText>to represent the spatial locations of each sample, and these values were converted to ALBERS PROJECTION which is appropriate for the Gulf of Alaska (need to dig out methods for Albers projection</w:delText>
        </w:r>
        <w:r w:rsidR="00304725" w:rsidDel="006D241D">
          <w:rPr>
            <w:rFonts w:ascii="Times New Roman" w:hAnsi="Times New Roman" w:cs="Times New Roman"/>
            <w:sz w:val="24"/>
            <w:szCs w:val="24"/>
          </w:rPr>
          <w:delText xml:space="preserve"> from Blake</w:delText>
        </w:r>
        <w:r w:rsidRPr="00D85455" w:rsidDel="006D241D">
          <w:rPr>
            <w:rFonts w:ascii="Times New Roman" w:hAnsi="Times New Roman" w:cs="Times New Roman"/>
            <w:sz w:val="24"/>
            <w:szCs w:val="24"/>
          </w:rPr>
          <w:delText>)</w:delText>
        </w:r>
      </w:del>
      <w:r w:rsidRPr="00D85455">
        <w:rPr>
          <w:rFonts w:ascii="Times New Roman" w:hAnsi="Times New Roman" w:cs="Times New Roman"/>
          <w:sz w:val="24"/>
          <w:szCs w:val="24"/>
        </w:rPr>
        <w:t xml:space="preserve">. </w:t>
      </w:r>
      <w:r w:rsidR="00BC5A94" w:rsidRPr="00D85455">
        <w:rPr>
          <w:rFonts w:ascii="Times New Roman" w:hAnsi="Times New Roman" w:cs="Times New Roman"/>
          <w:sz w:val="24"/>
          <w:szCs w:val="24"/>
        </w:rPr>
        <w:t xml:space="preserve">We </w:t>
      </w:r>
      <w:del w:id="147" w:author="Blake Feist" w:date="2016-10-04T16:51:00Z">
        <w:r w:rsidR="00BC5A94" w:rsidRPr="00D85455" w:rsidDel="0087704A">
          <w:rPr>
            <w:rFonts w:ascii="Times New Roman" w:hAnsi="Times New Roman" w:cs="Times New Roman"/>
            <w:sz w:val="24"/>
            <w:szCs w:val="24"/>
          </w:rPr>
          <w:delText xml:space="preserve">focus </w:delText>
        </w:r>
      </w:del>
      <w:ins w:id="148" w:author="Blake Feist" w:date="2016-10-04T16:51:00Z">
        <w:r w:rsidR="0087704A">
          <w:rPr>
            <w:rFonts w:ascii="Times New Roman" w:hAnsi="Times New Roman" w:cs="Times New Roman"/>
            <w:sz w:val="24"/>
            <w:szCs w:val="24"/>
          </w:rPr>
          <w:t>limited our analyses to</w:t>
        </w:r>
      </w:ins>
      <w:del w:id="149" w:author="Blake Feist" w:date="2016-10-04T16:52:00Z">
        <w:r w:rsidR="00BC5A94" w:rsidRPr="00D85455" w:rsidDel="0087704A">
          <w:rPr>
            <w:rFonts w:ascii="Times New Roman" w:hAnsi="Times New Roman" w:cs="Times New Roman"/>
            <w:sz w:val="24"/>
            <w:szCs w:val="24"/>
          </w:rPr>
          <w:delText>on</w:delText>
        </w:r>
      </w:del>
      <w:r w:rsidRPr="00D85455">
        <w:rPr>
          <w:rFonts w:ascii="Times New Roman" w:hAnsi="Times New Roman" w:cs="Times New Roman"/>
          <w:sz w:val="24"/>
          <w:szCs w:val="24"/>
        </w:rPr>
        <w:t xml:space="preserve"> </w:t>
      </w:r>
      <w:ins w:id="150" w:author="Blake Feist" w:date="2016-10-04T16:52:00Z">
        <w:r w:rsidR="00F2307B" w:rsidRPr="00D85455">
          <w:rPr>
            <w:rFonts w:ascii="Times New Roman" w:hAnsi="Times New Roman" w:cs="Times New Roman"/>
            <w:sz w:val="24"/>
            <w:szCs w:val="24"/>
          </w:rPr>
          <w:t xml:space="preserve">trawls </w:t>
        </w:r>
        <w:r w:rsidR="00F2307B">
          <w:rPr>
            <w:rFonts w:ascii="Times New Roman" w:hAnsi="Times New Roman" w:cs="Times New Roman"/>
            <w:sz w:val="24"/>
            <w:szCs w:val="24"/>
          </w:rPr>
          <w:t xml:space="preserve">set </w:t>
        </w:r>
      </w:ins>
      <w:del w:id="151" w:author="Blake Feist" w:date="2016-10-04T16:52:00Z">
        <w:r w:rsidR="00BC5A94" w:rsidRPr="00D85455" w:rsidDel="00F2307B">
          <w:rPr>
            <w:rFonts w:ascii="Times New Roman" w:hAnsi="Times New Roman" w:cs="Times New Roman"/>
            <w:sz w:val="24"/>
            <w:szCs w:val="24"/>
          </w:rPr>
          <w:delText xml:space="preserve">shallow waters and restrict </w:delText>
        </w:r>
        <w:r w:rsidRPr="00D85455" w:rsidDel="00F2307B">
          <w:rPr>
            <w:rFonts w:ascii="Times New Roman" w:hAnsi="Times New Roman" w:cs="Times New Roman"/>
            <w:sz w:val="24"/>
            <w:szCs w:val="24"/>
          </w:rPr>
          <w:delText>our analysis to trawls conducted</w:delText>
        </w:r>
      </w:del>
      <w:ins w:id="152" w:author="Blake Feist" w:date="2016-10-04T16:53:00Z">
        <w:r w:rsidR="00F2307B">
          <w:rPr>
            <w:rFonts w:ascii="Times New Roman" w:hAnsi="Times New Roman" w:cs="Times New Roman"/>
            <w:sz w:val="24"/>
            <w:szCs w:val="24"/>
          </w:rPr>
          <w:t>at</w:t>
        </w:r>
      </w:ins>
      <w:ins w:id="153" w:author="Blake Feist" w:date="2016-10-04T16:52:00Z">
        <w:r w:rsidR="00F2307B">
          <w:rPr>
            <w:rFonts w:ascii="Times New Roman" w:hAnsi="Times New Roman" w:cs="Times New Roman"/>
            <w:sz w:val="24"/>
            <w:szCs w:val="24"/>
          </w:rPr>
          <w:t xml:space="preserve"> depths</w:t>
        </w:r>
      </w:ins>
      <w:r w:rsidRPr="00D85455">
        <w:rPr>
          <w:rFonts w:ascii="Times New Roman" w:hAnsi="Times New Roman" w:cs="Times New Roman"/>
          <w:sz w:val="24"/>
          <w:szCs w:val="24"/>
        </w:rPr>
        <w:t xml:space="preserve"> shallower than 600m</w:t>
      </w:r>
      <w:ins w:id="154" w:author="Blake Feist" w:date="2016-10-04T16:53:00Z">
        <w:r w:rsidR="00F2307B">
          <w:rPr>
            <w:rFonts w:ascii="Times New Roman" w:hAnsi="Times New Roman" w:cs="Times New Roman"/>
            <w:sz w:val="24"/>
            <w:szCs w:val="24"/>
          </w:rPr>
          <w:t>, which numbered</w:t>
        </w:r>
      </w:ins>
      <w:del w:id="155" w:author="Blake Feist" w:date="2016-10-04T16:53:00Z">
        <w:r w:rsidRPr="00D85455" w:rsidDel="00F2307B">
          <w:rPr>
            <w:rFonts w:ascii="Times New Roman" w:hAnsi="Times New Roman" w:cs="Times New Roman"/>
            <w:sz w:val="24"/>
            <w:szCs w:val="24"/>
          </w:rPr>
          <w:delText>. In total, we included</w:delText>
        </w:r>
      </w:del>
      <w:r w:rsidRPr="00D85455">
        <w:rPr>
          <w:rFonts w:ascii="Times New Roman" w:hAnsi="Times New Roman" w:cs="Times New Roman"/>
          <w:sz w:val="24"/>
          <w:szCs w:val="24"/>
        </w:rPr>
        <w:t xml:space="preserve"> 7601 individual hauls between 1984 and 2015. </w:t>
      </w:r>
    </w:p>
    <w:p w14:paraId="198C3CB6" w14:textId="69E47CF2" w:rsidR="00941065" w:rsidRPr="00D85455" w:rsidRDefault="00161ABE"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We applied our models to 53</w:t>
      </w:r>
      <w:r w:rsidR="000F2288" w:rsidRPr="00D85455">
        <w:rPr>
          <w:rFonts w:ascii="Times New Roman" w:hAnsi="Times New Roman" w:cs="Times New Roman"/>
          <w:sz w:val="24"/>
          <w:szCs w:val="24"/>
        </w:rPr>
        <w:t xml:space="preserve"> species groups. These groups represent species that were observed in at least </w:t>
      </w:r>
      <w:r w:rsidRPr="00D85455">
        <w:rPr>
          <w:rFonts w:ascii="Times New Roman" w:hAnsi="Times New Roman" w:cs="Times New Roman"/>
          <w:sz w:val="24"/>
          <w:szCs w:val="24"/>
        </w:rPr>
        <w:t>3</w:t>
      </w:r>
      <w:r w:rsidR="004F33C5" w:rsidRPr="00D85455">
        <w:rPr>
          <w:rFonts w:ascii="Times New Roman" w:hAnsi="Times New Roman" w:cs="Times New Roman"/>
          <w:sz w:val="24"/>
          <w:szCs w:val="24"/>
        </w:rPr>
        <w:t>% of the tows</w:t>
      </w:r>
      <w:r w:rsidRPr="00D85455">
        <w:rPr>
          <w:rFonts w:ascii="Times New Roman" w:hAnsi="Times New Roman" w:cs="Times New Roman"/>
          <w:sz w:val="24"/>
          <w:szCs w:val="24"/>
        </w:rPr>
        <w:t xml:space="preserve"> (&gt;230 tows</w:t>
      </w:r>
      <w:r w:rsidR="004F33C5" w:rsidRPr="00D85455">
        <w:rPr>
          <w:rFonts w:ascii="Times New Roman" w:hAnsi="Times New Roman" w:cs="Times New Roman"/>
          <w:sz w:val="24"/>
          <w:szCs w:val="24"/>
        </w:rPr>
        <w:t>)</w:t>
      </w:r>
      <w:r w:rsidR="004455F3">
        <w:rPr>
          <w:rFonts w:ascii="Times New Roman" w:hAnsi="Times New Roman" w:cs="Times New Roman"/>
          <w:sz w:val="24"/>
          <w:szCs w:val="24"/>
        </w:rPr>
        <w:t>. 53 of these groups</w:t>
      </w:r>
      <w:r w:rsidR="000F2288" w:rsidRPr="00D85455">
        <w:rPr>
          <w:rFonts w:ascii="Times New Roman" w:hAnsi="Times New Roman" w:cs="Times New Roman"/>
          <w:sz w:val="24"/>
          <w:szCs w:val="24"/>
        </w:rPr>
        <w:t xml:space="preserve"> represent individual species and </w:t>
      </w:r>
      <w:r w:rsidR="004455F3">
        <w:rPr>
          <w:rFonts w:ascii="Times New Roman" w:hAnsi="Times New Roman" w:cs="Times New Roman"/>
          <w:sz w:val="24"/>
          <w:szCs w:val="24"/>
        </w:rPr>
        <w:t>3</w:t>
      </w:r>
      <w:r w:rsidR="000F2288" w:rsidRPr="00D85455">
        <w:rPr>
          <w:rFonts w:ascii="Times New Roman" w:hAnsi="Times New Roman" w:cs="Times New Roman"/>
          <w:sz w:val="24"/>
          <w:szCs w:val="24"/>
        </w:rPr>
        <w:t xml:space="preserve"> represent species complexes that were not identified to species separately during field sampling throughout the survey extent (</w:t>
      </w:r>
      <w:r w:rsidR="004455F3">
        <w:rPr>
          <w:rFonts w:ascii="Times New Roman" w:hAnsi="Times New Roman" w:cs="Times New Roman"/>
          <w:sz w:val="24"/>
          <w:szCs w:val="24"/>
        </w:rPr>
        <w:t>Table S1</w:t>
      </w:r>
      <w:r w:rsidR="000F2288" w:rsidRPr="00D85455">
        <w:rPr>
          <w:rFonts w:ascii="Times New Roman" w:hAnsi="Times New Roman" w:cs="Times New Roman"/>
          <w:sz w:val="24"/>
          <w:szCs w:val="24"/>
        </w:rPr>
        <w:t>). For brevity, we ref</w:t>
      </w:r>
      <w:r w:rsidR="001D3673">
        <w:rPr>
          <w:rFonts w:ascii="Times New Roman" w:hAnsi="Times New Roman" w:cs="Times New Roman"/>
          <w:sz w:val="24"/>
          <w:szCs w:val="24"/>
        </w:rPr>
        <w:t>er to these species and species-</w:t>
      </w:r>
      <w:r w:rsidR="000F2288" w:rsidRPr="00D85455">
        <w:rPr>
          <w:rFonts w:ascii="Times New Roman" w:hAnsi="Times New Roman" w:cs="Times New Roman"/>
          <w:sz w:val="24"/>
          <w:szCs w:val="24"/>
        </w:rPr>
        <w:t>groups simply as “species” subsequently.</w:t>
      </w:r>
    </w:p>
    <w:p w14:paraId="3401CDE9" w14:textId="77777777" w:rsidR="00941065" w:rsidRPr="00D85455" w:rsidRDefault="00941065" w:rsidP="00355582">
      <w:pPr>
        <w:pStyle w:val="normal0"/>
        <w:spacing w:line="480" w:lineRule="auto"/>
        <w:rPr>
          <w:rFonts w:ascii="Times New Roman" w:hAnsi="Times New Roman" w:cs="Times New Roman"/>
          <w:sz w:val="24"/>
          <w:szCs w:val="24"/>
        </w:rPr>
      </w:pPr>
    </w:p>
    <w:p w14:paraId="6201282D" w14:textId="2ABFBF31" w:rsidR="00941065" w:rsidRPr="00D85455" w:rsidRDefault="00355582" w:rsidP="00355582">
      <w:pPr>
        <w:pStyle w:val="normal0"/>
        <w:spacing w:line="480" w:lineRule="auto"/>
        <w:rPr>
          <w:rFonts w:ascii="Times New Roman" w:hAnsi="Times New Roman" w:cs="Times New Roman"/>
          <w:sz w:val="24"/>
          <w:szCs w:val="24"/>
        </w:rPr>
      </w:pPr>
      <w:r>
        <w:rPr>
          <w:rFonts w:ascii="Times New Roman" w:hAnsi="Times New Roman" w:cs="Times New Roman"/>
          <w:i/>
          <w:sz w:val="24"/>
          <w:szCs w:val="24"/>
        </w:rPr>
        <w:t>Statistical model</w:t>
      </w:r>
    </w:p>
    <w:p w14:paraId="6494335C" w14:textId="77777777" w:rsidR="001309D8"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We constructed separate models for each </w:t>
      </w:r>
      <w:proofErr w:type="spellStart"/>
      <w:r w:rsidRPr="00D85455">
        <w:rPr>
          <w:rFonts w:ascii="Times New Roman" w:hAnsi="Times New Roman" w:cs="Times New Roman"/>
          <w:sz w:val="24"/>
          <w:szCs w:val="24"/>
        </w:rPr>
        <w:t>groundfish</w:t>
      </w:r>
      <w:proofErr w:type="spellEnd"/>
      <w:r w:rsidRPr="00D85455">
        <w:rPr>
          <w:rFonts w:ascii="Times New Roman" w:hAnsi="Times New Roman" w:cs="Times New Roman"/>
          <w:sz w:val="24"/>
          <w:szCs w:val="24"/>
        </w:rPr>
        <w:t xml:space="preserve"> </w:t>
      </w:r>
      <w:r w:rsidR="00C54834" w:rsidRPr="00D85455">
        <w:rPr>
          <w:rFonts w:ascii="Times New Roman" w:hAnsi="Times New Roman" w:cs="Times New Roman"/>
          <w:sz w:val="24"/>
          <w:szCs w:val="24"/>
        </w:rPr>
        <w:t xml:space="preserve">species to understand the spatial and </w:t>
      </w:r>
      <w:r w:rsidRPr="00D85455">
        <w:rPr>
          <w:rFonts w:ascii="Times New Roman" w:hAnsi="Times New Roman" w:cs="Times New Roman"/>
          <w:sz w:val="24"/>
          <w:szCs w:val="24"/>
        </w:rPr>
        <w:t xml:space="preserve">temporal patterns of occurrence and abundance. We estimated a model for each species independently and subsequently combined the model outputs to generate a suite of multi-species metrics of the </w:t>
      </w:r>
      <w:proofErr w:type="spellStart"/>
      <w:r w:rsidRPr="00D85455">
        <w:rPr>
          <w:rFonts w:ascii="Times New Roman" w:hAnsi="Times New Roman" w:cs="Times New Roman"/>
          <w:sz w:val="24"/>
          <w:szCs w:val="24"/>
        </w:rPr>
        <w:t>groundfish</w:t>
      </w:r>
      <w:proofErr w:type="spellEnd"/>
      <w:r w:rsidRPr="00D85455">
        <w:rPr>
          <w:rFonts w:ascii="Times New Roman" w:hAnsi="Times New Roman" w:cs="Times New Roman"/>
          <w:sz w:val="24"/>
          <w:szCs w:val="24"/>
        </w:rPr>
        <w:t xml:space="preserve"> communities. We first present the statistical model and then describe the </w:t>
      </w:r>
      <w:proofErr w:type="spellStart"/>
      <w:r w:rsidRPr="00D85455">
        <w:rPr>
          <w:rFonts w:ascii="Times New Roman" w:hAnsi="Times New Roman" w:cs="Times New Roman"/>
          <w:sz w:val="24"/>
          <w:szCs w:val="24"/>
        </w:rPr>
        <w:t>spatio</w:t>
      </w:r>
      <w:proofErr w:type="spellEnd"/>
      <w:r w:rsidRPr="00D85455">
        <w:rPr>
          <w:rFonts w:ascii="Times New Roman" w:hAnsi="Times New Roman" w:cs="Times New Roman"/>
          <w:sz w:val="24"/>
          <w:szCs w:val="24"/>
        </w:rPr>
        <w:t xml:space="preserve">-temporal metrics </w:t>
      </w:r>
      <w:proofErr w:type="spellStart"/>
      <w:r w:rsidR="00E80EC3" w:rsidRPr="00D85455">
        <w:rPr>
          <w:rFonts w:ascii="Times New Roman" w:hAnsi="Times New Roman" w:cs="Times New Roman"/>
          <w:sz w:val="24"/>
          <w:szCs w:val="24"/>
        </w:rPr>
        <w:t>groundfish</w:t>
      </w:r>
      <w:proofErr w:type="spellEnd"/>
      <w:r w:rsidR="00E80EC3" w:rsidRPr="00D85455">
        <w:rPr>
          <w:rFonts w:ascii="Times New Roman" w:hAnsi="Times New Roman" w:cs="Times New Roman"/>
          <w:sz w:val="24"/>
          <w:szCs w:val="24"/>
        </w:rPr>
        <w:t xml:space="preserve"> communities</w:t>
      </w:r>
      <w:r w:rsidRPr="00D85455">
        <w:rPr>
          <w:rFonts w:ascii="Times New Roman" w:hAnsi="Times New Roman" w:cs="Times New Roman"/>
          <w:sz w:val="24"/>
          <w:szCs w:val="24"/>
        </w:rPr>
        <w:t>.</w:t>
      </w:r>
    </w:p>
    <w:p w14:paraId="67CC484E" w14:textId="08A89477" w:rsidR="00941065"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eastAsia="Nova Mono" w:hAnsi="Times New Roman" w:cs="Times New Roman"/>
          <w:sz w:val="24"/>
          <w:szCs w:val="24"/>
        </w:rPr>
        <w:t>In all models, we used catch per unit effort (kg∙hectare</w:t>
      </w:r>
      <w:r w:rsidRPr="00D85455">
        <w:rPr>
          <w:rFonts w:ascii="Times New Roman" w:hAnsi="Times New Roman" w:cs="Times New Roman"/>
          <w:sz w:val="24"/>
          <w:szCs w:val="24"/>
          <w:vertAlign w:val="superscript"/>
        </w:rPr>
        <w:t>-1</w:t>
      </w:r>
      <w:r w:rsidRPr="00D85455">
        <w:rPr>
          <w:rFonts w:ascii="Times New Roman" w:hAnsi="Times New Roman" w:cs="Times New Roman"/>
          <w:sz w:val="24"/>
          <w:szCs w:val="24"/>
        </w:rPr>
        <w:t>) observed on each trawl as the response variable. Because most species were absent from a large number of observed trawls, we separately modeled the presence and distribution of species density, adopting a delta-GLM</w:t>
      </w:r>
      <w:r w:rsidR="00304725">
        <w:rPr>
          <w:rFonts w:ascii="Times New Roman" w:hAnsi="Times New Roman" w:cs="Times New Roman"/>
          <w:sz w:val="24"/>
          <w:szCs w:val="24"/>
        </w:rPr>
        <w:t>M</w:t>
      </w:r>
      <w:r w:rsidRPr="00D85455">
        <w:rPr>
          <w:rFonts w:ascii="Times New Roman" w:hAnsi="Times New Roman" w:cs="Times New Roman"/>
          <w:sz w:val="24"/>
          <w:szCs w:val="24"/>
        </w:rPr>
        <w:t xml:space="preserve"> approach with two sub-models </w:t>
      </w:r>
      <w:r w:rsidR="00DD49C4"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99D80449-B732-4C10-A66E-4BB9A1D52984&lt;/uuid&gt;&lt;priority&gt;12&lt;/priority&gt;&lt;publications&gt;&lt;publication&gt;&lt;volume&gt;70&lt;/volume&gt;&lt;publication_date&gt;99200412001200000000220000&lt;/publication_date&gt;&lt;number&gt;2-3&lt;/number&gt;&lt;doi&gt;10.1016/j.fishres.2004.08.002&lt;/doi&gt;&lt;startpage&gt;141&lt;/startpage&gt;&lt;title&gt;Standardizing catch and effort data: a review of recent approaches&lt;/title&gt;&lt;uuid&gt;F6E376DF-C1D4-4EB7-AA05-804F97298F77&lt;/uuid&gt;&lt;subtype&gt;400&lt;/subtype&gt;&lt;endpage&gt;159&lt;/endpage&gt;&lt;type&gt;400&lt;/type&gt;&lt;url&gt;http://linkinghub.elsevier.com/retrieve/pii/S0165783604001638&lt;/url&gt;&lt;bundle&gt;&lt;publication&gt;&lt;title&gt;Fisheries Research&lt;/title&gt;&lt;type&gt;-100&lt;/type&gt;&lt;subtype&gt;-100&lt;/subtype&gt;&lt;uuid&gt;CACCBAB9-00DB-4BDF-9CC9-BC6818EB676E&lt;/uuid&gt;&lt;/publication&gt;&lt;/bundle&gt;&lt;authors&gt;&lt;author&gt;&lt;firstName&gt;Mark&lt;/firstName&gt;&lt;middleNames&gt;N&lt;/middleNames&gt;&lt;lastName&gt;Maunder&lt;/lastName&gt;&lt;/author&gt;&lt;author&gt;&lt;firstName&gt;André&lt;/firstName&gt;&lt;middleNames&gt;E&lt;/middleNames&gt;&lt;lastName&gt;Punt&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DD49C4"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(Maunder &amp; Punt 2004, Shelton et al. 2014)</w:t>
      </w:r>
      <w:r w:rsidR="00DD49C4" w:rsidRPr="00D85455">
        <w:rPr>
          <w:rFonts w:ascii="Times New Roman" w:hAnsi="Times New Roman" w:cs="Times New Roman"/>
          <w:sz w:val="24"/>
          <w:szCs w:val="24"/>
        </w:rPr>
        <w:fldChar w:fldCharType="end"/>
      </w:r>
      <w:r w:rsidRPr="00D85455">
        <w:rPr>
          <w:rFonts w:ascii="Times New Roman" w:hAnsi="Times New Roman" w:cs="Times New Roman"/>
          <w:sz w:val="24"/>
          <w:szCs w:val="24"/>
        </w:rPr>
        <w:t>. Probability of occurrence</w:t>
      </w:r>
      <w:r w:rsidR="00C54834" w:rsidRPr="00D85455">
        <w:rPr>
          <w:rFonts w:ascii="Times New Roman" w:hAnsi="Times New Roman" w:cs="Times New Roman"/>
          <w:sz w:val="24"/>
          <w:szCs w:val="24"/>
        </w:rPr>
        <w:t xml:space="preserve">, </w:t>
      </w:r>
      <w:r w:rsidR="00C54834" w:rsidRPr="00D85455">
        <w:rPr>
          <w:rFonts w:ascii="Times New Roman" w:hAnsi="Times New Roman" w:cs="Times New Roman"/>
          <w:b/>
          <w:i/>
          <w:sz w:val="24"/>
          <w:szCs w:val="24"/>
        </w:rPr>
        <w:t>π</w:t>
      </w:r>
      <w:r w:rsidR="00C54834" w:rsidRPr="00D85455">
        <w:rPr>
          <w:rFonts w:ascii="Times New Roman" w:hAnsi="Times New Roman" w:cs="Times New Roman"/>
          <w:i/>
          <w:sz w:val="24"/>
          <w:szCs w:val="24"/>
          <w:vertAlign w:val="subscript"/>
        </w:rPr>
        <w:t>it</w:t>
      </w:r>
      <w:r w:rsidR="00C54834" w:rsidRPr="00D85455">
        <w:rPr>
          <w:rFonts w:ascii="Times New Roman" w:hAnsi="Times New Roman" w:cs="Times New Roman"/>
          <w:sz w:val="24"/>
          <w:szCs w:val="24"/>
        </w:rPr>
        <w:t>(</w:t>
      </w:r>
      <w:r w:rsidR="00C54834" w:rsidRPr="00D85455">
        <w:rPr>
          <w:rFonts w:ascii="Times New Roman" w:hAnsi="Times New Roman" w:cs="Times New Roman"/>
          <w:b/>
          <w:i/>
          <w:sz w:val="24"/>
          <w:szCs w:val="24"/>
        </w:rPr>
        <w:t>s</w:t>
      </w:r>
      <w:r w:rsidR="00C54834" w:rsidRPr="00D85455">
        <w:rPr>
          <w:rFonts w:ascii="Times New Roman" w:hAnsi="Times New Roman" w:cs="Times New Roman"/>
          <w:sz w:val="24"/>
          <w:szCs w:val="24"/>
        </w:rPr>
        <w:t>),</w:t>
      </w:r>
      <w:r w:rsidRPr="00D85455">
        <w:rPr>
          <w:rFonts w:ascii="Times New Roman" w:hAnsi="Times New Roman" w:cs="Times New Roman"/>
          <w:sz w:val="24"/>
          <w:szCs w:val="24"/>
        </w:rPr>
        <w:t xml:space="preserve"> of the </w:t>
      </w:r>
      <w:proofErr w:type="spellStart"/>
      <w:r w:rsidRPr="00D85455">
        <w:rPr>
          <w:rFonts w:ascii="Times New Roman" w:hAnsi="Times New Roman" w:cs="Times New Roman"/>
          <w:i/>
          <w:sz w:val="24"/>
          <w:szCs w:val="24"/>
        </w:rPr>
        <w:t>i</w:t>
      </w:r>
      <w:r w:rsidRPr="00D85455">
        <w:rPr>
          <w:rFonts w:ascii="Times New Roman" w:hAnsi="Times New Roman" w:cs="Times New Roman"/>
          <w:sz w:val="24"/>
          <w:szCs w:val="24"/>
        </w:rPr>
        <w:t>th</w:t>
      </w:r>
      <w:proofErr w:type="spellEnd"/>
      <w:r w:rsidRPr="00D85455">
        <w:rPr>
          <w:rFonts w:ascii="Times New Roman" w:hAnsi="Times New Roman" w:cs="Times New Roman"/>
          <w:sz w:val="24"/>
          <w:szCs w:val="24"/>
        </w:rPr>
        <w:t xml:space="preserve"> species in year </w:t>
      </w:r>
      <w:r w:rsidRPr="00D85455">
        <w:rPr>
          <w:rFonts w:ascii="Times New Roman" w:hAnsi="Times New Roman" w:cs="Times New Roman"/>
          <w:i/>
          <w:sz w:val="24"/>
          <w:szCs w:val="24"/>
        </w:rPr>
        <w:t>t</w:t>
      </w:r>
      <w:r w:rsidRPr="00D85455">
        <w:rPr>
          <w:rFonts w:ascii="Times New Roman" w:hAnsi="Times New Roman" w:cs="Times New Roman"/>
          <w:sz w:val="24"/>
          <w:szCs w:val="24"/>
        </w:rPr>
        <w:t xml:space="preserve"> for a set of locations </w:t>
      </w:r>
      <w:r w:rsidRPr="00D85455">
        <w:rPr>
          <w:rFonts w:ascii="Times New Roman" w:hAnsi="Times New Roman" w:cs="Times New Roman"/>
          <w:b/>
          <w:i/>
          <w:sz w:val="24"/>
          <w:szCs w:val="24"/>
        </w:rPr>
        <w:t>s</w:t>
      </w:r>
      <w:r w:rsidRPr="00D85455">
        <w:rPr>
          <w:rFonts w:ascii="Times New Roman" w:hAnsi="Times New Roman" w:cs="Times New Roman"/>
          <w:sz w:val="24"/>
          <w:szCs w:val="24"/>
        </w:rPr>
        <w:t xml:space="preserve">, was modeled using a binomial GLMM with </w:t>
      </w:r>
      <w:proofErr w:type="spellStart"/>
      <w:r w:rsidRPr="00D85455">
        <w:rPr>
          <w:rFonts w:ascii="Times New Roman" w:hAnsi="Times New Roman" w:cs="Times New Roman"/>
          <w:sz w:val="24"/>
          <w:szCs w:val="24"/>
        </w:rPr>
        <w:t>logit</w:t>
      </w:r>
      <w:proofErr w:type="spellEnd"/>
      <w:r w:rsidRPr="00D85455">
        <w:rPr>
          <w:rFonts w:ascii="Times New Roman" w:hAnsi="Times New Roman" w:cs="Times New Roman"/>
          <w:sz w:val="24"/>
          <w:szCs w:val="24"/>
        </w:rPr>
        <w:t xml:space="preserve"> link,</w:t>
      </w:r>
    </w:p>
    <w:p w14:paraId="23592ABE" w14:textId="651DB23E"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355582">
        <w:rPr>
          <w:rFonts w:ascii="Times New Roman" w:hAnsi="Times New Roman" w:cs="Times New Roman"/>
          <w:sz w:val="24"/>
          <w:szCs w:val="24"/>
        </w:rPr>
        <w:tab/>
      </w:r>
      <w:r w:rsidR="00355582">
        <w:rPr>
          <w:rFonts w:ascii="Times New Roman" w:hAnsi="Times New Roman" w:cs="Times New Roman"/>
          <w:sz w:val="24"/>
          <w:szCs w:val="24"/>
        </w:rPr>
        <w:tab/>
      </w:r>
      <m:oMath>
        <m:r>
          <w:rPr>
            <w:rFonts w:ascii="Cambria Math" w:hAnsi="Cambria Math" w:cs="Times New Roman"/>
            <w:sz w:val="24"/>
            <w:szCs w:val="24"/>
          </w:rPr>
          <m:t>logit</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π</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 =</m:t>
        </m:r>
        <m:sSub>
          <m:sSubPr>
            <m:ctrlPr>
              <w:rPr>
                <w:rFonts w:ascii="Cambria Math" w:hAnsi="Cambria Math" w:cs="Times New Roman"/>
                <w:b/>
                <w:i/>
                <w:sz w:val="24"/>
                <w:szCs w:val="24"/>
              </w:rPr>
            </m:ctrlPr>
          </m:sSubPr>
          <m:e>
            <m:r>
              <m:rPr>
                <m:sty m:val="p"/>
              </m:rPr>
              <w:rPr>
                <w:rFonts w:ascii="Cambria Math" w:hAnsi="Cambria Math" w:cs="Times New Roman"/>
                <w:sz w:val="24"/>
                <w:szCs w:val="24"/>
              </w:rPr>
              <m:t xml:space="preserve"> </m:t>
            </m:r>
            <m:r>
              <m:rPr>
                <m:sty m:val="bi"/>
              </m:rPr>
              <w:rPr>
                <w:rFonts w:ascii="Cambria Math" w:hAnsi="Cambria Math" w:cs="Times New Roman"/>
                <w:sz w:val="24"/>
                <w:szCs w:val="24"/>
              </w:rPr>
              <m:t>X</m:t>
            </m:r>
          </m:e>
          <m:sub>
            <m: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t>(1)</w:t>
      </w:r>
    </w:p>
    <w:p w14:paraId="061E96EF" w14:textId="3F4BF2DA"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roofErr w:type="gramStart"/>
      <w:r w:rsidRPr="00D85455">
        <w:rPr>
          <w:rFonts w:ascii="Times New Roman" w:hAnsi="Times New Roman" w:cs="Times New Roman"/>
          <w:sz w:val="24"/>
          <w:szCs w:val="24"/>
        </w:rPr>
        <w:t>where</w:t>
      </w:r>
      <w:proofErr w:type="gramEnd"/>
      <w:r w:rsidRPr="00D85455">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p"/>
              </m:rPr>
              <w:rPr>
                <w:rFonts w:ascii="Cambria Math" w:hAnsi="Cambria Math" w:cs="Times New Roman"/>
                <w:sz w:val="24"/>
                <w:szCs w:val="24"/>
              </w:rPr>
              <m:t xml:space="preserve"> </m:t>
            </m:r>
            <m:r>
              <m:rPr>
                <m:sty m:val="bi"/>
              </m:rPr>
              <w:rPr>
                <w:rFonts w:ascii="Cambria Math" w:hAnsi="Cambria Math" w:cs="Times New Roman"/>
                <w:sz w:val="24"/>
                <w:szCs w:val="24"/>
              </w:rPr>
              <m:t>X</m:t>
            </m:r>
          </m:e>
          <m:sub>
            <m: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a matrix of fixed effect covariates at locations </w:t>
      </w:r>
      <w:r w:rsidRPr="00D85455">
        <w:rPr>
          <w:rFonts w:ascii="Times New Roman" w:hAnsi="Times New Roman" w:cs="Times New Roman"/>
          <w:b/>
          <w:i/>
          <w:sz w:val="24"/>
          <w:szCs w:val="24"/>
        </w:rPr>
        <w:t>s</w:t>
      </w:r>
      <w:r w:rsidRPr="00D85455">
        <w:rPr>
          <w:rFonts w:ascii="Times New Roman" w:hAnsi="Times New Roman" w:cs="Times New Roman"/>
          <w:sz w:val="24"/>
          <w:szCs w:val="24"/>
        </w:rPr>
        <w:t xml:space="preserve"> in year </w:t>
      </w:r>
      <w:r w:rsidRPr="00D85455">
        <w:rPr>
          <w:rFonts w:ascii="Times New Roman" w:hAnsi="Times New Roman" w:cs="Times New Roman"/>
          <w:i/>
          <w:sz w:val="24"/>
          <w:szCs w:val="24"/>
        </w:rPr>
        <w:t>t</w:t>
      </w:r>
      <w:r w:rsidRPr="00D85455">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oMath>
      <w:r w:rsidRPr="00D85455">
        <w:rPr>
          <w:rFonts w:ascii="Times New Roman" w:hAnsi="Times New Roman" w:cs="Times New Roman"/>
          <w:sz w:val="24"/>
          <w:szCs w:val="24"/>
        </w:rPr>
        <w:t xml:space="preserve">represents a vector of coefficients for species </w:t>
      </w:r>
      <w:proofErr w:type="spellStart"/>
      <w:r w:rsidRPr="00D85455">
        <w:rPr>
          <w:rFonts w:ascii="Times New Roman" w:hAnsi="Times New Roman" w:cs="Times New Roman"/>
          <w:i/>
          <w:sz w:val="24"/>
          <w:szCs w:val="24"/>
        </w:rPr>
        <w:t>i</w:t>
      </w:r>
      <w:proofErr w:type="spellEnd"/>
      <w:r w:rsidRPr="00D85455">
        <w:rPr>
          <w:rFonts w:ascii="Times New Roman" w:hAnsi="Times New Roman" w:cs="Times New Roman"/>
          <w:sz w:val="24"/>
          <w:szCs w:val="24"/>
        </w:rPr>
        <w:t xml:space="preserve">, and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a vector of spatial random effects that follow a first-order autoregressive process:</w:t>
      </w:r>
    </w:p>
    <w:p w14:paraId="7EB59740" w14:textId="537F01FC"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355582">
        <w:rPr>
          <w:rFonts w:ascii="Times New Roman" w:hAnsi="Times New Roman" w:cs="Times New Roman"/>
          <w:sz w:val="24"/>
          <w:szCs w:val="24"/>
        </w:rPr>
        <w:tab/>
      </w:r>
      <w:r w:rsidR="00355582">
        <w:rPr>
          <w:rFonts w:ascii="Times New Roman" w:hAnsi="Times New Roman" w:cs="Times New Roman"/>
          <w:sz w:val="24"/>
          <w:szCs w:val="24"/>
        </w:rPr>
        <w:tab/>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r>
          <w:rPr>
            <w:rFonts w:ascii="Cambria Math" w:hAnsi="Cambria Math" w:cs="Times New Roman"/>
            <w:sz w:val="24"/>
            <w:szCs w:val="24"/>
          </w:rPr>
          <m:t>Normal</m:t>
        </m:r>
        <m:r>
          <m:rPr>
            <m:sty m:val="p"/>
          </m:rPr>
          <w:rPr>
            <w:rFonts w:ascii="Cambria Math" w:hAnsi="Cambria Math" w:cs="Times New Roman"/>
            <w:sz w:val="24"/>
            <w:szCs w:val="24"/>
          </w:rPr>
          <m:t>[</m:t>
        </m:r>
        <m:r>
          <m:rPr>
            <m:sty m:val="bi"/>
          </m:rPr>
          <w:rPr>
            <w:rFonts w:ascii="Cambria Math" w:hAnsi="Cambria Math" w:cs="Times New Roman"/>
            <w:sz w:val="24"/>
            <w:szCs w:val="24"/>
          </w:rPr>
          <m:t>ρ</m:t>
        </m:r>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it-1</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i</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t>(2)</w:t>
      </w:r>
    </w:p>
    <w:p w14:paraId="0F21E5EE" w14:textId="4A7BFA16" w:rsidR="001309D8"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roofErr w:type="gramStart"/>
      <w:r w:rsidRPr="00D85455">
        <w:rPr>
          <w:rFonts w:ascii="Times New Roman" w:hAnsi="Times New Roman" w:cs="Times New Roman"/>
          <w:sz w:val="24"/>
          <w:szCs w:val="24"/>
        </w:rPr>
        <w:t>where</w:t>
      </w:r>
      <w:proofErr w:type="gramEnd"/>
      <w:r w:rsidRPr="00D85455">
        <w:rPr>
          <w:rFonts w:ascii="Times New Roman" w:hAnsi="Times New Roman" w:cs="Times New Roman"/>
          <w:sz w:val="24"/>
          <w:szCs w:val="24"/>
        </w:rPr>
        <w:t xml:space="preserve"> </w:t>
      </w:r>
      <w:r w:rsidRPr="00D85455">
        <w:rPr>
          <w:rFonts w:ascii="Times New Roman" w:hAnsi="Times New Roman" w:cs="Times New Roman"/>
          <w:b/>
          <w:i/>
          <w:sz w:val="24"/>
          <w:szCs w:val="24"/>
        </w:rPr>
        <w:t>ρ</w:t>
      </w:r>
      <w:r w:rsidRPr="00D85455">
        <w:rPr>
          <w:rFonts w:ascii="Times New Roman" w:hAnsi="Times New Roman" w:cs="Times New Roman"/>
          <w:sz w:val="24"/>
          <w:szCs w:val="24"/>
        </w:rPr>
        <w:t xml:space="preserve"> represents the degree of </w:t>
      </w:r>
      <w:proofErr w:type="spellStart"/>
      <w:r w:rsidRPr="00D85455">
        <w:rPr>
          <w:rFonts w:ascii="Times New Roman" w:hAnsi="Times New Roman" w:cs="Times New Roman"/>
          <w:sz w:val="24"/>
          <w:szCs w:val="24"/>
        </w:rPr>
        <w:t>autoregression</w:t>
      </w:r>
      <w:proofErr w:type="spellEnd"/>
      <w:r w:rsidRPr="00D85455">
        <w:rPr>
          <w:rFonts w:ascii="Times New Roman" w:hAnsi="Times New Roman" w:cs="Times New Roman"/>
          <w:sz w:val="24"/>
          <w:szCs w:val="24"/>
        </w:rPr>
        <w:t xml:space="preserve"> in encounter probabilities and </w:t>
      </w:r>
      <w:r w:rsidRPr="00D85455">
        <w:rPr>
          <w:rFonts w:ascii="Times New Roman" w:hAnsi="Times New Roman" w:cs="Times New Roman"/>
          <w:b/>
          <w:i/>
          <w:sz w:val="24"/>
          <w:szCs w:val="24"/>
        </w:rPr>
        <w:t>Σ</w:t>
      </w:r>
      <w:r w:rsidRPr="00D85455">
        <w:rPr>
          <w:rFonts w:ascii="Times New Roman" w:hAnsi="Times New Roman" w:cs="Times New Roman"/>
          <w:sz w:val="24"/>
          <w:szCs w:val="24"/>
        </w:rPr>
        <w:t xml:space="preserve"> represents spatial </w:t>
      </w:r>
      <w:proofErr w:type="spellStart"/>
      <w:r w:rsidRPr="00D85455">
        <w:rPr>
          <w:rFonts w:ascii="Times New Roman" w:hAnsi="Times New Roman" w:cs="Times New Roman"/>
          <w:sz w:val="24"/>
          <w:szCs w:val="24"/>
        </w:rPr>
        <w:t>covariation</w:t>
      </w:r>
      <w:proofErr w:type="spellEnd"/>
      <w:r w:rsidRPr="00D85455">
        <w:rPr>
          <w:rFonts w:ascii="Times New Roman" w:hAnsi="Times New Roman" w:cs="Times New Roman"/>
          <w:sz w:val="24"/>
          <w:szCs w:val="24"/>
        </w:rPr>
        <w:t xml:space="preserve"> in random effects (discussed below). Random effects were assumed to be autoregressive to account for variation not explicitly included in our model (e.g., variation due to the environment or population processes such as density dependence). Note that because trawl surveys are not conducted annually but triennially (1984-1999) or biennially (1999-2015) the autoregressive term refers to the date of the previous survey year, not the previous calendar year.</w:t>
      </w:r>
    </w:p>
    <w:p w14:paraId="7A810D4D" w14:textId="227E995B" w:rsidR="00941065" w:rsidRPr="00D85455" w:rsidRDefault="00161ABE"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T</w:t>
      </w:r>
      <w:r w:rsidR="000F2288" w:rsidRPr="00D85455">
        <w:rPr>
          <w:rFonts w:ascii="Times New Roman" w:hAnsi="Times New Roman" w:cs="Times New Roman"/>
          <w:sz w:val="24"/>
          <w:szCs w:val="24"/>
        </w:rPr>
        <w:t xml:space="preserve">he second </w:t>
      </w:r>
      <w:proofErr w:type="spellStart"/>
      <w:r w:rsidR="000F2288" w:rsidRPr="00D85455">
        <w:rPr>
          <w:rFonts w:ascii="Times New Roman" w:hAnsi="Times New Roman" w:cs="Times New Roman"/>
          <w:sz w:val="24"/>
          <w:szCs w:val="24"/>
        </w:rPr>
        <w:t>groundfish</w:t>
      </w:r>
      <w:proofErr w:type="spellEnd"/>
      <w:r w:rsidR="000F2288" w:rsidRPr="00D85455">
        <w:rPr>
          <w:rFonts w:ascii="Times New Roman" w:hAnsi="Times New Roman" w:cs="Times New Roman"/>
          <w:sz w:val="24"/>
          <w:szCs w:val="24"/>
        </w:rPr>
        <w:t xml:space="preserve"> sub-model </w:t>
      </w:r>
      <w:r w:rsidRPr="00D85455">
        <w:rPr>
          <w:rFonts w:ascii="Times New Roman" w:hAnsi="Times New Roman" w:cs="Times New Roman"/>
          <w:sz w:val="24"/>
          <w:szCs w:val="24"/>
        </w:rPr>
        <w:t xml:space="preserve">describes the distribution of CPUE conditional on the occurrence of at least one individual. We </w:t>
      </w:r>
      <w:r w:rsidR="000F2288" w:rsidRPr="00D85455">
        <w:rPr>
          <w:rFonts w:ascii="Times New Roman" w:hAnsi="Times New Roman" w:cs="Times New Roman"/>
          <w:sz w:val="24"/>
          <w:szCs w:val="24"/>
        </w:rPr>
        <w:t xml:space="preserve">assumed </w:t>
      </w:r>
      <w:r w:rsidRPr="00D85455">
        <w:rPr>
          <w:rFonts w:ascii="Times New Roman" w:hAnsi="Times New Roman" w:cs="Times New Roman"/>
          <w:sz w:val="24"/>
          <w:szCs w:val="24"/>
        </w:rPr>
        <w:t xml:space="preserve">that for this “positive” sub-model </w:t>
      </w:r>
      <w:r w:rsidR="000F2288" w:rsidRPr="00D85455">
        <w:rPr>
          <w:rFonts w:ascii="Times New Roman" w:hAnsi="Times New Roman" w:cs="Times New Roman"/>
          <w:sz w:val="24"/>
          <w:szCs w:val="24"/>
        </w:rPr>
        <w:t xml:space="preserve">that </w:t>
      </w:r>
      <w:proofErr w:type="spellStart"/>
      <w:r w:rsidR="000F2288" w:rsidRPr="00D85455">
        <w:rPr>
          <w:rFonts w:ascii="Times New Roman" w:hAnsi="Times New Roman" w:cs="Times New Roman"/>
          <w:sz w:val="24"/>
          <w:szCs w:val="24"/>
        </w:rPr>
        <w:t>groundfish</w:t>
      </w:r>
      <w:proofErr w:type="spellEnd"/>
      <w:r w:rsidR="000F2288" w:rsidRPr="00D85455">
        <w:rPr>
          <w:rFonts w:ascii="Times New Roman" w:hAnsi="Times New Roman" w:cs="Times New Roman"/>
          <w:sz w:val="24"/>
          <w:szCs w:val="24"/>
        </w:rPr>
        <w:t xml:space="preserve"> CPUE was </w:t>
      </w:r>
      <w:r w:rsidR="002B245D" w:rsidRPr="00D85455">
        <w:rPr>
          <w:rFonts w:ascii="Times New Roman" w:hAnsi="Times New Roman" w:cs="Times New Roman"/>
          <w:sz w:val="24"/>
          <w:szCs w:val="24"/>
        </w:rPr>
        <w:t>G</w:t>
      </w:r>
      <w:r w:rsidR="000F2288" w:rsidRPr="00D85455">
        <w:rPr>
          <w:rFonts w:ascii="Times New Roman" w:hAnsi="Times New Roman" w:cs="Times New Roman"/>
          <w:sz w:val="24"/>
          <w:szCs w:val="24"/>
        </w:rPr>
        <w:t>amma distributed and used a log-link,</w:t>
      </w:r>
    </w:p>
    <w:p w14:paraId="1F64888E" w14:textId="1936AC51" w:rsidR="00161ABE"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Pr="00D85455">
        <w:rPr>
          <w:rFonts w:ascii="Times New Roman" w:hAnsi="Times New Roman" w:cs="Times New Roman"/>
          <w:sz w:val="24"/>
          <w:szCs w:val="24"/>
        </w:rPr>
        <w:tab/>
      </w:r>
      <w:r w:rsidRPr="00D85455">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d>
          <m:dPr>
            <m:ctrlPr>
              <w:rPr>
                <w:rFonts w:ascii="Cambria Math" w:hAnsi="Cambria Math" w:cs="Times New Roman"/>
                <w:i/>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~Gamma</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m:t>
                </m:r>
                <m:r>
                  <w:rPr>
                    <w:rFonts w:ascii="Cambria Math" w:hAnsi="Cambria Math" w:cs="Times New Roman"/>
                    <w:sz w:val="24"/>
                    <w:szCs w:val="24"/>
                    <w:vertAlign w:val="subscript"/>
                  </w:rPr>
                  <m:t>t</m:t>
                </m:r>
              </m:sub>
            </m:sSub>
            <m:d>
              <m:dPr>
                <m:ctrlPr>
                  <w:rPr>
                    <w:rFonts w:ascii="Cambria Math" w:hAnsi="Cambria Math" w:cs="Times New Roman"/>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e>
        </m:d>
      </m:oMath>
    </w:p>
    <w:p w14:paraId="39F00C73" w14:textId="77777777" w:rsidR="00355582" w:rsidRDefault="00161ABE" w:rsidP="00355582">
      <w:pPr>
        <w:pStyle w:val="normal0"/>
        <w:spacing w:line="480" w:lineRule="auto"/>
        <w:ind w:left="2160"/>
        <w:rPr>
          <w:rFonts w:ascii="Times New Roman" w:hAnsi="Times New Roman" w:cs="Times New Roman"/>
          <w:sz w:val="24"/>
          <w:szCs w:val="24"/>
        </w:rPr>
      </w:pPr>
      <m:oMath>
        <m:r>
          <w:rPr>
            <w:rFonts w:ascii="Cambria Math" w:hAnsi="Cambria Math" w:cs="Times New Roman"/>
            <w:sz w:val="24"/>
            <w:szCs w:val="24"/>
          </w:rPr>
          <m:t>log</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 =</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γ</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r>
      <w:r w:rsidR="00355582">
        <w:rPr>
          <w:rFonts w:ascii="Times New Roman" w:hAnsi="Times New Roman" w:cs="Times New Roman"/>
          <w:sz w:val="24"/>
          <w:szCs w:val="24"/>
        </w:rPr>
        <w:t>(3)</w:t>
      </w:r>
    </w:p>
    <w:p w14:paraId="7505B56F" w14:textId="491A62DB" w:rsidR="001309D8" w:rsidRPr="00D85455" w:rsidRDefault="000F2288" w:rsidP="00355582">
      <w:pPr>
        <w:pStyle w:val="normal0"/>
        <w:spacing w:line="480" w:lineRule="auto"/>
        <w:rPr>
          <w:rFonts w:ascii="Times New Roman" w:hAnsi="Times New Roman" w:cs="Times New Roman"/>
          <w:sz w:val="24"/>
          <w:szCs w:val="24"/>
        </w:rPr>
      </w:pPr>
      <w:proofErr w:type="gramStart"/>
      <w:r w:rsidRPr="00D85455">
        <w:rPr>
          <w:rFonts w:ascii="Times New Roman" w:hAnsi="Times New Roman" w:cs="Times New Roman"/>
          <w:sz w:val="24"/>
          <w:szCs w:val="24"/>
        </w:rPr>
        <w:t>where</w:t>
      </w:r>
      <w:proofErr w:type="gramEnd"/>
      <w:r w:rsidRPr="00D85455">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is a matrix of covariates corresponding to each haul location,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γ</m:t>
            </m:r>
          </m:e>
          <m:sub>
            <m:r>
              <w:rPr>
                <w:rFonts w:ascii="Cambria Math" w:hAnsi="Cambria Math" w:cs="STIXGeneral-Regular"/>
                <w:sz w:val="24"/>
                <w:szCs w:val="24"/>
              </w:rPr>
              <m:t>i</m:t>
            </m:r>
          </m:sub>
        </m:sSub>
      </m:oMath>
      <w:r w:rsidRPr="00D85455">
        <w:rPr>
          <w:rFonts w:ascii="Times New Roman" w:hAnsi="Times New Roman" w:cs="Times New Roman"/>
          <w:i/>
          <w:sz w:val="24"/>
          <w:szCs w:val="24"/>
          <w:vertAlign w:val="subscript"/>
        </w:rPr>
        <w:t xml:space="preserve"> </w:t>
      </w:r>
      <w:r w:rsidRPr="00D85455">
        <w:rPr>
          <w:rFonts w:ascii="Times New Roman" w:hAnsi="Times New Roman" w:cs="Times New Roman"/>
          <w:sz w:val="24"/>
          <w:szCs w:val="24"/>
        </w:rPr>
        <w:t xml:space="preserve">represents the estimated species-specific coefficients,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 spatial random effects that again follow an autoregressive process (analogous to eqn 2, but with a</w:t>
      </w:r>
      <w:r w:rsidR="00161ABE" w:rsidRPr="00D85455">
        <w:rPr>
          <w:rFonts w:ascii="Times New Roman" w:hAnsi="Times New Roman" w:cs="Times New Roman"/>
          <w:sz w:val="24"/>
          <w:szCs w:val="24"/>
        </w:rPr>
        <w:t>n</w:t>
      </w:r>
      <w:r w:rsidRPr="00D85455">
        <w:rPr>
          <w:rFonts w:ascii="Times New Roman" w:hAnsi="Times New Roman" w:cs="Times New Roman"/>
          <w:sz w:val="24"/>
          <w:szCs w:val="24"/>
        </w:rPr>
        <w:t xml:space="preserve"> independently derived covariance matrix). Then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the mean and </w:t>
      </w:r>
      <w:proofErr w:type="spellStart"/>
      <w:r w:rsidRPr="00D85455">
        <w:rPr>
          <w:rFonts w:ascii="Times New Roman" w:hAnsi="Times New Roman" w:cs="Times New Roman"/>
          <w:i/>
          <w:sz w:val="24"/>
          <w:szCs w:val="24"/>
        </w:rPr>
        <w:t>σ</w:t>
      </w:r>
      <w:r w:rsidRPr="00D85455">
        <w:rPr>
          <w:rFonts w:ascii="Times New Roman" w:hAnsi="Times New Roman" w:cs="Times New Roman"/>
          <w:i/>
          <w:sz w:val="24"/>
          <w:szCs w:val="24"/>
          <w:vertAlign w:val="subscript"/>
        </w:rPr>
        <w:t>i</w:t>
      </w:r>
      <w:proofErr w:type="spellEnd"/>
      <w:r w:rsidRPr="00D85455">
        <w:rPr>
          <w:rFonts w:ascii="Times New Roman" w:hAnsi="Times New Roman" w:cs="Times New Roman"/>
          <w:i/>
          <w:sz w:val="24"/>
          <w:szCs w:val="24"/>
          <w:vertAlign w:val="subscript"/>
        </w:rPr>
        <w:t xml:space="preserve"> </w:t>
      </w:r>
      <w:r w:rsidRPr="00D85455">
        <w:rPr>
          <w:rFonts w:ascii="Times New Roman" w:hAnsi="Times New Roman" w:cs="Times New Roman"/>
          <w:sz w:val="24"/>
          <w:szCs w:val="24"/>
        </w:rPr>
        <w:t xml:space="preserve">the </w:t>
      </w:r>
      <w:r w:rsidR="001A40B1" w:rsidRPr="00D85455">
        <w:rPr>
          <w:rFonts w:ascii="Times New Roman" w:hAnsi="Times New Roman" w:cs="Times New Roman"/>
          <w:sz w:val="24"/>
          <w:szCs w:val="24"/>
        </w:rPr>
        <w:t>scale</w:t>
      </w:r>
      <w:r w:rsidRPr="00D85455">
        <w:rPr>
          <w:rFonts w:ascii="Times New Roman" w:hAnsi="Times New Roman" w:cs="Times New Roman"/>
          <w:b/>
          <w:sz w:val="24"/>
          <w:szCs w:val="24"/>
        </w:rPr>
        <w:t xml:space="preserve"> </w:t>
      </w:r>
      <w:r w:rsidR="002B245D" w:rsidRPr="00D85455">
        <w:rPr>
          <w:rFonts w:ascii="Times New Roman" w:hAnsi="Times New Roman" w:cs="Times New Roman"/>
          <w:sz w:val="24"/>
          <w:szCs w:val="24"/>
        </w:rPr>
        <w:t>parameter of the G</w:t>
      </w:r>
      <w:r w:rsidRPr="00D85455">
        <w:rPr>
          <w:rFonts w:ascii="Times New Roman" w:hAnsi="Times New Roman" w:cs="Times New Roman"/>
          <w:sz w:val="24"/>
          <w:szCs w:val="24"/>
        </w:rPr>
        <w:t xml:space="preserve">amma distribution. </w:t>
      </w:r>
      <w:r w:rsidR="00161ABE" w:rsidRPr="00D85455">
        <w:rPr>
          <w:rFonts w:ascii="Times New Roman" w:hAnsi="Times New Roman" w:cs="Times New Roman"/>
          <w:sz w:val="24"/>
          <w:szCs w:val="24"/>
        </w:rPr>
        <w:t>Again t</w:t>
      </w:r>
      <w:r w:rsidRPr="00D85455">
        <w:rPr>
          <w:rFonts w:ascii="Times New Roman" w:hAnsi="Times New Roman" w:cs="Times New Roman"/>
          <w:sz w:val="24"/>
          <w:szCs w:val="24"/>
        </w:rPr>
        <w:t xml:space="preserve">his model </w:t>
      </w:r>
      <w:r w:rsidR="00161ABE" w:rsidRPr="00D85455">
        <w:rPr>
          <w:rFonts w:ascii="Times New Roman" w:hAnsi="Times New Roman" w:cs="Times New Roman"/>
          <w:sz w:val="24"/>
          <w:szCs w:val="24"/>
        </w:rPr>
        <w:t xml:space="preserve">incorporates only </w:t>
      </w:r>
      <w:r w:rsidRPr="00D85455">
        <w:rPr>
          <w:rFonts w:ascii="Times New Roman" w:hAnsi="Times New Roman" w:cs="Times New Roman"/>
          <w:sz w:val="24"/>
          <w:szCs w:val="24"/>
        </w:rPr>
        <w:t>hauls in which the species was observed and so describes the CPUE of each species conditioned on the species presence.</w:t>
      </w:r>
    </w:p>
    <w:p w14:paraId="0BF5074C" w14:textId="54148466" w:rsidR="001309D8"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For all models we used available haul level information about bottom depth (m) and included both linear and quadratic terms for </w:t>
      </w:r>
      <w:proofErr w:type="gramStart"/>
      <w:r w:rsidRPr="00D85455">
        <w:rPr>
          <w:rFonts w:ascii="Times New Roman" w:hAnsi="Times New Roman" w:cs="Times New Roman"/>
          <w:sz w:val="24"/>
          <w:szCs w:val="24"/>
        </w:rPr>
        <w:t>log(</w:t>
      </w:r>
      <w:proofErr w:type="gramEnd"/>
      <w:r w:rsidRPr="00D85455">
        <w:rPr>
          <w:rFonts w:ascii="Times New Roman" w:hAnsi="Times New Roman" w:cs="Times New Roman"/>
          <w:sz w:val="24"/>
          <w:szCs w:val="24"/>
        </w:rPr>
        <w:t xml:space="preserve">depth) in the occurrence and positive models </w:t>
      </w:r>
      <w:r w:rsidR="00F92BA1"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97D56CDA-00CF-4355-A825-C57D2B7B93A2&lt;/uuid&gt;&lt;priority&gt;0&lt;/priority&gt;&lt;publications&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gt;&lt;volume&gt;6&lt;/volume&gt;&lt;publication_date&gt;99201500001200000000200000&lt;/publication_date&gt;&lt;number&gt;12&lt;/number&gt;&lt;doi&gt;10.1890/ES14-00363.1/pdf&lt;/doi&gt;&lt;startpage&gt;ar 290&lt;/startpage&gt;&lt;title&gt;Can we increase our confidence about the locations of biodiversity ‘hotspots' by using multiple diversity indices?&lt;/title&gt;&lt;uuid&gt;21E3F537-533E-4E35-B23F-87CF1597FC97&lt;/uuid&gt;&lt;subtype&gt;400&lt;/subtype&gt;&lt;type&gt;400&lt;/type&gt;&lt;url&gt;http://onlinelibrary.wiley.com/doi/10.1890/ES14-00363.1/full&lt;/url&gt;&lt;bundle&gt;&lt;publication&gt;&lt;title&gt;Ecosphere&lt;/title&gt;&lt;type&gt;-100&lt;/type&gt;&lt;subtype&gt;-100&lt;/subtype&gt;&lt;uuid&gt;0D9C97F7-0278-45E6-8272-ACF739AB1CCE&lt;/uuid&gt;&lt;/publication&gt;&lt;/bundle&gt;&lt;authors&gt;&lt;author&gt;&lt;firstName&gt;N&lt;/firstName&gt;&lt;lastName&gt;Tolimieri&lt;/lastName&gt;&lt;/author&gt;&lt;author&gt;&lt;firstName&gt;A&lt;/firstName&gt;&lt;middleNames&gt;O&lt;/middleNames&gt;&lt;lastName&gt;Shelton&lt;/lastName&gt;&lt;/author&gt;&lt;author&gt;&lt;firstName&gt;B&lt;/firstName&gt;&lt;middleNames&gt;E&lt;/middleNames&gt;&lt;lastName&gt;Feist&lt;/lastName&gt;&lt;/author&gt;&lt;author&gt;&lt;firstName&gt;V&lt;/firstName&gt;&lt;lastName&gt;Simon&lt;/lastName&gt;&lt;/author&gt;&lt;/authors&gt;&lt;/publication&gt;&lt;/publications&gt;&lt;cites&gt;&lt;/cites&gt;&lt;/citation&gt;</w:instrText>
      </w:r>
      <w:r w:rsidR="00F92BA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(Shelton et al. 2014, Tolimieri et al. 2015)</w:t>
      </w:r>
      <w:r w:rsidR="00F92BA1" w:rsidRPr="00D85455">
        <w:rPr>
          <w:rFonts w:ascii="Times New Roman" w:hAnsi="Times New Roman" w:cs="Times New Roman"/>
          <w:sz w:val="24"/>
          <w:szCs w:val="24"/>
        </w:rPr>
        <w:fldChar w:fldCharType="end"/>
      </w:r>
      <w:r w:rsidR="00F92BA1" w:rsidRPr="00D85455">
        <w:rPr>
          <w:rFonts w:ascii="Times New Roman" w:hAnsi="Times New Roman" w:cs="Times New Roman"/>
          <w:sz w:val="24"/>
          <w:szCs w:val="24"/>
        </w:rPr>
        <w:t xml:space="preserve">. </w:t>
      </w:r>
      <w:r w:rsidRPr="00D85455">
        <w:rPr>
          <w:rFonts w:ascii="Times New Roman" w:hAnsi="Times New Roman" w:cs="Times New Roman"/>
          <w:sz w:val="24"/>
          <w:szCs w:val="24"/>
        </w:rPr>
        <w:t xml:space="preserve">We centered </w:t>
      </w:r>
      <w:proofErr w:type="gramStart"/>
      <w:r w:rsidRPr="00D85455">
        <w:rPr>
          <w:rFonts w:ascii="Times New Roman" w:hAnsi="Times New Roman" w:cs="Times New Roman"/>
          <w:sz w:val="24"/>
          <w:szCs w:val="24"/>
        </w:rPr>
        <w:t>log(</w:t>
      </w:r>
      <w:proofErr w:type="gramEnd"/>
      <w:r w:rsidRPr="00D85455">
        <w:rPr>
          <w:rFonts w:ascii="Times New Roman" w:hAnsi="Times New Roman" w:cs="Times New Roman"/>
          <w:sz w:val="24"/>
          <w:szCs w:val="24"/>
        </w:rPr>
        <w:t>depth) by subtracting the mean</w:t>
      </w:r>
      <w:r w:rsidR="0022516A" w:rsidRPr="00D85455">
        <w:rPr>
          <w:rFonts w:ascii="Times New Roman" w:hAnsi="Times New Roman" w:cs="Times New Roman"/>
          <w:sz w:val="24"/>
          <w:szCs w:val="24"/>
        </w:rPr>
        <w:t xml:space="preserve"> log(depth) across all tows</w:t>
      </w:r>
      <w:r w:rsidRPr="00D85455">
        <w:rPr>
          <w:rFonts w:ascii="Times New Roman" w:hAnsi="Times New Roman" w:cs="Times New Roman"/>
          <w:sz w:val="24"/>
          <w:szCs w:val="24"/>
        </w:rPr>
        <w:t xml:space="preserve">. We also considered two models for fixed year effects: </w:t>
      </w:r>
      <w:proofErr w:type="spellStart"/>
      <w:r w:rsidR="0022516A" w:rsidRPr="00D85455">
        <w:rPr>
          <w:rFonts w:ascii="Times New Roman" w:hAnsi="Times New Roman" w:cs="Times New Roman"/>
          <w:sz w:val="24"/>
          <w:szCs w:val="24"/>
        </w:rPr>
        <w:t>i</w:t>
      </w:r>
      <w:proofErr w:type="spellEnd"/>
      <w:r w:rsidR="0022516A" w:rsidRPr="00D85455">
        <w:rPr>
          <w:rFonts w:ascii="Times New Roman" w:hAnsi="Times New Roman" w:cs="Times New Roman"/>
          <w:sz w:val="24"/>
          <w:szCs w:val="24"/>
        </w:rPr>
        <w:t xml:space="preserve">) </w:t>
      </w:r>
      <w:r w:rsidRPr="00D85455">
        <w:rPr>
          <w:rFonts w:ascii="Times New Roman" w:hAnsi="Times New Roman" w:cs="Times New Roman"/>
          <w:sz w:val="24"/>
          <w:szCs w:val="24"/>
        </w:rPr>
        <w:t>we estimated a single intercept</w:t>
      </w:r>
      <w:r w:rsidR="0022516A" w:rsidRPr="00D85455">
        <w:rPr>
          <w:rFonts w:ascii="Times New Roman" w:hAnsi="Times New Roman" w:cs="Times New Roman"/>
          <w:sz w:val="24"/>
          <w:szCs w:val="24"/>
        </w:rPr>
        <w:t>, and ii)</w:t>
      </w:r>
      <w:r w:rsidRPr="00D85455">
        <w:rPr>
          <w:rFonts w:ascii="Times New Roman" w:hAnsi="Times New Roman" w:cs="Times New Roman"/>
          <w:sz w:val="24"/>
          <w:szCs w:val="24"/>
        </w:rPr>
        <w:t xml:space="preserve"> we allowed for a distinct intercept for each year. As the inte</w:t>
      </w:r>
      <w:r w:rsidR="0022516A" w:rsidRPr="00D85455">
        <w:rPr>
          <w:rFonts w:ascii="Times New Roman" w:hAnsi="Times New Roman" w:cs="Times New Roman"/>
          <w:sz w:val="24"/>
          <w:szCs w:val="24"/>
        </w:rPr>
        <w:t xml:space="preserve">rcept scales the occurrence </w:t>
      </w:r>
      <w:r w:rsidRPr="00D85455">
        <w:rPr>
          <w:rFonts w:ascii="Times New Roman" w:hAnsi="Times New Roman" w:cs="Times New Roman"/>
          <w:sz w:val="24"/>
          <w:szCs w:val="24"/>
        </w:rPr>
        <w:t xml:space="preserve">or </w:t>
      </w:r>
      <w:r w:rsidR="0022516A" w:rsidRPr="00D85455">
        <w:rPr>
          <w:rFonts w:ascii="Times New Roman" w:hAnsi="Times New Roman" w:cs="Times New Roman"/>
          <w:sz w:val="24"/>
          <w:szCs w:val="24"/>
        </w:rPr>
        <w:t>conditional CPUE, respectively</w:t>
      </w:r>
      <w:r w:rsidRPr="00D85455">
        <w:rPr>
          <w:rFonts w:ascii="Times New Roman" w:hAnsi="Times New Roman" w:cs="Times New Roman"/>
          <w:sz w:val="24"/>
          <w:szCs w:val="24"/>
        </w:rPr>
        <w:t xml:space="preserve"> for the entire region, models with variable intercepts allow</w:t>
      </w:r>
      <w:r w:rsidR="001D3673">
        <w:rPr>
          <w:rFonts w:ascii="Times New Roman" w:hAnsi="Times New Roman" w:cs="Times New Roman"/>
          <w:sz w:val="24"/>
          <w:szCs w:val="24"/>
        </w:rPr>
        <w:t xml:space="preserve"> for spatially uniform, region-</w:t>
      </w:r>
      <w:r w:rsidRPr="00D85455">
        <w:rPr>
          <w:rFonts w:ascii="Times New Roman" w:hAnsi="Times New Roman" w:cs="Times New Roman"/>
          <w:sz w:val="24"/>
          <w:szCs w:val="24"/>
        </w:rPr>
        <w:t>wide changes in occurrence or CPUE.</w:t>
      </w:r>
    </w:p>
    <w:p w14:paraId="04A4D4D4" w14:textId="43AEB90E" w:rsidR="008D3DA9" w:rsidRPr="00D85455" w:rsidRDefault="0022516A"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Covariance for spatial random effects was modeled as a function of distance using the </w:t>
      </w:r>
      <w:proofErr w:type="spellStart"/>
      <w:r w:rsidRPr="00D85455">
        <w:rPr>
          <w:rFonts w:ascii="Times New Roman" w:hAnsi="Times New Roman" w:cs="Times New Roman"/>
          <w:sz w:val="24"/>
          <w:szCs w:val="24"/>
        </w:rPr>
        <w:t>Matérn</w:t>
      </w:r>
      <w:proofErr w:type="spellEnd"/>
      <w:r w:rsidRPr="00D85455">
        <w:rPr>
          <w:rFonts w:ascii="Times New Roman" w:hAnsi="Times New Roman" w:cs="Times New Roman"/>
          <w:sz w:val="24"/>
          <w:szCs w:val="24"/>
        </w:rPr>
        <w:t xml:space="preserve"> function in the occurrence and positive models. The covariance between location </w:t>
      </w:r>
      <w:proofErr w:type="spellStart"/>
      <w:r w:rsidRPr="00D85455">
        <w:rPr>
          <w:rFonts w:ascii="Times New Roman" w:hAnsi="Times New Roman" w:cs="Times New Roman"/>
          <w:i/>
          <w:sz w:val="24"/>
          <w:szCs w:val="24"/>
        </w:rPr>
        <w:t>s</w:t>
      </w:r>
      <w:r w:rsidRPr="00D85455">
        <w:rPr>
          <w:rFonts w:ascii="Times New Roman" w:hAnsi="Times New Roman" w:cs="Times New Roman"/>
          <w:i/>
          <w:sz w:val="24"/>
          <w:szCs w:val="24"/>
          <w:vertAlign w:val="subscript"/>
        </w:rPr>
        <w:t>j</w:t>
      </w:r>
      <w:proofErr w:type="spellEnd"/>
      <w:r w:rsidRPr="00D85455">
        <w:rPr>
          <w:rFonts w:ascii="Times New Roman" w:hAnsi="Times New Roman" w:cs="Times New Roman"/>
          <w:sz w:val="24"/>
          <w:szCs w:val="24"/>
        </w:rPr>
        <w:t xml:space="preserve"> and </w:t>
      </w:r>
      <w:proofErr w:type="spellStart"/>
      <w:proofErr w:type="gramStart"/>
      <w:r w:rsidRPr="00D85455">
        <w:rPr>
          <w:rFonts w:ascii="Times New Roman" w:hAnsi="Times New Roman" w:cs="Times New Roman"/>
          <w:i/>
          <w:sz w:val="24"/>
          <w:szCs w:val="24"/>
        </w:rPr>
        <w:t>s</w:t>
      </w:r>
      <w:r w:rsidRPr="00D85455">
        <w:rPr>
          <w:rFonts w:ascii="Times New Roman" w:hAnsi="Times New Roman" w:cs="Times New Roman"/>
          <w:i/>
          <w:sz w:val="24"/>
          <w:szCs w:val="24"/>
          <w:vertAlign w:val="subscript"/>
        </w:rPr>
        <w:t>k</w:t>
      </w:r>
      <w:proofErr w:type="spellEnd"/>
      <w:proofErr w:type="gramEnd"/>
      <w:r w:rsidRPr="00D85455">
        <w:rPr>
          <w:rFonts w:ascii="Times New Roman" w:hAnsi="Times New Roman" w:cs="Times New Roman"/>
          <w:sz w:val="24"/>
          <w:szCs w:val="24"/>
        </w:rPr>
        <w:t xml:space="preserve"> distance in the </w:t>
      </w:r>
      <w:proofErr w:type="spellStart"/>
      <w:r w:rsidRPr="00D85455">
        <w:rPr>
          <w:rFonts w:ascii="Times New Roman" w:hAnsi="Times New Roman" w:cs="Times New Roman"/>
          <w:sz w:val="24"/>
          <w:szCs w:val="24"/>
        </w:rPr>
        <w:t>Matérn</w:t>
      </w:r>
      <w:proofErr w:type="spellEnd"/>
      <w:r w:rsidRPr="00D85455">
        <w:rPr>
          <w:rFonts w:ascii="Times New Roman" w:hAnsi="Times New Roman" w:cs="Times New Roman"/>
          <w:sz w:val="24"/>
          <w:szCs w:val="24"/>
        </w:rPr>
        <w:t xml:space="preserve"> </w:t>
      </w:r>
      <w:r w:rsidR="009D09D4" w:rsidRPr="00D85455">
        <w:rPr>
          <w:rFonts w:ascii="Times New Roman" w:hAnsi="Times New Roman" w:cs="Times New Roman"/>
          <w:sz w:val="24"/>
          <w:szCs w:val="24"/>
        </w:rPr>
        <w:t>function is</w:t>
      </w:r>
      <w:r w:rsidRPr="00D85455">
        <w:rPr>
          <w:rFonts w:ascii="Times New Roman" w:hAnsi="Times New Roman" w:cs="Times New Roman"/>
          <w:sz w:val="24"/>
          <w:szCs w:val="24"/>
        </w:rPr>
        <w:t xml:space="preserve"> </w:t>
      </w:r>
    </w:p>
    <w:p w14:paraId="77A00061" w14:textId="1A3D4BA0" w:rsidR="0022516A" w:rsidRPr="00D85455" w:rsidRDefault="0022516A" w:rsidP="00355582">
      <w:pPr>
        <w:pStyle w:val="normal0"/>
        <w:tabs>
          <w:tab w:val="left" w:pos="5220"/>
        </w:tabs>
        <w:spacing w:line="480" w:lineRule="auto"/>
        <w:ind w:left="2160"/>
        <w:rPr>
          <w:rFonts w:ascii="Times New Roman" w:hAnsi="Times New Roman" w:cs="Times New Roman"/>
          <w:sz w:val="24"/>
          <w:szCs w:val="24"/>
        </w:rPr>
      </w:pPr>
      <m:oMath>
        <m:r>
          <m:rPr>
            <m:sty m:val="b"/>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k</m:t>
                </m:r>
              </m:sub>
            </m:sSub>
            <m:ctrlPr>
              <w:rPr>
                <w:rFonts w:ascii="Cambria Math" w:hAnsi="Cambria Math" w:cs="Times New Roman"/>
                <w:b/>
                <w:i/>
                <w:sz w:val="24"/>
                <w:szCs w:val="24"/>
              </w:rPr>
            </m:ctrlPr>
          </m:e>
        </m:d>
        <m:r>
          <m:rPr>
            <m:sty m:val="bi"/>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r>
          <m:rPr>
            <m:sty m:val="p"/>
          </m:rPr>
          <w:rPr>
            <w:rFonts w:ascii="Cambria Math" w:hAnsi="Cambria Math" w:cs="Times New Roman"/>
            <w:sz w:val="24"/>
            <w:szCs w:val="24"/>
          </w:rPr>
          <m:t>/</m:t>
        </m:r>
        <m:r>
          <w:rPr>
            <w:rFonts w:ascii="Cambria Math" w:hAnsi="Cambria Math" w:cs="Times New Roman"/>
            <w:sz w:val="24"/>
            <w:szCs w:val="24"/>
          </w:rPr>
          <m:t>Γ</m:t>
        </m:r>
        <m:r>
          <m:rPr>
            <m:sty m:val="p"/>
          </m:rPr>
          <w:rPr>
            <w:rFonts w:ascii="Cambria Math" w:hAnsi="Cambria Math" w:cs="Times New Roman"/>
            <w:sz w:val="24"/>
            <w:szCs w:val="24"/>
          </w:rPr>
          <m:t>(</m:t>
        </m:r>
        <m:r>
          <w:rPr>
            <w:rFonts w:ascii="Cambria Math" w:hAnsi="Cambria Math" w:cs="Times New Roman"/>
            <w:sz w:val="24"/>
            <w:szCs w:val="24"/>
          </w:rPr>
          <m:t>ν</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vertAlign w:val="superscript"/>
              </w:rPr>
              <m:t>ν-1</m:t>
            </m:r>
          </m:sup>
        </m:sSup>
        <m:r>
          <m:rPr>
            <m:sty m:val="p"/>
          </m:rPr>
          <w:rPr>
            <w:rFonts w:ascii="Cambria Math" w:hAnsi="Cambria Math" w:cs="Times New Roman"/>
            <w:sz w:val="24"/>
            <w:szCs w:val="24"/>
            <w:vertAlign w:val="superscript"/>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κ</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jk</m:t>
                </m:r>
              </m:sub>
            </m:sSub>
            <m:r>
              <m:rPr>
                <m:sty m:val="p"/>
              </m:rPr>
              <w:rPr>
                <w:rFonts w:ascii="Cambria Math" w:hAnsi="Cambria Math" w:cs="Times New Roman"/>
                <w:sz w:val="24"/>
                <w:szCs w:val="24"/>
              </w:rPr>
              <m:t>)</m:t>
            </m:r>
          </m:e>
          <m:sup>
            <m:r>
              <m:rPr>
                <m:sty m:val="p"/>
              </m:rPr>
              <w:rPr>
                <w:rFonts w:ascii="Cambria Math" w:hAnsi="Cambria Math" w:cs="Times New Roman"/>
                <w:sz w:val="24"/>
                <w:szCs w:val="24"/>
                <w:vertAlign w:val="superscript"/>
              </w:rPr>
              <m:t>ν</m:t>
            </m:r>
          </m:sup>
        </m:sSup>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vertAlign w:val="superscript"/>
              </w:rPr>
              <m:t>ν</m:t>
            </m:r>
          </m:sub>
        </m:sSub>
        <m:d>
          <m:dPr>
            <m:ctrlPr>
              <w:rPr>
                <w:rFonts w:ascii="Cambria Math" w:hAnsi="Cambria Math" w:cs="Times New Roman"/>
                <w:sz w:val="24"/>
                <w:szCs w:val="24"/>
              </w:rPr>
            </m:ctrlPr>
          </m:dPr>
          <m:e>
            <m:r>
              <w:rPr>
                <w:rFonts w:ascii="Cambria Math" w:hAnsi="Cambria Math" w:cs="Times New Roman"/>
                <w:sz w:val="24"/>
                <w:szCs w:val="24"/>
              </w:rPr>
              <m:t>κ</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jk</m:t>
                </m:r>
              </m:sub>
            </m:sSub>
          </m:e>
        </m:d>
        <m:r>
          <w:rPr>
            <w:rFonts w:ascii="Cambria Math" w:hAnsi="Cambria Math" w:cs="Times New Roman"/>
            <w:sz w:val="24"/>
            <w:szCs w:val="24"/>
          </w:rPr>
          <m:t xml:space="preserve"> </m:t>
        </m:r>
      </m:oMath>
      <w:r w:rsidRPr="00D85455">
        <w:rPr>
          <w:rFonts w:ascii="Times New Roman" w:hAnsi="Times New Roman" w:cs="Times New Roman"/>
          <w:sz w:val="24"/>
          <w:szCs w:val="24"/>
        </w:rPr>
        <w:t xml:space="preserve"> </w:t>
      </w:r>
      <w:r w:rsidRPr="00D85455">
        <w:rPr>
          <w:rFonts w:ascii="Times New Roman" w:hAnsi="Times New Roman" w:cs="Times New Roman"/>
          <w:sz w:val="24"/>
          <w:szCs w:val="24"/>
        </w:rPr>
        <w:tab/>
      </w:r>
      <w:r w:rsidRPr="00D85455">
        <w:rPr>
          <w:rFonts w:ascii="Times New Roman" w:hAnsi="Times New Roman" w:cs="Times New Roman"/>
          <w:sz w:val="24"/>
          <w:szCs w:val="24"/>
        </w:rPr>
        <w:tab/>
        <w:t>(4)</w:t>
      </w:r>
    </w:p>
    <w:p w14:paraId="1592019F" w14:textId="06FAC451" w:rsidR="001309D8" w:rsidRPr="00D85455" w:rsidRDefault="0022516A" w:rsidP="00355582">
      <w:pPr>
        <w:pStyle w:val="normal0"/>
        <w:tabs>
          <w:tab w:val="left" w:pos="5220"/>
        </w:tabs>
        <w:spacing w:line="480" w:lineRule="auto"/>
        <w:rPr>
          <w:rFonts w:ascii="Times New Roman" w:hAnsi="Times New Roman" w:cs="Times New Roman"/>
          <w:sz w:val="24"/>
          <w:szCs w:val="24"/>
        </w:rPr>
      </w:pPr>
      <w:proofErr w:type="gramStart"/>
      <w:r w:rsidRPr="00D85455">
        <w:rPr>
          <w:rFonts w:ascii="Times New Roman" w:hAnsi="Times New Roman" w:cs="Times New Roman"/>
          <w:sz w:val="24"/>
          <w:szCs w:val="24"/>
        </w:rPr>
        <w:t>where</w:t>
      </w:r>
      <w:proofErr w:type="gramEnd"/>
      <w:r w:rsidR="000F2288" w:rsidRPr="00D85455">
        <w:rPr>
          <w:rFonts w:ascii="Times New Roman" w:hAnsi="Times New Roman" w:cs="Times New Roman"/>
          <w:sz w:val="24"/>
          <w:szCs w:val="24"/>
        </w:rPr>
        <w:t xml:space="preserve"> </w:t>
      </w:r>
      <w:r w:rsidR="000F2288" w:rsidRPr="00D85455">
        <w:rPr>
          <w:rFonts w:ascii="Times New Roman" w:hAnsi="Times New Roman" w:cs="Times New Roman"/>
          <w:i/>
          <w:sz w:val="24"/>
          <w:szCs w:val="24"/>
        </w:rPr>
        <w:t>τ</w:t>
      </w:r>
      <w:r w:rsidR="000F2288" w:rsidRPr="00D85455">
        <w:rPr>
          <w:rFonts w:ascii="Times New Roman" w:hAnsi="Times New Roman" w:cs="Times New Roman"/>
          <w:sz w:val="24"/>
          <w:szCs w:val="24"/>
          <w:vertAlign w:val="superscript"/>
        </w:rPr>
        <w:t xml:space="preserve">2 </w:t>
      </w:r>
      <w:r w:rsidR="000F2288" w:rsidRPr="00D85455">
        <w:rPr>
          <w:rFonts w:ascii="Times New Roman" w:hAnsi="Times New Roman" w:cs="Times New Roman"/>
          <w:sz w:val="24"/>
          <w:szCs w:val="24"/>
        </w:rPr>
        <w:t xml:space="preserve">is the spatial variance,  </w:t>
      </w:r>
      <w:r w:rsidR="000F2288" w:rsidRPr="00D85455">
        <w:rPr>
          <w:rFonts w:ascii="Times New Roman" w:hAnsi="Times New Roman" w:cs="Times New Roman"/>
          <w:i/>
          <w:sz w:val="24"/>
          <w:szCs w:val="24"/>
        </w:rPr>
        <w:t>Γ</w:t>
      </w:r>
      <w:r w:rsidR="000F2288" w:rsidRPr="00D85455">
        <w:rPr>
          <w:rFonts w:ascii="Times New Roman" w:hAnsi="Times New Roman" w:cs="Times New Roman"/>
          <w:sz w:val="24"/>
          <w:szCs w:val="24"/>
        </w:rPr>
        <w:t xml:space="preserve">() and </w:t>
      </w:r>
      <w:proofErr w:type="spellStart"/>
      <w:r w:rsidR="000F2288" w:rsidRPr="00D85455">
        <w:rPr>
          <w:rFonts w:ascii="Times New Roman" w:hAnsi="Times New Roman" w:cs="Times New Roman"/>
          <w:i/>
          <w:sz w:val="24"/>
          <w:szCs w:val="24"/>
        </w:rPr>
        <w:t>K</w:t>
      </w:r>
      <w:r w:rsidR="000F2288" w:rsidRPr="00D85455">
        <w:rPr>
          <w:rFonts w:ascii="Times New Roman" w:hAnsi="Times New Roman" w:cs="Times New Roman"/>
          <w:i/>
          <w:sz w:val="24"/>
          <w:szCs w:val="24"/>
          <w:vertAlign w:val="subscript"/>
        </w:rPr>
        <w:t>ν</w:t>
      </w:r>
      <w:proofErr w:type="spellEnd"/>
      <w:r w:rsidR="000F2288" w:rsidRPr="00D85455">
        <w:rPr>
          <w:rFonts w:ascii="Times New Roman" w:hAnsi="Times New Roman" w:cs="Times New Roman"/>
          <w:i/>
          <w:sz w:val="24"/>
          <w:szCs w:val="24"/>
        </w:rPr>
        <w:t xml:space="preserve">() </w:t>
      </w:r>
      <w:r w:rsidR="000F2288" w:rsidRPr="00D85455">
        <w:rPr>
          <w:rFonts w:ascii="Times New Roman" w:hAnsi="Times New Roman" w:cs="Times New Roman"/>
          <w:sz w:val="24"/>
          <w:szCs w:val="24"/>
        </w:rPr>
        <w:t xml:space="preserve">represent the Gamma and Bessel functions, respectively, </w:t>
      </w:r>
      <w:proofErr w:type="spellStart"/>
      <w:r w:rsidR="000F2288" w:rsidRPr="00D85455">
        <w:rPr>
          <w:rFonts w:ascii="Times New Roman" w:hAnsi="Times New Roman" w:cs="Times New Roman"/>
          <w:i/>
          <w:sz w:val="24"/>
          <w:szCs w:val="24"/>
        </w:rPr>
        <w:t>d</w:t>
      </w:r>
      <w:r w:rsidR="000F2288" w:rsidRPr="00D85455">
        <w:rPr>
          <w:rFonts w:ascii="Times New Roman" w:hAnsi="Times New Roman" w:cs="Times New Roman"/>
          <w:i/>
          <w:sz w:val="24"/>
          <w:szCs w:val="24"/>
          <w:vertAlign w:val="subscript"/>
        </w:rPr>
        <w:t>jk</w:t>
      </w:r>
      <w:proofErr w:type="spellEnd"/>
      <w:r w:rsidR="000F2288" w:rsidRPr="00D85455">
        <w:rPr>
          <w:rFonts w:ascii="Times New Roman" w:hAnsi="Times New Roman" w:cs="Times New Roman"/>
          <w:i/>
          <w:sz w:val="24"/>
          <w:szCs w:val="24"/>
          <w:vertAlign w:val="subscript"/>
        </w:rPr>
        <w:t xml:space="preserve"> </w:t>
      </w:r>
      <w:r w:rsidR="000F2288" w:rsidRPr="00D85455">
        <w:rPr>
          <w:rFonts w:ascii="Times New Roman" w:hAnsi="Times New Roman" w:cs="Times New Roman"/>
          <w:sz w:val="24"/>
          <w:szCs w:val="24"/>
        </w:rPr>
        <w:t xml:space="preserve">is the Euclidian distance between locations </w:t>
      </w:r>
      <w:proofErr w:type="spellStart"/>
      <w:r w:rsidR="000F2288" w:rsidRPr="00D85455">
        <w:rPr>
          <w:rFonts w:ascii="Times New Roman" w:hAnsi="Times New Roman" w:cs="Times New Roman"/>
          <w:i/>
          <w:sz w:val="24"/>
          <w:szCs w:val="24"/>
        </w:rPr>
        <w:t>s</w:t>
      </w:r>
      <w:r w:rsidR="000F2288" w:rsidRPr="00D85455">
        <w:rPr>
          <w:rFonts w:ascii="Times New Roman" w:hAnsi="Times New Roman" w:cs="Times New Roman"/>
          <w:i/>
          <w:sz w:val="24"/>
          <w:szCs w:val="24"/>
          <w:vertAlign w:val="subscript"/>
        </w:rPr>
        <w:t>j</w:t>
      </w:r>
      <w:proofErr w:type="spellEnd"/>
      <w:r w:rsidR="000F2288" w:rsidRPr="00D85455">
        <w:rPr>
          <w:rFonts w:ascii="Times New Roman" w:hAnsi="Times New Roman" w:cs="Times New Roman"/>
          <w:sz w:val="24"/>
          <w:szCs w:val="24"/>
        </w:rPr>
        <w:t xml:space="preserve"> and </w:t>
      </w:r>
      <w:proofErr w:type="spellStart"/>
      <w:r w:rsidR="000F2288" w:rsidRPr="00D85455">
        <w:rPr>
          <w:rFonts w:ascii="Times New Roman" w:hAnsi="Times New Roman" w:cs="Times New Roman"/>
          <w:i/>
          <w:sz w:val="24"/>
          <w:szCs w:val="24"/>
        </w:rPr>
        <w:t>s</w:t>
      </w:r>
      <w:r w:rsidR="000F2288" w:rsidRPr="00D85455">
        <w:rPr>
          <w:rFonts w:ascii="Times New Roman" w:hAnsi="Times New Roman" w:cs="Times New Roman"/>
          <w:i/>
          <w:sz w:val="24"/>
          <w:szCs w:val="24"/>
          <w:vertAlign w:val="subscript"/>
        </w:rPr>
        <w:t>k</w:t>
      </w:r>
      <w:proofErr w:type="spellEnd"/>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 xml:space="preserve">κ </w:t>
      </w:r>
      <w:r w:rsidR="000F2288" w:rsidRPr="00D85455">
        <w:rPr>
          <w:rFonts w:ascii="Times New Roman" w:hAnsi="Times New Roman" w:cs="Times New Roman"/>
          <w:sz w:val="24"/>
          <w:szCs w:val="24"/>
        </w:rPr>
        <w:t>is an estimated scaling parameter</w:t>
      </w:r>
      <w:r w:rsidR="009B2CD7" w:rsidRPr="00D85455">
        <w:rPr>
          <w:rFonts w:ascii="Times New Roman" w:hAnsi="Times New Roman" w:cs="Times New Roman"/>
          <w:sz w:val="24"/>
          <w:szCs w:val="24"/>
        </w:rPr>
        <w:t xml:space="preserve"> </w:t>
      </w:r>
      <w:r w:rsidR="00F92BA1"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47602AA5-30D6-438E-88D0-A5F52BE0286D&lt;/uuid&gt;&lt;priority&gt;0&lt;/priority&gt;&lt;publications&gt;&lt;publication&gt;&lt;volume&gt;73&lt;/volume&gt;&lt;publication_date&gt;99201100001200000000200000&lt;/publication_date&gt;&lt;startpage&gt;423&lt;/startpage&gt;&lt;title&gt;An explicit link between Gaussian fields and Gaussian Markov random fields: the stochastic partial differential equation approach &lt;/title&gt;&lt;uuid&gt;3F09D41A-8B81-4EB3-AD8B-967C9E99F780&lt;/uuid&gt;&lt;subtype&gt;400&lt;/subtype&gt;&lt;endpage&gt;498&lt;/endpage&gt;&lt;type&gt;400&lt;/type&gt;&lt;url&gt;http://onlinelibrary.wiley.com/doi/10.1111/j.1467-9868.2011.00777.x/full&lt;/url&gt;&lt;bundle&gt;&lt;publication&gt;&lt;title&gt;Journal of the Royal Statistical Society B.&lt;/title&gt;&lt;type&gt;-100&lt;/type&gt;&lt;subtype&gt;-100&lt;/subtype&gt;&lt;uuid&gt;091355B6-78BC-4DA6-8DE3-399D7FB0E399&lt;/uuid&gt;&lt;/publication&gt;&lt;/bundle&gt;&lt;authors&gt;&lt;author&gt;&lt;firstName&gt;F&lt;/firstName&gt;&lt;lastName&gt;Lindgren&lt;/lastName&gt;&lt;/author&gt;&lt;author&gt;&lt;firstName&gt;H&lt;/firstName&gt;&lt;lastName&gt;Rue&lt;/lastName&gt;&lt;/author&gt;&lt;author&gt;&lt;firstName&gt;J&lt;/firstName&gt;&lt;lastName&gt;Lindström&lt;/lastName&gt;&lt;/author&gt;&lt;/authors&gt;&lt;/publication&gt;&lt;/publications&gt;&lt;cites&gt;&lt;/cites&gt;&lt;/citation&gt;</w:instrText>
      </w:r>
      <w:r w:rsidR="00F92BA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(Lindgren et al. 2011)</w:t>
      </w:r>
      <w:r w:rsidR="00F92BA1"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The parameter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controls the smoothness of the </w:t>
      </w:r>
      <w:proofErr w:type="spellStart"/>
      <w:r w:rsidR="009D09D4" w:rsidRPr="00D85455">
        <w:rPr>
          <w:rFonts w:ascii="Times New Roman" w:hAnsi="Times New Roman" w:cs="Times New Roman"/>
          <w:sz w:val="24"/>
          <w:szCs w:val="24"/>
        </w:rPr>
        <w:t>Matérn</w:t>
      </w:r>
      <w:proofErr w:type="spellEnd"/>
      <w:r w:rsidR="009D09D4" w:rsidRPr="00D85455">
        <w:rPr>
          <w:rFonts w:ascii="Times New Roman" w:hAnsi="Times New Roman" w:cs="Times New Roman"/>
          <w:sz w:val="24"/>
          <w:szCs w:val="24"/>
        </w:rPr>
        <w:t xml:space="preserve"> </w:t>
      </w:r>
      <w:r w:rsidR="000F2288" w:rsidRPr="00D85455">
        <w:rPr>
          <w:rFonts w:ascii="Times New Roman" w:hAnsi="Times New Roman" w:cs="Times New Roman"/>
          <w:sz w:val="24"/>
          <w:szCs w:val="24"/>
        </w:rPr>
        <w:t xml:space="preserve">function and is usually fixed rather than estimated from data (when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 = 0.5, the </w:t>
      </w:r>
      <w:proofErr w:type="spellStart"/>
      <w:r w:rsidR="009D09D4" w:rsidRPr="00D85455">
        <w:rPr>
          <w:rFonts w:ascii="Times New Roman" w:hAnsi="Times New Roman" w:cs="Times New Roman"/>
          <w:sz w:val="24"/>
          <w:szCs w:val="24"/>
        </w:rPr>
        <w:t>Matérn</w:t>
      </w:r>
      <w:proofErr w:type="spellEnd"/>
      <w:r w:rsidR="009D09D4" w:rsidRPr="00D85455">
        <w:rPr>
          <w:rFonts w:ascii="Times New Roman" w:hAnsi="Times New Roman" w:cs="Times New Roman"/>
          <w:sz w:val="24"/>
          <w:szCs w:val="24"/>
        </w:rPr>
        <w:t xml:space="preserve"> </w:t>
      </w:r>
      <w:r w:rsidR="000F2288" w:rsidRPr="00D85455">
        <w:rPr>
          <w:rFonts w:ascii="Times New Roman" w:hAnsi="Times New Roman" w:cs="Times New Roman"/>
          <w:sz w:val="24"/>
          <w:szCs w:val="24"/>
        </w:rPr>
        <w:t xml:space="preserve">reduces to the exponential covariance function). Following previous work, we chose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 3/2; this allows the </w:t>
      </w:r>
      <w:proofErr w:type="spellStart"/>
      <w:r w:rsidR="009D09D4" w:rsidRPr="00D85455">
        <w:rPr>
          <w:rFonts w:ascii="Times New Roman" w:hAnsi="Times New Roman" w:cs="Times New Roman"/>
          <w:sz w:val="24"/>
          <w:szCs w:val="24"/>
        </w:rPr>
        <w:t>Matérn</w:t>
      </w:r>
      <w:proofErr w:type="spellEnd"/>
      <w:r w:rsidR="009D09D4" w:rsidRPr="00D85455">
        <w:rPr>
          <w:rFonts w:ascii="Times New Roman" w:hAnsi="Times New Roman" w:cs="Times New Roman"/>
          <w:sz w:val="24"/>
          <w:szCs w:val="24"/>
        </w:rPr>
        <w:t xml:space="preserve"> </w:t>
      </w:r>
      <w:r w:rsidR="000F2288" w:rsidRPr="00D85455">
        <w:rPr>
          <w:rFonts w:ascii="Times New Roman" w:hAnsi="Times New Roman" w:cs="Times New Roman"/>
          <w:sz w:val="24"/>
          <w:szCs w:val="24"/>
        </w:rPr>
        <w:t>to be more flexible than the exponential, but also allows the function to be differentiable</w:t>
      </w:r>
      <w:r w:rsidR="000D74B3" w:rsidRPr="00D85455">
        <w:rPr>
          <w:rFonts w:ascii="Times New Roman" w:hAnsi="Times New Roman" w:cs="Times New Roman"/>
          <w:sz w:val="24"/>
          <w:szCs w:val="24"/>
        </w:rPr>
        <w:t xml:space="preserve"> </w:t>
      </w:r>
      <w:r w:rsidR="00AA0AE5"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E3E8A1BC-EE51-4070-AC8D-968041566A72&lt;/uuid&gt;&lt;priority&gt;0&lt;/priority&gt;&lt;publications&gt;&lt;publication&gt;&lt;publication_date&gt;99200600001200000000200000&lt;/publication_date&gt;&lt;doi&gt;10.1002/wrcr.20424/full&lt;/doi&gt;&lt;title&gt;Gaussian processes for machine learning&lt;/title&gt;&lt;uuid&gt;B02D6109-0273-4AD8-8A0D-C97FD931A22A&lt;/uuid&gt;&lt;subtype&gt;0&lt;/subtype&gt;&lt;publisher&gt;MIT press&lt;/publisher&gt;&lt;type&gt;0&lt;/type&gt;&lt;url&gt;http://scholar.google.com/scholar?q=related:FjFqUpXYiLoJ:scholar.google.com/&amp;amp;hl=en&amp;amp;num=20&amp;amp;as_sdt=1,5&amp;amp;as_ylo=2006&amp;amp;as_yhi=2006&lt;/url&gt;&lt;authors&gt;&lt;author&gt;&lt;firstName&gt;C&lt;/firstName&gt;&lt;lastName&gt;Rasmussen&lt;/lastName&gt;&lt;/author&gt;&lt;author&gt;&lt;firstName&gt;C&lt;/firstName&gt;&lt;lastName&gt;Williams&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F94EDF">
        <w:rPr>
          <w:rFonts w:ascii="Papyrus Condensed" w:hAnsi="Papyrus Condensed" w:cs="Papyrus Condensed"/>
          <w:sz w:val="24"/>
          <w:szCs w:val="24"/>
        </w:rPr>
        <w:instrText>‐</w:instrText>
      </w:r>
      <w:r w:rsidR="00F94EDF">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(Rasmussen &amp; Williams 2006, Ward et al. 2015)</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The covariance matrices for the presence-absence and positive models for each species have separate parameters </w:t>
      </w:r>
      <w:r w:rsidR="000F2288" w:rsidRPr="00D85455">
        <w:rPr>
          <w:rFonts w:ascii="Times New Roman" w:hAnsi="Times New Roman" w:cs="Times New Roman"/>
          <w:i/>
          <w:sz w:val="24"/>
          <w:szCs w:val="24"/>
        </w:rPr>
        <w:t>τ</w:t>
      </w:r>
      <w:r w:rsidR="000F2288" w:rsidRPr="00D85455">
        <w:rPr>
          <w:rFonts w:ascii="Times New Roman" w:hAnsi="Times New Roman" w:cs="Times New Roman"/>
          <w:sz w:val="24"/>
          <w:szCs w:val="24"/>
          <w:vertAlign w:val="superscript"/>
        </w:rPr>
        <w:t>2</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κ</w:t>
      </w:r>
      <w:r w:rsidR="000F2288" w:rsidRPr="00D85455">
        <w:rPr>
          <w:rFonts w:ascii="Times New Roman" w:hAnsi="Times New Roman" w:cs="Times New Roman"/>
          <w:sz w:val="24"/>
          <w:szCs w:val="24"/>
        </w:rPr>
        <w:t xml:space="preserve">, reflecting the assumptions that each model component may have a different variance or rate at which correlations decline as a function of distance. Further details can be found </w:t>
      </w:r>
      <w:r w:rsidR="001D3673">
        <w:rPr>
          <w:rFonts w:ascii="Times New Roman" w:hAnsi="Times New Roman" w:cs="Times New Roman"/>
          <w:sz w:val="24"/>
          <w:szCs w:val="24"/>
        </w:rPr>
        <w:t>in previous publications</w:t>
      </w:r>
      <w:r w:rsidR="000D74B3" w:rsidRPr="00D85455">
        <w:rPr>
          <w:rFonts w:ascii="Times New Roman" w:hAnsi="Times New Roman" w:cs="Times New Roman"/>
          <w:sz w:val="24"/>
          <w:szCs w:val="24"/>
        </w:rPr>
        <w:t xml:space="preserve"> </w:t>
      </w:r>
      <w:r w:rsidR="00AA0AE5"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7A8A398C-F5A8-46DD-8F14-4680E133DCCF&lt;/uuid&gt;&lt;priority&gt;0&lt;/priority&gt;&lt;publications&gt;&lt;publication&gt;&lt;volume&gt;26&lt;/volume&gt;&lt;publication_date&gt;99201600001200000000200000&lt;/publication_date&gt;&lt;number&gt;2&lt;/number&gt;&lt;doi&gt;10.1890/14-1874.1&lt;/doi&gt;&lt;startpage&gt;392&lt;/startpage&gt;&lt;title&gt;Space-time investigation of the effects of fishing on fish populations&lt;/title&gt;&lt;uuid&gt;10D8EA63-6E30-4DA8-BD5A-987AC02B7E50&lt;/uuid&gt;&lt;subtype&gt;400&lt;/subtype&gt;&lt;endpage&gt;406&lt;/endpage&gt;&lt;type&gt;400&lt;/type&gt;&lt;url&gt;http://www.esajournals.org/doi/abs/10.1890/14-1874.1&lt;/url&gt;&lt;bundle&gt;&lt;publication&gt;&lt;title&gt;Ecological Applications&lt;/title&gt;&lt;type&gt;-100&lt;/type&gt;&lt;subtype&gt;-100&lt;/subtype&gt;&lt;uuid&gt;B2F5CEBD-A553-418F-93F5-6003593F6CAA&lt;/uuid&gt;&lt;/publication&gt;&lt;/bundle&gt;&lt;authors&gt;&lt;author&gt;&lt;firstName&gt;K&lt;/firstName&gt;&lt;lastName&gt;Ono&lt;/lastName&gt;&lt;/author&gt;&lt;author&gt;&lt;firstName&gt;A&lt;/firstName&gt;&lt;middleNames&gt;O&lt;/middleNames&gt;&lt;lastName&gt;Shelton&lt;/lastName&gt;&lt;/author&gt;&lt;author&gt;&lt;firstName&gt;E&lt;/firstName&gt;&lt;middleNames&gt;J&lt;/middleNames&gt;&lt;lastName&gt;Ward&lt;/lastName&gt;&lt;/author&gt;&lt;author&gt;&lt;firstName&gt;J&lt;/firstName&gt;&lt;middleNames&gt;T&lt;/middleNames&gt;&lt;lastName&gt;Thorson&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F94EDF">
        <w:rPr>
          <w:rFonts w:ascii="Papyrus Condensed" w:hAnsi="Papyrus Condensed" w:cs="Papyrus Condensed"/>
          <w:sz w:val="24"/>
          <w:szCs w:val="24"/>
        </w:rPr>
        <w:instrText>‐</w:instrText>
      </w:r>
      <w:r w:rsidR="00F94EDF">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(Ward et al. 2015, Ono et al. 2016)</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w:t>
      </w:r>
      <w:r w:rsidR="001309D8" w:rsidRPr="00D85455">
        <w:rPr>
          <w:rFonts w:ascii="Times New Roman" w:hAnsi="Times New Roman" w:cs="Times New Roman"/>
          <w:sz w:val="24"/>
          <w:szCs w:val="24"/>
        </w:rPr>
        <w:t xml:space="preserve"> </w:t>
      </w:r>
    </w:p>
    <w:p w14:paraId="19FCE152" w14:textId="3208ACD2" w:rsidR="007837FF" w:rsidRPr="00D85455" w:rsidRDefault="001309D8" w:rsidP="00355582">
      <w:pPr>
        <w:pStyle w:val="normal0"/>
        <w:tabs>
          <w:tab w:val="left" w:pos="720"/>
        </w:tabs>
        <w:spacing w:line="480" w:lineRule="auto"/>
        <w:rPr>
          <w:rFonts w:ascii="Times New Roman" w:hAnsi="Times New Roman" w:cs="Times New Roman"/>
          <w:sz w:val="24"/>
          <w:szCs w:val="24"/>
        </w:rPr>
      </w:pPr>
      <w:r w:rsidRPr="00D85455">
        <w:rPr>
          <w:rFonts w:ascii="Times New Roman" w:hAnsi="Times New Roman" w:cs="Times New Roman"/>
          <w:sz w:val="24"/>
          <w:szCs w:val="24"/>
        </w:rPr>
        <w:tab/>
      </w:r>
      <w:r w:rsidR="000F2288" w:rsidRPr="00D85455">
        <w:rPr>
          <w:rFonts w:ascii="Times New Roman" w:hAnsi="Times New Roman" w:cs="Times New Roman"/>
          <w:sz w:val="24"/>
          <w:szCs w:val="24"/>
        </w:rPr>
        <w:t>We estimate the model using the integrated nested Laplace approximation as implemented in the R package INLA (www.r-inla.org,</w:t>
      </w:r>
      <w:r w:rsidR="00AA0AE5"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313F4BF5-35E6-4AA0-A1CB-FF3D7FD5180F&lt;/uuid&gt;&lt;priority&gt;0&lt;/priority&gt;&lt;publications&gt;&lt;publication&gt;&lt;volume&gt;67&lt;/volume&gt;&lt;publication_date&gt;99201311001200000000220000&lt;/publication_date&gt;&lt;doi&gt;10.1016/j.csda.2013.04.014&lt;/doi&gt;&lt;startpage&gt;68&lt;/startpage&gt;&lt;title&gt;Bayesian computing with INLA: New features&lt;/title&gt;&lt;uuid&gt;EE9416C8-4F9C-4FDB-9DFB-BDF876104925&lt;/uuid&gt;&lt;subtype&gt;400&lt;/subtype&gt;&lt;endpage&gt;83&lt;/endpage&gt;&lt;type&gt;400&lt;/type&gt;&lt;url&gt;http://linkinghub.elsevier.com/retrieve/pii/S0167947313001552&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Thiago&lt;/firstName&gt;&lt;middleNames&gt;G&lt;/middleNames&gt;&lt;lastName&gt;Martins&lt;/lastName&gt;&lt;/author&gt;&lt;author&gt;&lt;firstName&gt;Daniel&lt;/firstName&gt;&lt;lastName&gt;Simpson&lt;/lastName&gt;&lt;/author&gt;&lt;author&gt;&lt;firstName&gt;Finn&lt;/firstName&gt;&lt;lastName&gt;Lindgren&lt;/lastName&gt;&lt;/author&gt;&lt;author&gt;&lt;firstName&gt;Håvard&lt;/firstName&gt;&lt;lastName&gt;Rue&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(Martins et al. 2013)</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INLA approximates the inverse of the spatial variance-covariance matrix of fixed locations using three large sparse matrices using stochastic partial differential equations </w:t>
      </w:r>
      <w:r w:rsidR="00AA0AE5"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&lt;citation&gt;&lt;uuid&gt;24B735AD-411F-412B-B334-DA2CFDE6F094&lt;/uuid&gt;&lt;priority&gt;0&lt;/priority&gt;&lt;publications&gt;&lt;publication&gt;&lt;volume&gt;71 part 2&lt;/volume&gt;&lt;publication_date&gt;99200900001200000000200000&lt;/publication_date&gt;&lt;doi&gt;10.1111/j.1467-9868.2008.00700.x/pdf&lt;/doi&gt;&lt;startpage&gt;319&lt;/startpage&gt;&lt;title&gt;Approximate Bayesian inference for latent Gaussian models by using integrated nested Laplace approximations&lt;/title&gt;&lt;uuid&gt;64CEE665-CD1C-4E9C-8668-00DE6C3F9D5B&lt;/uuid&gt;&lt;subtype&gt;400&lt;/subtype&gt;&lt;endpage&gt;392&lt;/endpage&gt;&lt;type&gt;400&lt;/type&gt;&lt;url&gt;http://onlinelibrary.wiley.com/doi/10.1111/j.1467-9868.2008.00700.x/full&lt;/url&gt;&lt;bundle&gt;&lt;publication&gt;&lt;title&gt;Journal of the Royal Statistical Society B.&lt;/title&gt;&lt;type&gt;-100&lt;/type&gt;&lt;subtype&gt;-100&lt;/subtype&gt;&lt;uuid&gt;091355B6-78BC-4DA6-8DE3-399D7FB0E399&lt;/uuid&gt;&lt;/publication&gt;&lt;/bundle&gt;&lt;authors&gt;&lt;author&gt;&lt;firstName&gt;H&lt;/firstName&gt;&lt;lastName&gt;Rue&lt;/lastName&gt;&lt;/author&gt;&lt;author&gt;&lt;firstName&gt;S&lt;/firstName&gt;&lt;lastName&gt;Martino&lt;/lastName&gt;&lt;/author&gt;&lt;author&gt;&lt;firstName&gt;N&lt;/firstName&gt;&lt;lastName&gt;Chopin&lt;/lastName&gt;&lt;/author&gt;&lt;/authors&gt;&lt;/publication&gt;&lt;publication&gt;&lt;volume&gt;56&lt;/volume&gt;&lt;publication_date&gt;99201206001200000000220000&lt;/publication_date&gt;&lt;number&gt;6&lt;/number&gt;&lt;doi&gt;10.1016/j.csda.2011.10.024&lt;/doi&gt;&lt;startpage&gt;1808&lt;/startpage&gt;&lt;title&gt;Direct fitting of dynamic models using integrated nested Laplace approximations — INLA&lt;/title&gt;&lt;uuid&gt;7C4F34CF-1987-48AA-B6AA-26AF230D399C&lt;/uuid&gt;&lt;subtype&gt;400&lt;/subtype&gt;&lt;endpage&gt;1828&lt;/endpage&gt;&lt;type&gt;400&lt;/type&gt;&lt;url&gt;http://linkinghub.elsevier.com/retrieve/pii/S0167947311003999&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Ramiro&lt;/firstName&gt;&lt;lastName&gt;Ruiz-Cárdenas&lt;/lastName&gt;&lt;/author&gt;&lt;author&gt;&lt;firstName&gt;Elias&lt;/firstName&gt;&lt;middleNames&gt;T&lt;/middleNames&gt;&lt;lastName&gt;Krainski&lt;/lastName&gt;&lt;/author&gt;&lt;author&gt;&lt;firstName&gt;Håvard&lt;/firstName&gt;&lt;lastName&gt;Rue&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(Rue et al. 2009, Ruiz-Cárdenas et al. 2012)</w:t>
      </w:r>
      <w:r w:rsidR="00AA0AE5" w:rsidRPr="00D85455">
        <w:rPr>
          <w:rFonts w:ascii="Times New Roman" w:hAnsi="Times New Roman" w:cs="Times New Roman"/>
          <w:sz w:val="24"/>
          <w:szCs w:val="24"/>
        </w:rPr>
        <w:fldChar w:fldCharType="end"/>
      </w:r>
      <w:r w:rsidR="00AA0AE5" w:rsidRPr="00D85455">
        <w:rPr>
          <w:rFonts w:ascii="Times New Roman" w:hAnsi="Times New Roman" w:cs="Times New Roman"/>
          <w:sz w:val="24"/>
          <w:szCs w:val="24"/>
        </w:rPr>
        <w:t>.</w:t>
      </w:r>
      <w:r w:rsidR="000F2288" w:rsidRPr="00D85455">
        <w:rPr>
          <w:rFonts w:ascii="Times New Roman" w:hAnsi="Times New Roman" w:cs="Times New Roman"/>
          <w:sz w:val="24"/>
          <w:szCs w:val="24"/>
        </w:rPr>
        <w:t xml:space="preserve"> Estimation of the fixed effects is then done via marginal maximum likelihood using the Laplace approximation to approximate the integral across random effects, and random effects are estimated via Empirical Bayes. Using these esti</w:t>
      </w:r>
      <w:r w:rsidR="00163C64" w:rsidRPr="00D85455">
        <w:rPr>
          <w:rFonts w:ascii="Times New Roman" w:hAnsi="Times New Roman" w:cs="Times New Roman"/>
          <w:sz w:val="24"/>
          <w:szCs w:val="24"/>
        </w:rPr>
        <w:t xml:space="preserve">mates </w:t>
      </w:r>
      <w:r w:rsidR="000F2288" w:rsidRPr="00D85455">
        <w:rPr>
          <w:rFonts w:ascii="Times New Roman" w:hAnsi="Times New Roman" w:cs="Times New Roman"/>
          <w:sz w:val="24"/>
          <w:szCs w:val="24"/>
        </w:rPr>
        <w:t xml:space="preserve">and </w:t>
      </w:r>
      <w:r w:rsidR="00163C64" w:rsidRPr="00D85455">
        <w:rPr>
          <w:rFonts w:ascii="Times New Roman" w:hAnsi="Times New Roman" w:cs="Times New Roman"/>
          <w:sz w:val="24"/>
          <w:szCs w:val="24"/>
        </w:rPr>
        <w:t xml:space="preserve">non-informative priors on fixed </w:t>
      </w:r>
      <w:proofErr w:type="gramStart"/>
      <w:r w:rsidR="00163C64" w:rsidRPr="00D85455">
        <w:rPr>
          <w:rFonts w:ascii="Times New Roman" w:hAnsi="Times New Roman" w:cs="Times New Roman"/>
          <w:sz w:val="24"/>
          <w:szCs w:val="24"/>
        </w:rPr>
        <w:t>effects</w:t>
      </w:r>
      <w:r w:rsidR="000F2288" w:rsidRPr="00D85455">
        <w:rPr>
          <w:rFonts w:ascii="Times New Roman" w:hAnsi="Times New Roman" w:cs="Times New Roman"/>
          <w:sz w:val="24"/>
          <w:szCs w:val="24"/>
        </w:rPr>
        <w:t>,</w:t>
      </w:r>
      <w:proofErr w:type="gramEnd"/>
      <w:r w:rsidR="000F2288" w:rsidRPr="00D85455">
        <w:rPr>
          <w:rFonts w:ascii="Times New Roman" w:hAnsi="Times New Roman" w:cs="Times New Roman"/>
          <w:sz w:val="24"/>
          <w:szCs w:val="24"/>
        </w:rPr>
        <w:t xml:space="preserve"> INLA allows Monte Carlo samples to be generated from the posterior distribution, as the Laplace approxima</w:t>
      </w:r>
      <w:r w:rsidR="007837FF" w:rsidRPr="00D85455">
        <w:rPr>
          <w:rFonts w:ascii="Times New Roman" w:hAnsi="Times New Roman" w:cs="Times New Roman"/>
          <w:sz w:val="24"/>
          <w:szCs w:val="24"/>
        </w:rPr>
        <w:t>tion to the marginal likelihood.</w:t>
      </w:r>
    </w:p>
    <w:p w14:paraId="701DFF65" w14:textId="167AF3A8" w:rsidR="00941065" w:rsidRPr="00D85455" w:rsidRDefault="001C110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Four models were estimated for each species:</w:t>
      </w:r>
      <w:r w:rsidR="000F2288" w:rsidRPr="00D85455">
        <w:rPr>
          <w:rFonts w:ascii="Times New Roman" w:hAnsi="Times New Roman" w:cs="Times New Roman"/>
          <w:sz w:val="24"/>
          <w:szCs w:val="24"/>
        </w:rPr>
        <w:t xml:space="preserve"> two occurrence m</w:t>
      </w:r>
      <w:r w:rsidR="00E76DED">
        <w:rPr>
          <w:rFonts w:ascii="Times New Roman" w:hAnsi="Times New Roman" w:cs="Times New Roman"/>
          <w:sz w:val="24"/>
          <w:szCs w:val="24"/>
        </w:rPr>
        <w:t xml:space="preserve">odels and two positive models. </w:t>
      </w:r>
      <w:r w:rsidR="000F2288" w:rsidRPr="00D85455">
        <w:rPr>
          <w:rFonts w:ascii="Times New Roman" w:hAnsi="Times New Roman" w:cs="Times New Roman"/>
          <w:sz w:val="24"/>
          <w:szCs w:val="24"/>
        </w:rPr>
        <w:t xml:space="preserve">For each </w:t>
      </w:r>
      <w:proofErr w:type="spellStart"/>
      <w:r w:rsidR="000F2288" w:rsidRPr="00D85455">
        <w:rPr>
          <w:rFonts w:ascii="Times New Roman" w:hAnsi="Times New Roman" w:cs="Times New Roman"/>
          <w:sz w:val="24"/>
          <w:szCs w:val="24"/>
        </w:rPr>
        <w:t>submodel</w:t>
      </w:r>
      <w:proofErr w:type="spellEnd"/>
      <w:r w:rsidR="000F2288" w:rsidRPr="00D85455">
        <w:rPr>
          <w:rFonts w:ascii="Times New Roman" w:hAnsi="Times New Roman" w:cs="Times New Roman"/>
          <w:sz w:val="24"/>
          <w:szCs w:val="24"/>
        </w:rPr>
        <w:t>, we estimate</w:t>
      </w:r>
      <w:r w:rsidR="00163C64" w:rsidRPr="00D85455">
        <w:rPr>
          <w:rFonts w:ascii="Times New Roman" w:hAnsi="Times New Roman" w:cs="Times New Roman"/>
          <w:sz w:val="24"/>
          <w:szCs w:val="24"/>
        </w:rPr>
        <w:t>d</w:t>
      </w:r>
      <w:r w:rsidR="000F2288" w:rsidRPr="00D85455">
        <w:rPr>
          <w:rFonts w:ascii="Times New Roman" w:hAnsi="Times New Roman" w:cs="Times New Roman"/>
          <w:sz w:val="24"/>
          <w:szCs w:val="24"/>
        </w:rPr>
        <w:t xml:space="preserve"> one model with a single intercept and one with a year-specific intercept. We compare</w:t>
      </w:r>
      <w:r w:rsidR="00B05141" w:rsidRPr="00D85455">
        <w:rPr>
          <w:rFonts w:ascii="Times New Roman" w:hAnsi="Times New Roman" w:cs="Times New Roman"/>
          <w:sz w:val="24"/>
          <w:szCs w:val="24"/>
        </w:rPr>
        <w:t>d</w:t>
      </w:r>
      <w:r w:rsidR="000F2288" w:rsidRPr="00D85455">
        <w:rPr>
          <w:rFonts w:ascii="Times New Roman" w:hAnsi="Times New Roman" w:cs="Times New Roman"/>
          <w:sz w:val="24"/>
          <w:szCs w:val="24"/>
        </w:rPr>
        <w:t xml:space="preserve"> single and year-specific models using posterior predictive plots and deviance information criterion (DIC) </w:t>
      </w:r>
      <w:r w:rsidR="00B05141" w:rsidRPr="00D85455">
        <w:rPr>
          <w:rFonts w:ascii="Times New Roman" w:hAnsi="Times New Roman" w:cs="Times New Roman"/>
          <w:sz w:val="24"/>
          <w:szCs w:val="24"/>
        </w:rPr>
        <w:t>to</w:t>
      </w:r>
      <w:r w:rsidR="000F2288" w:rsidRPr="00D85455">
        <w:rPr>
          <w:rFonts w:ascii="Times New Roman" w:hAnsi="Times New Roman" w:cs="Times New Roman"/>
          <w:sz w:val="24"/>
          <w:szCs w:val="24"/>
        </w:rPr>
        <w:t xml:space="preserve"> then </w:t>
      </w:r>
      <w:r w:rsidR="00304725" w:rsidRPr="00D85455">
        <w:rPr>
          <w:rFonts w:ascii="Times New Roman" w:hAnsi="Times New Roman" w:cs="Times New Roman"/>
          <w:sz w:val="24"/>
          <w:szCs w:val="24"/>
        </w:rPr>
        <w:t>identified</w:t>
      </w:r>
      <w:r w:rsidR="000F2288" w:rsidRPr="00D85455">
        <w:rPr>
          <w:rFonts w:ascii="Times New Roman" w:hAnsi="Times New Roman" w:cs="Times New Roman"/>
          <w:sz w:val="24"/>
          <w:szCs w:val="24"/>
        </w:rPr>
        <w:t xml:space="preserve"> preferred models for each species. </w:t>
      </w:r>
    </w:p>
    <w:p w14:paraId="49DBA5F9" w14:textId="77777777"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
    <w:p w14:paraId="0A7B2B09" w14:textId="77777777" w:rsidR="00941065" w:rsidRPr="00D85455" w:rsidRDefault="000F228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i/>
          <w:sz w:val="24"/>
          <w:szCs w:val="24"/>
        </w:rPr>
        <w:t>Generating predictive densities for each species</w:t>
      </w:r>
    </w:p>
    <w:p w14:paraId="783AC4A0" w14:textId="67992440" w:rsidR="00AA0AE5"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After </w:t>
      </w:r>
      <w:r w:rsidR="00AA0AE5" w:rsidRPr="00D85455">
        <w:rPr>
          <w:rFonts w:ascii="Times New Roman" w:hAnsi="Times New Roman" w:cs="Times New Roman"/>
          <w:sz w:val="24"/>
          <w:szCs w:val="24"/>
        </w:rPr>
        <w:t>estimating the</w:t>
      </w:r>
      <w:r w:rsidRPr="00D85455">
        <w:rPr>
          <w:rFonts w:ascii="Times New Roman" w:hAnsi="Times New Roman" w:cs="Times New Roman"/>
          <w:sz w:val="24"/>
          <w:szCs w:val="24"/>
        </w:rPr>
        <w:t xml:space="preserve"> two sub-models for each species, we used the estimated models to generate predicted densities for Gulf of Alaska. We projected our model estimates to the </w:t>
      </w:r>
      <w:del w:id="156" w:author="Blake Feist" w:date="2016-10-04T17:15:00Z">
        <w:r w:rsidRPr="00D85455" w:rsidDel="00F676AE">
          <w:rPr>
            <w:rFonts w:ascii="Times New Roman" w:hAnsi="Times New Roman" w:cs="Times New Roman"/>
            <w:sz w:val="24"/>
            <w:szCs w:val="24"/>
          </w:rPr>
          <w:delText xml:space="preserve">center </w:delText>
        </w:r>
      </w:del>
      <w:ins w:id="157" w:author="Blake Feist" w:date="2016-10-04T17:15:00Z">
        <w:r w:rsidR="00F676AE">
          <w:rPr>
            <w:rFonts w:ascii="Times New Roman" w:hAnsi="Times New Roman" w:cs="Times New Roman"/>
            <w:sz w:val="24"/>
            <w:szCs w:val="24"/>
          </w:rPr>
          <w:t>centroid</w:t>
        </w:r>
        <w:r w:rsidR="00F676AE" w:rsidRPr="00D85455">
          <w:rPr>
            <w:rFonts w:ascii="Times New Roman" w:hAnsi="Times New Roman" w:cs="Times New Roman"/>
            <w:sz w:val="24"/>
            <w:szCs w:val="24"/>
          </w:rPr>
          <w:t xml:space="preserve"> </w:t>
        </w:r>
      </w:ins>
      <w:r w:rsidRPr="00D85455">
        <w:rPr>
          <w:rFonts w:ascii="Times New Roman" w:hAnsi="Times New Roman" w:cs="Times New Roman"/>
          <w:sz w:val="24"/>
          <w:szCs w:val="24"/>
        </w:rPr>
        <w:t xml:space="preserve">of </w:t>
      </w:r>
      <w:ins w:id="158" w:author="Blake Feist" w:date="2016-10-04T17:15:00Z">
        <w:r w:rsidR="00F676AE">
          <w:rPr>
            <w:rFonts w:ascii="Times New Roman" w:hAnsi="Times New Roman" w:cs="Times New Roman"/>
            <w:sz w:val="24"/>
            <w:szCs w:val="24"/>
          </w:rPr>
          <w:t xml:space="preserve">each </w:t>
        </w:r>
      </w:ins>
      <w:r w:rsidRPr="00D85455">
        <w:rPr>
          <w:rFonts w:ascii="Times New Roman" w:hAnsi="Times New Roman" w:cs="Times New Roman"/>
          <w:sz w:val="24"/>
          <w:szCs w:val="24"/>
        </w:rPr>
        <w:t xml:space="preserve">2x2 km grid </w:t>
      </w:r>
      <w:ins w:id="159" w:author="Blake Feist" w:date="2016-10-04T17:16:00Z">
        <w:r w:rsidR="00F676AE">
          <w:rPr>
            <w:rFonts w:ascii="Times New Roman" w:hAnsi="Times New Roman" w:cs="Times New Roman"/>
            <w:sz w:val="24"/>
            <w:szCs w:val="24"/>
          </w:rPr>
          <w:t xml:space="preserve">cell covering </w:t>
        </w:r>
      </w:ins>
      <w:del w:id="160" w:author="Blake Feist" w:date="2016-10-04T17:16:00Z">
        <w:r w:rsidRPr="00D85455" w:rsidDel="00F676AE">
          <w:rPr>
            <w:rFonts w:ascii="Times New Roman" w:hAnsi="Times New Roman" w:cs="Times New Roman"/>
            <w:sz w:val="24"/>
            <w:szCs w:val="24"/>
          </w:rPr>
          <w:delText xml:space="preserve">created for </w:delText>
        </w:r>
      </w:del>
      <w:r w:rsidRPr="00D85455">
        <w:rPr>
          <w:rFonts w:ascii="Times New Roman" w:hAnsi="Times New Roman" w:cs="Times New Roman"/>
          <w:sz w:val="24"/>
          <w:szCs w:val="24"/>
        </w:rPr>
        <w:t xml:space="preserve">the entire Gulf of Alaska </w:t>
      </w:r>
      <w:ins w:id="161" w:author="Blake Feist" w:date="2016-10-04T17:16:00Z">
        <w:r w:rsidR="00F676AE">
          <w:rPr>
            <w:rFonts w:ascii="Times New Roman" w:hAnsi="Times New Roman" w:cs="Times New Roman"/>
            <w:sz w:val="24"/>
            <w:szCs w:val="24"/>
          </w:rPr>
          <w:t xml:space="preserve">out to the 600m </w:t>
        </w:r>
        <w:proofErr w:type="spellStart"/>
        <w:r w:rsidR="001C1864">
          <w:rPr>
            <w:rFonts w:ascii="Times New Roman" w:hAnsi="Times New Roman" w:cs="Times New Roman"/>
            <w:sz w:val="24"/>
            <w:szCs w:val="24"/>
          </w:rPr>
          <w:t>isobath</w:t>
        </w:r>
        <w:proofErr w:type="spellEnd"/>
        <w:r w:rsidR="00F676AE">
          <w:rPr>
            <w:rFonts w:ascii="Times New Roman" w:hAnsi="Times New Roman" w:cs="Times New Roman"/>
            <w:sz w:val="24"/>
            <w:szCs w:val="24"/>
          </w:rPr>
          <w:t xml:space="preserve"> </w:t>
        </w:r>
      </w:ins>
      <w:r w:rsidRPr="00D85455">
        <w:rPr>
          <w:rFonts w:ascii="Times New Roman" w:hAnsi="Times New Roman" w:cs="Times New Roman"/>
          <w:sz w:val="24"/>
          <w:szCs w:val="24"/>
        </w:rPr>
        <w:t>(</w:t>
      </w:r>
      <w:r w:rsidRPr="00D85455">
        <w:rPr>
          <w:rFonts w:ascii="Times New Roman" w:hAnsi="Times New Roman" w:cs="Times New Roman"/>
          <w:sz w:val="24"/>
          <w:szCs w:val="24"/>
          <w:highlight w:val="yellow"/>
        </w:rPr>
        <w:t>add details of the projection to supplement</w:t>
      </w:r>
      <w:r w:rsidRPr="00D85455">
        <w:rPr>
          <w:rFonts w:ascii="Times New Roman" w:hAnsi="Times New Roman" w:cs="Times New Roman"/>
          <w:sz w:val="24"/>
          <w:szCs w:val="24"/>
        </w:rPr>
        <w:t>). We generated 1,000 Markov Chain Monte Carlo (MCMC) samples from the joint approximate posterior density for each species and for each MCMC sample we predicted a density for each sub-model to the 2x2</w:t>
      </w:r>
      <w:r w:rsidR="00E76DED">
        <w:rPr>
          <w:rFonts w:ascii="Times New Roman" w:hAnsi="Times New Roman" w:cs="Times New Roman"/>
          <w:sz w:val="24"/>
          <w:szCs w:val="24"/>
        </w:rPr>
        <w:t xml:space="preserve"> </w:t>
      </w:r>
      <w:r w:rsidR="001D3673">
        <w:rPr>
          <w:rFonts w:ascii="Times New Roman" w:hAnsi="Times New Roman" w:cs="Times New Roman"/>
          <w:sz w:val="24"/>
          <w:szCs w:val="24"/>
        </w:rPr>
        <w:t xml:space="preserve">km grid. </w:t>
      </w:r>
      <w:r w:rsidRPr="00D85455">
        <w:rPr>
          <w:rFonts w:ascii="Times New Roman" w:hAnsi="Times New Roman" w:cs="Times New Roman"/>
          <w:sz w:val="24"/>
          <w:szCs w:val="24"/>
        </w:rPr>
        <w:t xml:space="preserve">We then combined the occurrence and positive models to generate an unconditional expectation for CPUE for each grid cell. Using MCMC samples from the full posterior distribution maintains the </w:t>
      </w:r>
      <w:proofErr w:type="spellStart"/>
      <w:r w:rsidRPr="00D85455">
        <w:rPr>
          <w:rFonts w:ascii="Times New Roman" w:hAnsi="Times New Roman" w:cs="Times New Roman"/>
          <w:sz w:val="24"/>
          <w:szCs w:val="24"/>
        </w:rPr>
        <w:t>spatio</w:t>
      </w:r>
      <w:proofErr w:type="spellEnd"/>
      <w:r w:rsidRPr="00D85455">
        <w:rPr>
          <w:rFonts w:ascii="Times New Roman" w:hAnsi="Times New Roman" w:cs="Times New Roman"/>
          <w:sz w:val="24"/>
          <w:szCs w:val="24"/>
        </w:rPr>
        <w:t xml:space="preserve">-temporal correlation structure of the estimated parameters and random effects and properly accounts for uncertainty in these estimates. Because the occurrence and positive models are estimated independently, we can calculate the unconditional expectation for CPUE of species at time </w:t>
      </w:r>
      <w:r w:rsidRPr="00D85455">
        <w:rPr>
          <w:rFonts w:ascii="Times New Roman" w:hAnsi="Times New Roman" w:cs="Times New Roman"/>
          <w:i/>
          <w:sz w:val="24"/>
          <w:szCs w:val="24"/>
        </w:rPr>
        <w:t xml:space="preserve">t </w:t>
      </w:r>
      <w:r w:rsidRPr="00D85455">
        <w:rPr>
          <w:rFonts w:ascii="Times New Roman" w:hAnsi="Times New Roman" w:cs="Times New Roman"/>
          <w:sz w:val="24"/>
          <w:szCs w:val="24"/>
        </w:rPr>
        <w:t xml:space="preserve">and location </w:t>
      </w:r>
      <w:r w:rsidRPr="00D85455">
        <w:rPr>
          <w:rFonts w:ascii="Times New Roman" w:hAnsi="Times New Roman" w:cs="Times New Roman"/>
          <w:i/>
          <w:sz w:val="24"/>
          <w:szCs w:val="24"/>
        </w:rPr>
        <w:t>s</w:t>
      </w:r>
      <w:r w:rsidRPr="00D85455">
        <w:rPr>
          <w:rFonts w:ascii="Times New Roman" w:hAnsi="Times New Roman" w:cs="Times New Roman"/>
          <w:sz w:val="24"/>
          <w:szCs w:val="24"/>
        </w:rPr>
        <w:t xml:space="preserve"> by multiplying each MCMC sample from the occurrence and positive model. Specifically, for the </w:t>
      </w:r>
      <w:proofErr w:type="spellStart"/>
      <w:r w:rsidRPr="00D85455">
        <w:rPr>
          <w:rFonts w:ascii="Times New Roman" w:hAnsi="Times New Roman" w:cs="Times New Roman"/>
          <w:i/>
          <w:sz w:val="24"/>
          <w:szCs w:val="24"/>
        </w:rPr>
        <w:t>g</w:t>
      </w:r>
      <w:r w:rsidRPr="00D85455">
        <w:rPr>
          <w:rFonts w:ascii="Times New Roman" w:hAnsi="Times New Roman" w:cs="Times New Roman"/>
          <w:sz w:val="24"/>
          <w:szCs w:val="24"/>
        </w:rPr>
        <w:t>th</w:t>
      </w:r>
      <w:proofErr w:type="spellEnd"/>
      <w:r w:rsidRPr="00D85455">
        <w:rPr>
          <w:rFonts w:ascii="Times New Roman" w:hAnsi="Times New Roman" w:cs="Times New Roman"/>
          <w:sz w:val="24"/>
          <w:szCs w:val="24"/>
        </w:rPr>
        <w:t xml:space="preserve"> MCMC sample, the unconditional CPUE estimate is </w:t>
      </w:r>
      <m:oMath>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π</m:t>
                </m:r>
              </m:e>
              <m:sub>
                <m:r>
                  <w:rPr>
                    <w:rFonts w:ascii="Cambria Math" w:hAnsi="Cambria Math" w:cs="Times New Roman"/>
                    <w:sz w:val="24"/>
                    <w:szCs w:val="24"/>
                    <w:vertAlign w:val="subscript"/>
                  </w:rPr>
                  <m:t>it</m:t>
                </m:r>
              </m:sub>
            </m:sSub>
          </m:e>
          <m:sup>
            <m:r>
              <w:rPr>
                <w:rFonts w:ascii="Cambria Math" w:hAnsi="Cambria Math" w:cs="Times New Roman"/>
                <w:sz w:val="24"/>
                <w:szCs w:val="24"/>
              </w:rPr>
              <m:t>g</m:t>
            </m:r>
          </m:sup>
        </m:sSup>
        <m:d>
          <m:dPr>
            <m:ctrlPr>
              <w:rPr>
                <w:rFonts w:ascii="Cambria Math" w:hAnsi="Cambria Math" w:cs="Times New Roman"/>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m:t>
        </m:r>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e>
          <m:sup>
            <m:r>
              <w:rPr>
                <w:rFonts w:ascii="Cambria Math" w:hAnsi="Cambria Math" w:cs="Times New Roman"/>
                <w:sz w:val="24"/>
                <w:szCs w:val="24"/>
              </w:rPr>
              <m:t>g</m:t>
            </m:r>
          </m:sup>
        </m:sSup>
        <m:d>
          <m:dPr>
            <m:ctrlPr>
              <w:rPr>
                <w:rFonts w:ascii="Cambria Math" w:hAnsi="Cambria Math" w:cs="Times New Roman"/>
                <w:sz w:val="24"/>
                <w:szCs w:val="24"/>
              </w:rPr>
            </m:ctrlPr>
          </m:dPr>
          <m:e>
            <m:r>
              <m:rPr>
                <m:sty m:val="bi"/>
              </m:rPr>
              <w:rPr>
                <w:rFonts w:ascii="Cambria Math" w:hAnsi="Cambria Math" w:cs="Times New Roman"/>
                <w:sz w:val="24"/>
                <w:szCs w:val="24"/>
              </w:rPr>
              <m:t>s</m:t>
            </m:r>
          </m:e>
        </m:d>
      </m:oMath>
      <w:r w:rsidR="00AA0AE5" w:rsidRPr="00D85455">
        <w:rPr>
          <w:rFonts w:ascii="Times New Roman" w:hAnsi="Times New Roman" w:cs="Times New Roman"/>
          <w:sz w:val="24"/>
          <w:szCs w:val="24"/>
        </w:rPr>
        <w:t xml:space="preserve"> </w:t>
      </w:r>
      <w:r w:rsidR="00AA0AE5" w:rsidRPr="00D85455">
        <w:rPr>
          <w:rFonts w:ascii="Times New Roman" w:eastAsia="Nova Mono" w:hAnsi="Times New Roman" w:cs="Times New Roman"/>
          <w:sz w:val="24"/>
          <w:szCs w:val="24"/>
        </w:rPr>
        <w:t xml:space="preserve">and has </w:t>
      </w:r>
      <w:proofErr w:type="gramStart"/>
      <w:r w:rsidR="00AA0AE5" w:rsidRPr="00D85455">
        <w:rPr>
          <w:rFonts w:ascii="Times New Roman" w:eastAsia="Nova Mono" w:hAnsi="Times New Roman" w:cs="Times New Roman"/>
          <w:sz w:val="24"/>
          <w:szCs w:val="24"/>
        </w:rPr>
        <w:t>units</w:t>
      </w:r>
      <w:proofErr w:type="gramEnd"/>
      <w:r w:rsidR="00AA0AE5" w:rsidRPr="00D85455">
        <w:rPr>
          <w:rFonts w:ascii="Times New Roman" w:eastAsia="Nova Mono" w:hAnsi="Times New Roman" w:cs="Times New Roman"/>
          <w:sz w:val="24"/>
          <w:szCs w:val="24"/>
        </w:rPr>
        <w:t xml:space="preserve"> kg∙hectare</w:t>
      </w:r>
      <w:r w:rsidR="00AA0AE5" w:rsidRPr="00D85455">
        <w:rPr>
          <w:rFonts w:ascii="Times New Roman" w:hAnsi="Times New Roman" w:cs="Times New Roman"/>
          <w:sz w:val="24"/>
          <w:szCs w:val="24"/>
          <w:vertAlign w:val="superscript"/>
        </w:rPr>
        <w:t>-1</w:t>
      </w:r>
      <w:r w:rsidR="00AA0AE5" w:rsidRPr="00D85455">
        <w:rPr>
          <w:rFonts w:ascii="Times New Roman" w:hAnsi="Times New Roman" w:cs="Times New Roman"/>
          <w:sz w:val="24"/>
          <w:szCs w:val="24"/>
        </w:rPr>
        <w:t>.</w:t>
      </w:r>
    </w:p>
    <w:p w14:paraId="431AF496" w14:textId="1459D2F9" w:rsidR="00941065" w:rsidRPr="00D85455" w:rsidRDefault="00941065" w:rsidP="00355582">
      <w:pPr>
        <w:pStyle w:val="normal0"/>
        <w:spacing w:line="480" w:lineRule="auto"/>
        <w:rPr>
          <w:rFonts w:ascii="Times New Roman" w:hAnsi="Times New Roman" w:cs="Times New Roman"/>
          <w:sz w:val="24"/>
          <w:szCs w:val="24"/>
        </w:rPr>
      </w:pPr>
    </w:p>
    <w:p w14:paraId="7C25EEAA" w14:textId="77777777" w:rsidR="00941065" w:rsidRPr="00D85455" w:rsidRDefault="000F228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i/>
          <w:sz w:val="24"/>
          <w:szCs w:val="24"/>
        </w:rPr>
        <w:t>Defining areas for comparison across the Gulf of Alaska</w:t>
      </w:r>
    </w:p>
    <w:p w14:paraId="30F8867E" w14:textId="0956E551" w:rsidR="009129C7"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We identified eleven areas across the Gulf of Alaska to compare </w:t>
      </w:r>
      <w:proofErr w:type="spellStart"/>
      <w:r w:rsidRPr="00D85455">
        <w:rPr>
          <w:rFonts w:ascii="Times New Roman" w:hAnsi="Times New Roman" w:cs="Times New Roman"/>
          <w:sz w:val="24"/>
          <w:szCs w:val="24"/>
        </w:rPr>
        <w:t>groundfish</w:t>
      </w:r>
      <w:proofErr w:type="spellEnd"/>
      <w:r w:rsidRPr="00D85455">
        <w:rPr>
          <w:rFonts w:ascii="Times New Roman" w:hAnsi="Times New Roman" w:cs="Times New Roman"/>
          <w:sz w:val="24"/>
          <w:szCs w:val="24"/>
        </w:rPr>
        <w:t xml:space="preserve"> communities through time (Fig. 1). Each area represents habitat between 50 and 150</w:t>
      </w:r>
      <w:r w:rsidR="00E76DED">
        <w:rPr>
          <w:rFonts w:ascii="Times New Roman" w:hAnsi="Times New Roman" w:cs="Times New Roman"/>
          <w:sz w:val="24"/>
          <w:szCs w:val="24"/>
        </w:rPr>
        <w:t xml:space="preserve"> </w:t>
      </w:r>
      <w:r w:rsidRPr="00D85455">
        <w:rPr>
          <w:rFonts w:ascii="Times New Roman" w:hAnsi="Times New Roman" w:cs="Times New Roman"/>
          <w:sz w:val="24"/>
          <w:szCs w:val="24"/>
        </w:rPr>
        <w:t>m deep divided by natural bathymetric breaks (canyons)</w:t>
      </w:r>
      <w:r w:rsidR="00163C64" w:rsidRPr="00D85455">
        <w:rPr>
          <w:rFonts w:ascii="Times New Roman" w:hAnsi="Times New Roman" w:cs="Times New Roman"/>
          <w:sz w:val="24"/>
          <w:szCs w:val="24"/>
        </w:rPr>
        <w:t xml:space="preserve"> resulting</w:t>
      </w:r>
      <w:r w:rsidR="007837FF" w:rsidRPr="00D85455">
        <w:rPr>
          <w:rFonts w:ascii="Times New Roman" w:hAnsi="Times New Roman" w:cs="Times New Roman"/>
          <w:sz w:val="24"/>
          <w:szCs w:val="24"/>
        </w:rPr>
        <w:t xml:space="preserve"> in irregularly shaped areas that range in size from 1,352 to over 8,000 km</w:t>
      </w:r>
      <w:r w:rsidR="007837FF" w:rsidRPr="00D85455">
        <w:rPr>
          <w:rFonts w:ascii="Times New Roman" w:hAnsi="Times New Roman" w:cs="Times New Roman"/>
          <w:sz w:val="24"/>
          <w:szCs w:val="24"/>
          <w:vertAlign w:val="superscript"/>
        </w:rPr>
        <w:t>2</w:t>
      </w:r>
      <w:r w:rsidR="007837FF" w:rsidRPr="00D85455">
        <w:rPr>
          <w:rFonts w:ascii="Times New Roman" w:hAnsi="Times New Roman" w:cs="Times New Roman"/>
          <w:sz w:val="24"/>
          <w:szCs w:val="24"/>
        </w:rPr>
        <w:t xml:space="preserve"> (Table 1). </w:t>
      </w:r>
      <w:r w:rsidR="00DF05B7" w:rsidRPr="00D85455">
        <w:rPr>
          <w:rFonts w:ascii="Times New Roman" w:hAnsi="Times New Roman" w:cs="Times New Roman"/>
          <w:sz w:val="24"/>
          <w:szCs w:val="24"/>
        </w:rPr>
        <w:t xml:space="preserve">Due to the </w:t>
      </w:r>
      <w:del w:id="162" w:author="Blake Feist" w:date="2016-10-04T17:24:00Z">
        <w:r w:rsidR="00DF05B7" w:rsidRPr="00D85455" w:rsidDel="007F5EBE">
          <w:rPr>
            <w:rFonts w:ascii="Times New Roman" w:hAnsi="Times New Roman" w:cs="Times New Roman"/>
            <w:sz w:val="24"/>
            <w:szCs w:val="24"/>
          </w:rPr>
          <w:delText xml:space="preserve">irregular </w:delText>
        </w:r>
      </w:del>
      <w:proofErr w:type="gramStart"/>
      <w:r w:rsidR="00DF05B7" w:rsidRPr="00D85455">
        <w:rPr>
          <w:rFonts w:ascii="Times New Roman" w:hAnsi="Times New Roman" w:cs="Times New Roman"/>
          <w:sz w:val="24"/>
          <w:szCs w:val="24"/>
        </w:rPr>
        <w:t>bathymetry, some focal areas are divided by narrow channels</w:t>
      </w:r>
      <w:proofErr w:type="gramEnd"/>
      <w:r w:rsidR="00DF05B7" w:rsidRPr="00D85455">
        <w:rPr>
          <w:rFonts w:ascii="Times New Roman" w:hAnsi="Times New Roman" w:cs="Times New Roman"/>
          <w:sz w:val="24"/>
          <w:szCs w:val="24"/>
        </w:rPr>
        <w:t xml:space="preserve"> while others are separated by large distances. This is an unavoidable aspect of </w:t>
      </w:r>
      <w:ins w:id="163" w:author="Blake Feist" w:date="2016-10-04T17:24:00Z">
        <w:r w:rsidR="007F5EBE">
          <w:rPr>
            <w:rFonts w:ascii="Times New Roman" w:hAnsi="Times New Roman" w:cs="Times New Roman"/>
            <w:sz w:val="24"/>
            <w:szCs w:val="24"/>
          </w:rPr>
          <w:t xml:space="preserve">complex </w:t>
        </w:r>
      </w:ins>
      <w:r w:rsidR="00E76DED" w:rsidRPr="00D85455">
        <w:rPr>
          <w:rFonts w:ascii="Times New Roman" w:hAnsi="Times New Roman" w:cs="Times New Roman"/>
          <w:sz w:val="24"/>
          <w:szCs w:val="24"/>
        </w:rPr>
        <w:t xml:space="preserve">bathymetry </w:t>
      </w:r>
      <w:r w:rsidR="00E76DED">
        <w:rPr>
          <w:rFonts w:ascii="Times New Roman" w:hAnsi="Times New Roman" w:cs="Times New Roman"/>
          <w:sz w:val="24"/>
          <w:szCs w:val="24"/>
        </w:rPr>
        <w:t xml:space="preserve">in the </w:t>
      </w:r>
      <w:r w:rsidR="00F3016C" w:rsidRPr="00D85455">
        <w:rPr>
          <w:rFonts w:ascii="Times New Roman" w:hAnsi="Times New Roman" w:cs="Times New Roman"/>
          <w:sz w:val="24"/>
          <w:szCs w:val="24"/>
        </w:rPr>
        <w:t>Gulf of Alaska</w:t>
      </w:r>
      <w:r w:rsidR="00DF05B7" w:rsidRPr="00D85455">
        <w:rPr>
          <w:rFonts w:ascii="Times New Roman" w:hAnsi="Times New Roman" w:cs="Times New Roman"/>
          <w:sz w:val="24"/>
          <w:szCs w:val="24"/>
        </w:rPr>
        <w:t xml:space="preserve">. </w:t>
      </w:r>
      <w:r w:rsidR="009129C7" w:rsidRPr="00D85455">
        <w:rPr>
          <w:rFonts w:ascii="Times New Roman" w:hAnsi="Times New Roman" w:cs="Times New Roman"/>
          <w:sz w:val="24"/>
          <w:szCs w:val="24"/>
        </w:rPr>
        <w:t>The focal areas span a</w:t>
      </w:r>
      <w:r w:rsidR="00307277" w:rsidRPr="00D85455">
        <w:rPr>
          <w:rFonts w:ascii="Times New Roman" w:hAnsi="Times New Roman" w:cs="Times New Roman"/>
          <w:sz w:val="24"/>
          <w:szCs w:val="24"/>
        </w:rPr>
        <w:t xml:space="preserve"> range of habitats with diff</w:t>
      </w:r>
      <w:r w:rsidR="00985189" w:rsidRPr="00D85455">
        <w:rPr>
          <w:rFonts w:ascii="Times New Roman" w:hAnsi="Times New Roman" w:cs="Times New Roman"/>
          <w:sz w:val="24"/>
          <w:szCs w:val="24"/>
        </w:rPr>
        <w:t xml:space="preserve">ering exposures to EVOS </w:t>
      </w:r>
      <w:r w:rsidR="00985189"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D01A1DDB-33FA-41DD-BE9C-5E769FED2457&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gt;&lt;volume&gt;99&lt;/volume&gt;&lt;publication_date&gt;99199407151200000000222000&lt;/publication_date&gt;&lt;number&gt;C7&lt;/number&gt;&lt;doi&gt;10.1029/94JC00712&lt;/doi&gt;&lt;startpage&gt;14113&lt;/startpage&gt;&lt;title&gt;Circulation of Prince William Sound, Alaska&lt;/title&gt;&lt;uuid&gt;BF1A00FC-87FF-4AB8-BCB7-F9A2C05E1066&lt;/uuid&gt;&lt;subtype&gt;400&lt;/subtype&gt;&lt;endpage&gt;14126&lt;/endpage&gt;&lt;type&gt;400&lt;/type&gt;&lt;url&gt;http://onlinelibrary.wiley.com/doi/10.1029/94JC00712/abstract&lt;/url&gt;&lt;bundle&gt;&lt;publication&gt;&lt;title&gt;Journal of Geophysical Research: Atmospheres&lt;/title&gt;&lt;type&gt;-100&lt;/type&gt;&lt;subtype&gt;-100&lt;/subtype&gt;&lt;uuid&gt;D6B1BAE4-8C59-4B7D-A107-706A6C2B2D89&lt;/uuid&gt;&lt;/publication&gt;&lt;/bundle&gt;&lt;authors&gt;&lt;author&gt;&lt;firstName&gt;H&lt;/firstName&gt;&lt;middleNames&gt;J&lt;/middleNames&gt;&lt;lastName&gt;Niebauer&lt;/lastName&gt;&lt;/author&gt;&lt;author&gt;&lt;firstName&gt;Thomas&lt;/firstName&gt;&lt;middleNames&gt;C&lt;/middleNames&gt;&lt;lastName&gt;Royer&lt;/lastName&gt;&lt;/author&gt;&lt;author&gt;&lt;firstName&gt;Thomas&lt;/firstName&gt;&lt;middleNames&gt;J&lt;/middleNames&gt;&lt;lastName&gt;Weingartner&lt;/lastName&gt;&lt;/author&gt;&lt;/authors&gt;&lt;/publication&gt;&lt;/publications&gt;&lt;cites&gt;&lt;cite&gt;&lt;prefix&gt;Fig. 1;&lt;/prefix&gt;&lt;/cite&gt;&lt;cite&gt;&lt;/cite&gt;&lt;cite&gt;&lt;/cite&gt;&lt;/cites&gt;&lt;/citation&gt;</w:instrText>
      </w:r>
      <w:r w:rsidR="00985189"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(Fig. 1; Wolfe et al. 1994, Niebauer et al. 1994, Short &amp; Heintz 1997)</w:t>
      </w:r>
      <w:r w:rsidR="00985189" w:rsidRPr="00D85455">
        <w:rPr>
          <w:rFonts w:ascii="Times New Roman" w:hAnsi="Times New Roman" w:cs="Times New Roman"/>
          <w:sz w:val="24"/>
          <w:szCs w:val="24"/>
        </w:rPr>
        <w:fldChar w:fldCharType="end"/>
      </w:r>
      <w:r w:rsidR="00307277" w:rsidRPr="00D85455">
        <w:rPr>
          <w:rFonts w:ascii="Times New Roman" w:hAnsi="Times New Roman" w:cs="Times New Roman"/>
          <w:sz w:val="24"/>
          <w:szCs w:val="24"/>
        </w:rPr>
        <w:t>. The east-most area</w:t>
      </w:r>
      <w:r w:rsidR="000D6889" w:rsidRPr="00D85455">
        <w:rPr>
          <w:rFonts w:ascii="Times New Roman" w:hAnsi="Times New Roman" w:cs="Times New Roman"/>
          <w:sz w:val="24"/>
          <w:szCs w:val="24"/>
        </w:rPr>
        <w:t xml:space="preserve"> (Area 1) was </w:t>
      </w:r>
      <w:r w:rsidR="00C73486" w:rsidRPr="00D85455">
        <w:rPr>
          <w:rFonts w:ascii="Times New Roman" w:hAnsi="Times New Roman" w:cs="Times New Roman"/>
          <w:sz w:val="24"/>
          <w:szCs w:val="24"/>
        </w:rPr>
        <w:t xml:space="preserve">almost </w:t>
      </w:r>
      <w:r w:rsidR="000D6889" w:rsidRPr="00D85455">
        <w:rPr>
          <w:rFonts w:ascii="Times New Roman" w:hAnsi="Times New Roman" w:cs="Times New Roman"/>
          <w:sz w:val="24"/>
          <w:szCs w:val="24"/>
        </w:rPr>
        <w:t>wholly</w:t>
      </w:r>
      <w:r w:rsidR="00307277" w:rsidRPr="00D85455">
        <w:rPr>
          <w:rFonts w:ascii="Times New Roman" w:hAnsi="Times New Roman" w:cs="Times New Roman"/>
          <w:sz w:val="24"/>
          <w:szCs w:val="24"/>
        </w:rPr>
        <w:t xml:space="preserve"> unexposed to EVOS oil</w:t>
      </w:r>
      <w:r w:rsidR="00C73486" w:rsidRPr="00D85455">
        <w:rPr>
          <w:rFonts w:ascii="Times New Roman" w:hAnsi="Times New Roman" w:cs="Times New Roman"/>
          <w:sz w:val="24"/>
          <w:szCs w:val="24"/>
        </w:rPr>
        <w:t xml:space="preserve"> as currents and wind drove EVOS oil west out of Prince William Sound</w:t>
      </w:r>
      <w:r w:rsidR="00307277" w:rsidRPr="00D85455">
        <w:rPr>
          <w:rFonts w:ascii="Times New Roman" w:hAnsi="Times New Roman" w:cs="Times New Roman"/>
          <w:sz w:val="24"/>
          <w:szCs w:val="24"/>
        </w:rPr>
        <w:t xml:space="preserve">. Areas 3, 4, and 5 were exposed to </w:t>
      </w:r>
      <w:r w:rsidR="009129C7" w:rsidRPr="00D85455">
        <w:rPr>
          <w:rFonts w:ascii="Times New Roman" w:hAnsi="Times New Roman" w:cs="Times New Roman"/>
          <w:sz w:val="24"/>
          <w:szCs w:val="24"/>
        </w:rPr>
        <w:t>main flow of oil, as evidenced by both direct</w:t>
      </w:r>
      <w:r w:rsidR="00974FB2">
        <w:rPr>
          <w:rFonts w:ascii="Times New Roman" w:hAnsi="Times New Roman" w:cs="Times New Roman"/>
          <w:sz w:val="24"/>
          <w:szCs w:val="24"/>
        </w:rPr>
        <w:t xml:space="preserve"> observation of surface sheens</w:t>
      </w:r>
      <w:r w:rsidR="009129C7" w:rsidRPr="00D85455">
        <w:rPr>
          <w:rFonts w:ascii="Times New Roman" w:hAnsi="Times New Roman" w:cs="Times New Roman"/>
          <w:sz w:val="24"/>
          <w:szCs w:val="24"/>
        </w:rPr>
        <w:t xml:space="preserve"> as well as shorelines documented to be oiled during EVOS </w:t>
      </w:r>
      <w:r w:rsidR="00596B90"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34E9FC09-C065-428F-9AF5-DE8DF038DC80&lt;/uuid&gt;&lt;priority&gt;0&lt;/priority&gt;&lt;publications&gt;&lt;publication&gt;&lt;uuid&gt;DA6EDA2B-C5B6-4BCF-A22E-8A837A15EADE&lt;/uuid&gt;&lt;publication_date&gt;99199700001200000000200000&lt;/publication_date&gt;&lt;title&gt;EVOS research and restoration information project CD-ROM&lt;/title&gt;&lt;type&gt;0&lt;/type&gt;&lt;subtype&gt;0&lt;/subtype&gt;&lt;publisher&gt;Alaska Deptartment of Natural Resources (ADNR) and National Oceanic and Atmospheric Administration (NOAA). Anchorage, AK, National Centers for Environmental Information, NESDIS, NOAA, U.S. Department of Commerce.&lt;/publisher&gt;&lt;authors&gt;&lt;author&gt;&lt;lastName&gt;NOAA&lt;/lastName&gt;&lt;/author&gt;&lt;/authors&gt;&lt;/publication&gt;&lt;/publications&gt;&lt;cites&gt;&lt;/cites&gt;&lt;/citation&gt;</w:instrText>
      </w:r>
      <w:r w:rsidR="00596B9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(NOAA 1997)</w:t>
      </w:r>
      <w:r w:rsidR="00596B90" w:rsidRPr="00D85455">
        <w:rPr>
          <w:rFonts w:ascii="Times New Roman" w:hAnsi="Times New Roman" w:cs="Times New Roman"/>
          <w:sz w:val="24"/>
          <w:szCs w:val="24"/>
        </w:rPr>
        <w:fldChar w:fldCharType="end"/>
      </w:r>
      <w:r w:rsidR="009129C7" w:rsidRPr="00D85455">
        <w:rPr>
          <w:rFonts w:ascii="Times New Roman" w:hAnsi="Times New Roman" w:cs="Times New Roman"/>
          <w:sz w:val="24"/>
          <w:szCs w:val="24"/>
        </w:rPr>
        <w:t xml:space="preserve">. Areas </w:t>
      </w:r>
      <w:r w:rsidR="000D6889" w:rsidRPr="00D85455">
        <w:rPr>
          <w:rFonts w:ascii="Times New Roman" w:hAnsi="Times New Roman" w:cs="Times New Roman"/>
          <w:sz w:val="24"/>
          <w:szCs w:val="24"/>
        </w:rPr>
        <w:t xml:space="preserve">2 and </w:t>
      </w:r>
      <w:r w:rsidR="009129C7" w:rsidRPr="00D85455">
        <w:rPr>
          <w:rFonts w:ascii="Times New Roman" w:hAnsi="Times New Roman" w:cs="Times New Roman"/>
          <w:sz w:val="24"/>
          <w:szCs w:val="24"/>
        </w:rPr>
        <w:t xml:space="preserve">6 received some oil, but the majority </w:t>
      </w:r>
      <w:del w:id="164" w:author="Blake Feist" w:date="2016-10-04T17:26:00Z">
        <w:r w:rsidR="009129C7" w:rsidRPr="00D85455" w:rsidDel="007F5EBE">
          <w:rPr>
            <w:rFonts w:ascii="Times New Roman" w:hAnsi="Times New Roman" w:cs="Times New Roman"/>
            <w:sz w:val="24"/>
            <w:szCs w:val="24"/>
          </w:rPr>
          <w:delText>of oil is</w:delText>
        </w:r>
      </w:del>
      <w:ins w:id="165" w:author="Blake Feist" w:date="2016-10-04T17:26:00Z">
        <w:r w:rsidR="007F5EBE">
          <w:rPr>
            <w:rFonts w:ascii="Times New Roman" w:hAnsi="Times New Roman" w:cs="Times New Roman"/>
            <w:sz w:val="24"/>
            <w:szCs w:val="24"/>
          </w:rPr>
          <w:t>was</w:t>
        </w:r>
      </w:ins>
      <w:r w:rsidR="009129C7" w:rsidRPr="00D85455">
        <w:rPr>
          <w:rFonts w:ascii="Times New Roman" w:hAnsi="Times New Roman" w:cs="Times New Roman"/>
          <w:sz w:val="24"/>
          <w:szCs w:val="24"/>
        </w:rPr>
        <w:t xml:space="preserve"> thought to have traveled down Shelikof Straight, inside of Kodiak Island. Areas </w:t>
      </w:r>
      <w:r w:rsidR="000D6889" w:rsidRPr="00D85455">
        <w:rPr>
          <w:rFonts w:ascii="Times New Roman" w:hAnsi="Times New Roman" w:cs="Times New Roman"/>
          <w:sz w:val="24"/>
          <w:szCs w:val="24"/>
        </w:rPr>
        <w:t xml:space="preserve">7 to </w:t>
      </w:r>
      <w:r w:rsidR="009129C7" w:rsidRPr="00D85455">
        <w:rPr>
          <w:rFonts w:ascii="Times New Roman" w:hAnsi="Times New Roman" w:cs="Times New Roman"/>
          <w:sz w:val="24"/>
          <w:szCs w:val="24"/>
        </w:rPr>
        <w:t xml:space="preserve">11, may have been slightly exposed to EVOS, but </w:t>
      </w:r>
      <w:r w:rsidR="00E009B1" w:rsidRPr="00D85455">
        <w:rPr>
          <w:rFonts w:ascii="Times New Roman" w:hAnsi="Times New Roman" w:cs="Times New Roman"/>
          <w:sz w:val="24"/>
          <w:szCs w:val="24"/>
        </w:rPr>
        <w:t xml:space="preserve">direct observations of oil and oceanographic models </w:t>
      </w:r>
      <w:r w:rsidR="009129C7" w:rsidRPr="00D85455">
        <w:rPr>
          <w:rFonts w:ascii="Times New Roman" w:hAnsi="Times New Roman" w:cs="Times New Roman"/>
          <w:sz w:val="24"/>
          <w:szCs w:val="24"/>
        </w:rPr>
        <w:t>sugges</w:t>
      </w:r>
      <w:r w:rsidR="00E009B1" w:rsidRPr="00D85455">
        <w:rPr>
          <w:rFonts w:ascii="Times New Roman" w:hAnsi="Times New Roman" w:cs="Times New Roman"/>
          <w:sz w:val="24"/>
          <w:szCs w:val="24"/>
        </w:rPr>
        <w:t>t minimal impact for these areas</w:t>
      </w:r>
      <w:r w:rsidR="00085F87" w:rsidRPr="00D85455">
        <w:rPr>
          <w:rFonts w:ascii="Times New Roman" w:hAnsi="Times New Roman" w:cs="Times New Roman"/>
          <w:sz w:val="24"/>
          <w:szCs w:val="24"/>
        </w:rPr>
        <w:t xml:space="preserve"> </w:t>
      </w:r>
      <w:r w:rsidR="00085F87"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0097121D-0C9C-4B46-A013-D2048F9CF1D9&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gt;&lt;volume&gt;99&lt;/volume&gt;&lt;publication_date&gt;99199407151200000000222000&lt;/publication_date&gt;&lt;number&gt;C7&lt;/number&gt;&lt;doi&gt;10.1029/94JC00712&lt;/doi&gt;&lt;startpage&gt;14113&lt;/startpage&gt;&lt;title&gt;Circulation of Prince William Sound, Alaska&lt;/title&gt;&lt;uuid&gt;BF1A00FC-87FF-4AB8-BCB7-F9A2C05E1066&lt;/uuid&gt;&lt;subtype&gt;400&lt;/subtype&gt;&lt;endpage&gt;14126&lt;/endpage&gt;&lt;type&gt;400&lt;/type&gt;&lt;url&gt;http://onlinelibrary.wiley.com/doi/10.1029/94JC00712/abstract&lt;/url&gt;&lt;bundle&gt;&lt;publication&gt;&lt;title&gt;Journal of Geophysical Research: Atmospheres&lt;/title&gt;&lt;type&gt;-100&lt;/type&gt;&lt;subtype&gt;-100&lt;/subtype&gt;&lt;uuid&gt;D6B1BAE4-8C59-4B7D-A107-706A6C2B2D89&lt;/uuid&gt;&lt;/publication&gt;&lt;/bundle&gt;&lt;authors&gt;&lt;author&gt;&lt;firstName&gt;H&lt;/firstName&gt;&lt;middleNames&gt;J&lt;/middleNames&gt;&lt;lastName&gt;Niebauer&lt;/lastName&gt;&lt;/author&gt;&lt;author&gt;&lt;firstName&gt;Thomas&lt;/firstName&gt;&lt;middleNames&gt;C&lt;/middleNames&gt;&lt;lastName&gt;Royer&lt;/lastName&gt;&lt;/author&gt;&lt;author&gt;&lt;firstName&gt;Thomas&lt;/firstName&gt;&lt;middleNames&gt;J&lt;/middleNames&gt;&lt;lastName&gt;Weingartner&lt;/lastName&gt;&lt;/author&gt;&lt;/authors&gt;&lt;/publication&gt;&lt;/publications&gt;&lt;cites&gt;&lt;/cites&gt;&lt;/citation&gt;</w:instrText>
      </w:r>
      <w:r w:rsidR="00085F87"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(Wolfe et al. 1994, Niebauer et al. 1994, Short &amp; Heintz 1997)</w:t>
      </w:r>
      <w:r w:rsidR="00085F87" w:rsidRPr="00D85455">
        <w:rPr>
          <w:rFonts w:ascii="Times New Roman" w:hAnsi="Times New Roman" w:cs="Times New Roman"/>
          <w:sz w:val="24"/>
          <w:szCs w:val="24"/>
        </w:rPr>
        <w:fldChar w:fldCharType="end"/>
      </w:r>
      <w:r w:rsidR="00E009B1" w:rsidRPr="00D85455">
        <w:rPr>
          <w:rFonts w:ascii="Times New Roman" w:hAnsi="Times New Roman" w:cs="Times New Roman"/>
          <w:sz w:val="24"/>
          <w:szCs w:val="24"/>
        </w:rPr>
        <w:t>.</w:t>
      </w:r>
      <w:r w:rsidR="009129C7" w:rsidRPr="00D85455">
        <w:rPr>
          <w:rFonts w:ascii="Times New Roman" w:hAnsi="Times New Roman" w:cs="Times New Roman"/>
          <w:sz w:val="24"/>
          <w:szCs w:val="24"/>
        </w:rPr>
        <w:t xml:space="preserve"> Thus our comparison areas bracket the spill spatially and provide areas with more and less exposure to EVOS.</w:t>
      </w:r>
      <w:r w:rsidR="000D6889" w:rsidRPr="00D85455">
        <w:rPr>
          <w:rFonts w:ascii="Times New Roman" w:hAnsi="Times New Roman" w:cs="Times New Roman"/>
          <w:sz w:val="24"/>
          <w:szCs w:val="24"/>
        </w:rPr>
        <w:t xml:space="preserve"> We do not consider areas further east</w:t>
      </w:r>
      <w:r w:rsidR="0097268C">
        <w:rPr>
          <w:rFonts w:ascii="Times New Roman" w:hAnsi="Times New Roman" w:cs="Times New Roman"/>
          <w:sz w:val="24"/>
          <w:szCs w:val="24"/>
        </w:rPr>
        <w:t xml:space="preserve"> of </w:t>
      </w:r>
      <w:r w:rsidR="0097268C" w:rsidRPr="00D85455">
        <w:rPr>
          <w:rFonts w:ascii="Times New Roman" w:hAnsi="Times New Roman" w:cs="Times New Roman"/>
          <w:sz w:val="24"/>
          <w:szCs w:val="24"/>
        </w:rPr>
        <w:t xml:space="preserve">Cape Suckling (144° W longitude) </w:t>
      </w:r>
      <w:r w:rsidR="0097268C">
        <w:rPr>
          <w:rFonts w:ascii="Times New Roman" w:hAnsi="Times New Roman" w:cs="Times New Roman"/>
          <w:sz w:val="24"/>
          <w:szCs w:val="24"/>
        </w:rPr>
        <w:t xml:space="preserve">due to concerns about distinct </w:t>
      </w:r>
      <w:proofErr w:type="spellStart"/>
      <w:r w:rsidR="0097268C">
        <w:rPr>
          <w:rFonts w:ascii="Times New Roman" w:hAnsi="Times New Roman" w:cs="Times New Roman"/>
          <w:sz w:val="24"/>
          <w:szCs w:val="24"/>
        </w:rPr>
        <w:t>groundfish</w:t>
      </w:r>
      <w:proofErr w:type="spellEnd"/>
      <w:r w:rsidR="0097268C">
        <w:rPr>
          <w:rFonts w:ascii="Times New Roman" w:hAnsi="Times New Roman" w:cs="Times New Roman"/>
          <w:sz w:val="24"/>
          <w:szCs w:val="24"/>
        </w:rPr>
        <w:t xml:space="preserve"> assemblages </w:t>
      </w:r>
      <w:r w:rsidR="00596B90" w:rsidRPr="00D85455">
        <w:rPr>
          <w:rFonts w:ascii="Times New Roman" w:hAnsi="Times New Roman" w:cs="Times New Roman"/>
          <w:sz w:val="24"/>
          <w:szCs w:val="24"/>
        </w:rPr>
        <w:t>east</w:t>
      </w:r>
      <w:r w:rsidR="0097268C">
        <w:rPr>
          <w:rFonts w:ascii="Times New Roman" w:hAnsi="Times New Roman" w:cs="Times New Roman"/>
          <w:sz w:val="24"/>
          <w:szCs w:val="24"/>
        </w:rPr>
        <w:t xml:space="preserve"> and west of this line. </w:t>
      </w:r>
    </w:p>
    <w:p w14:paraId="75FF8DFE" w14:textId="77777777" w:rsidR="009129C7" w:rsidRPr="00D85455" w:rsidRDefault="009129C7" w:rsidP="00355582">
      <w:pPr>
        <w:pStyle w:val="normal0"/>
        <w:spacing w:line="480" w:lineRule="auto"/>
        <w:rPr>
          <w:rFonts w:ascii="Times New Roman" w:hAnsi="Times New Roman" w:cs="Times New Roman"/>
          <w:sz w:val="24"/>
          <w:szCs w:val="24"/>
        </w:rPr>
      </w:pPr>
    </w:p>
    <w:p w14:paraId="6D8AF2F9" w14:textId="77777777" w:rsidR="00941065" w:rsidRPr="00D85455" w:rsidRDefault="000F228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i/>
          <w:sz w:val="24"/>
          <w:szCs w:val="24"/>
        </w:rPr>
        <w:t>Community metrics</w:t>
      </w:r>
    </w:p>
    <w:p w14:paraId="06982263" w14:textId="547FA8B6" w:rsidR="00941065" w:rsidRPr="00D85455" w:rsidRDefault="000F2288"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For each area, we summarized the </w:t>
      </w:r>
      <w:proofErr w:type="spellStart"/>
      <w:r w:rsidRPr="00D85455">
        <w:rPr>
          <w:rFonts w:ascii="Times New Roman" w:hAnsi="Times New Roman" w:cs="Times New Roman"/>
          <w:sz w:val="24"/>
          <w:szCs w:val="24"/>
        </w:rPr>
        <w:t>groundfish</w:t>
      </w:r>
      <w:proofErr w:type="spellEnd"/>
      <w:r w:rsidRPr="00D85455">
        <w:rPr>
          <w:rFonts w:ascii="Times New Roman" w:hAnsi="Times New Roman" w:cs="Times New Roman"/>
          <w:sz w:val="24"/>
          <w:szCs w:val="24"/>
        </w:rPr>
        <w:t xml:space="preserve"> community by constructing </w:t>
      </w:r>
      <w:r w:rsidR="00307277" w:rsidRPr="00D85455">
        <w:rPr>
          <w:rFonts w:ascii="Times New Roman" w:hAnsi="Times New Roman" w:cs="Times New Roman"/>
          <w:sz w:val="24"/>
          <w:szCs w:val="24"/>
        </w:rPr>
        <w:t>four</w:t>
      </w:r>
      <w:r w:rsidRPr="00D85455">
        <w:rPr>
          <w:rFonts w:ascii="Times New Roman" w:hAnsi="Times New Roman" w:cs="Times New Roman"/>
          <w:sz w:val="24"/>
          <w:szCs w:val="24"/>
        </w:rPr>
        <w:t xml:space="preserve"> community metrics</w:t>
      </w:r>
      <w:r w:rsidR="00BA2F91" w:rsidRPr="00D85455">
        <w:rPr>
          <w:rFonts w:ascii="Times New Roman" w:hAnsi="Times New Roman" w:cs="Times New Roman"/>
          <w:sz w:val="24"/>
          <w:szCs w:val="24"/>
        </w:rPr>
        <w:t xml:space="preserve"> from the single-species </w:t>
      </w:r>
      <w:proofErr w:type="spellStart"/>
      <w:r w:rsidR="00BA2F91" w:rsidRPr="00D85455">
        <w:rPr>
          <w:rFonts w:ascii="Times New Roman" w:hAnsi="Times New Roman" w:cs="Times New Roman"/>
          <w:sz w:val="24"/>
          <w:szCs w:val="24"/>
        </w:rPr>
        <w:t>spatio</w:t>
      </w:r>
      <w:proofErr w:type="spellEnd"/>
      <w:r w:rsidR="00BA2F91" w:rsidRPr="00D85455">
        <w:rPr>
          <w:rFonts w:ascii="Times New Roman" w:hAnsi="Times New Roman" w:cs="Times New Roman"/>
          <w:sz w:val="24"/>
          <w:szCs w:val="24"/>
        </w:rPr>
        <w:t>-temporal models</w:t>
      </w:r>
      <w:r w:rsidRPr="00D85455">
        <w:rPr>
          <w:rFonts w:ascii="Times New Roman" w:hAnsi="Times New Roman" w:cs="Times New Roman"/>
          <w:sz w:val="24"/>
          <w:szCs w:val="24"/>
        </w:rPr>
        <w:t>.</w:t>
      </w:r>
      <w:r w:rsidR="00BA2F91" w:rsidRPr="00D85455">
        <w:rPr>
          <w:rFonts w:ascii="Times New Roman" w:hAnsi="Times New Roman" w:cs="Times New Roman"/>
          <w:sz w:val="24"/>
          <w:szCs w:val="24"/>
        </w:rPr>
        <w:t xml:space="preserve"> </w:t>
      </w:r>
      <w:del w:id="166" w:author="Blake Feist" w:date="2016-10-06T16:17:00Z">
        <w:r w:rsidR="00BA2F91" w:rsidRPr="00D85455" w:rsidDel="0068672A">
          <w:rPr>
            <w:rFonts w:ascii="Times New Roman" w:hAnsi="Times New Roman" w:cs="Times New Roman"/>
            <w:sz w:val="24"/>
            <w:szCs w:val="24"/>
          </w:rPr>
          <w:delText xml:space="preserve">As </w:delText>
        </w:r>
      </w:del>
      <w:ins w:id="167" w:author="Blake Feist" w:date="2016-10-06T16:17:00Z">
        <w:r w:rsidR="0068672A">
          <w:rPr>
            <w:rFonts w:ascii="Times New Roman" w:hAnsi="Times New Roman" w:cs="Times New Roman"/>
            <w:sz w:val="24"/>
            <w:szCs w:val="24"/>
          </w:rPr>
          <w:t>We assumed</w:t>
        </w:r>
      </w:ins>
      <w:del w:id="168" w:author="Blake Feist" w:date="2016-10-06T16:17:00Z">
        <w:r w:rsidR="00BA2F91" w:rsidRPr="00D85455" w:rsidDel="0068672A">
          <w:rPr>
            <w:rFonts w:ascii="Times New Roman" w:hAnsi="Times New Roman" w:cs="Times New Roman"/>
            <w:sz w:val="24"/>
            <w:szCs w:val="24"/>
          </w:rPr>
          <w:delText>we expect</w:delText>
        </w:r>
      </w:del>
      <w:r w:rsidR="00BA2F91" w:rsidRPr="00D85455">
        <w:rPr>
          <w:rFonts w:ascii="Times New Roman" w:hAnsi="Times New Roman" w:cs="Times New Roman"/>
          <w:sz w:val="24"/>
          <w:szCs w:val="24"/>
        </w:rPr>
        <w:t xml:space="preserve"> the effect of EVOS </w:t>
      </w:r>
      <w:del w:id="169" w:author="Blake Feist" w:date="2016-10-06T16:17:00Z">
        <w:r w:rsidR="00BA2F91" w:rsidRPr="00D85455" w:rsidDel="0068672A">
          <w:rPr>
            <w:rFonts w:ascii="Times New Roman" w:hAnsi="Times New Roman" w:cs="Times New Roman"/>
            <w:sz w:val="24"/>
            <w:szCs w:val="24"/>
          </w:rPr>
          <w:delText xml:space="preserve">to </w:delText>
        </w:r>
      </w:del>
      <w:ins w:id="170" w:author="Blake Feist" w:date="2016-10-06T16:17:00Z">
        <w:r w:rsidR="0068672A">
          <w:rPr>
            <w:rFonts w:ascii="Times New Roman" w:hAnsi="Times New Roman" w:cs="Times New Roman"/>
            <w:sz w:val="24"/>
            <w:szCs w:val="24"/>
          </w:rPr>
          <w:t>would</w:t>
        </w:r>
        <w:r w:rsidR="0068672A" w:rsidRPr="00D85455">
          <w:rPr>
            <w:rFonts w:ascii="Times New Roman" w:hAnsi="Times New Roman" w:cs="Times New Roman"/>
            <w:sz w:val="24"/>
            <w:szCs w:val="24"/>
          </w:rPr>
          <w:t xml:space="preserve"> </w:t>
        </w:r>
      </w:ins>
      <w:r w:rsidR="00BA2F91" w:rsidRPr="00D85455">
        <w:rPr>
          <w:rFonts w:ascii="Times New Roman" w:hAnsi="Times New Roman" w:cs="Times New Roman"/>
          <w:sz w:val="24"/>
          <w:szCs w:val="24"/>
        </w:rPr>
        <w:t>manifest di</w:t>
      </w:r>
      <w:r w:rsidR="00307277" w:rsidRPr="00D85455">
        <w:rPr>
          <w:rFonts w:ascii="Times New Roman" w:hAnsi="Times New Roman" w:cs="Times New Roman"/>
          <w:sz w:val="24"/>
          <w:szCs w:val="24"/>
        </w:rPr>
        <w:t>fferentially across species with multiple</w:t>
      </w:r>
      <w:r w:rsidR="00BA2F91" w:rsidRPr="00D85455">
        <w:rPr>
          <w:rFonts w:ascii="Times New Roman" w:hAnsi="Times New Roman" w:cs="Times New Roman"/>
          <w:sz w:val="24"/>
          <w:szCs w:val="24"/>
        </w:rPr>
        <w:t xml:space="preserve"> </w:t>
      </w:r>
      <w:proofErr w:type="gramStart"/>
      <w:r w:rsidR="00BA2F91" w:rsidRPr="00D85455">
        <w:rPr>
          <w:rFonts w:ascii="Times New Roman" w:hAnsi="Times New Roman" w:cs="Times New Roman"/>
          <w:sz w:val="24"/>
          <w:szCs w:val="24"/>
        </w:rPr>
        <w:t>life-history</w:t>
      </w:r>
      <w:proofErr w:type="gramEnd"/>
      <w:r w:rsidR="00BA2F91" w:rsidRPr="00D85455">
        <w:rPr>
          <w:rFonts w:ascii="Times New Roman" w:hAnsi="Times New Roman" w:cs="Times New Roman"/>
          <w:sz w:val="24"/>
          <w:szCs w:val="24"/>
        </w:rPr>
        <w:t xml:space="preserve"> and </w:t>
      </w:r>
      <w:r w:rsidR="00307277" w:rsidRPr="00D85455">
        <w:rPr>
          <w:rFonts w:ascii="Times New Roman" w:hAnsi="Times New Roman" w:cs="Times New Roman"/>
          <w:sz w:val="24"/>
          <w:szCs w:val="24"/>
        </w:rPr>
        <w:t xml:space="preserve">functional attributes, </w:t>
      </w:r>
      <w:ins w:id="171" w:author="Blake Feist" w:date="2016-10-06T16:17:00Z">
        <w:r w:rsidR="0068672A">
          <w:rPr>
            <w:rFonts w:ascii="Times New Roman" w:hAnsi="Times New Roman" w:cs="Times New Roman"/>
            <w:sz w:val="24"/>
            <w:szCs w:val="24"/>
          </w:rPr>
          <w:t xml:space="preserve">so </w:t>
        </w:r>
      </w:ins>
      <w:r w:rsidR="00307277" w:rsidRPr="00D85455">
        <w:rPr>
          <w:rFonts w:ascii="Times New Roman" w:hAnsi="Times New Roman" w:cs="Times New Roman"/>
          <w:sz w:val="24"/>
          <w:szCs w:val="24"/>
        </w:rPr>
        <w:t>we focus</w:t>
      </w:r>
      <w:r w:rsidR="008D5C5A" w:rsidRPr="00D85455">
        <w:rPr>
          <w:rFonts w:ascii="Times New Roman" w:hAnsi="Times New Roman" w:cs="Times New Roman"/>
          <w:sz w:val="24"/>
          <w:szCs w:val="24"/>
        </w:rPr>
        <w:t>ed</w:t>
      </w:r>
      <w:r w:rsidR="00307277" w:rsidRPr="00D85455">
        <w:rPr>
          <w:rFonts w:ascii="Times New Roman" w:hAnsi="Times New Roman" w:cs="Times New Roman"/>
          <w:sz w:val="24"/>
          <w:szCs w:val="24"/>
        </w:rPr>
        <w:t xml:space="preserve"> on community metrics that reflect</w:t>
      </w:r>
      <w:ins w:id="172" w:author="Blake Feist" w:date="2016-10-06T16:17:00Z">
        <w:r w:rsidR="0068672A">
          <w:rPr>
            <w:rFonts w:ascii="Times New Roman" w:hAnsi="Times New Roman" w:cs="Times New Roman"/>
            <w:sz w:val="24"/>
            <w:szCs w:val="24"/>
          </w:rPr>
          <w:t>ed</w:t>
        </w:r>
      </w:ins>
      <w:r w:rsidR="00307277" w:rsidRPr="00D85455">
        <w:rPr>
          <w:rFonts w:ascii="Times New Roman" w:hAnsi="Times New Roman" w:cs="Times New Roman"/>
          <w:sz w:val="24"/>
          <w:szCs w:val="24"/>
        </w:rPr>
        <w:t xml:space="preserve"> species groups with different characteristics.</w:t>
      </w:r>
      <w:r w:rsidRPr="00D85455">
        <w:rPr>
          <w:rFonts w:ascii="Times New Roman" w:hAnsi="Times New Roman" w:cs="Times New Roman"/>
          <w:sz w:val="24"/>
          <w:szCs w:val="24"/>
        </w:rPr>
        <w:t xml:space="preserve"> </w:t>
      </w:r>
      <w:r w:rsidR="00307277" w:rsidRPr="00D85455">
        <w:rPr>
          <w:rFonts w:ascii="Times New Roman" w:hAnsi="Times New Roman" w:cs="Times New Roman"/>
          <w:sz w:val="24"/>
          <w:szCs w:val="24"/>
        </w:rPr>
        <w:t xml:space="preserve">For each </w:t>
      </w:r>
      <w:r w:rsidR="00E54C0D" w:rsidRPr="00D85455">
        <w:rPr>
          <w:rFonts w:ascii="Times New Roman" w:hAnsi="Times New Roman" w:cs="Times New Roman"/>
          <w:sz w:val="24"/>
          <w:szCs w:val="24"/>
        </w:rPr>
        <w:t>metric</w:t>
      </w:r>
      <w:r w:rsidR="00307277" w:rsidRPr="00D85455">
        <w:rPr>
          <w:rFonts w:ascii="Times New Roman" w:hAnsi="Times New Roman" w:cs="Times New Roman"/>
          <w:sz w:val="24"/>
          <w:szCs w:val="24"/>
        </w:rPr>
        <w:t>, w</w:t>
      </w:r>
      <w:r w:rsidRPr="00D85455">
        <w:rPr>
          <w:rFonts w:ascii="Times New Roman" w:hAnsi="Times New Roman" w:cs="Times New Roman"/>
          <w:sz w:val="24"/>
          <w:szCs w:val="24"/>
        </w:rPr>
        <w:t>e summarize</w:t>
      </w:r>
      <w:ins w:id="173" w:author="Blake Feist" w:date="2016-10-06T16:17:00Z">
        <w:r w:rsidR="007E6207">
          <w:rPr>
            <w:rFonts w:ascii="Times New Roman" w:hAnsi="Times New Roman" w:cs="Times New Roman"/>
            <w:sz w:val="24"/>
            <w:szCs w:val="24"/>
          </w:rPr>
          <w:t>d</w:t>
        </w:r>
      </w:ins>
      <w:r w:rsidRPr="00D85455">
        <w:rPr>
          <w:rFonts w:ascii="Times New Roman" w:hAnsi="Times New Roman" w:cs="Times New Roman"/>
          <w:sz w:val="24"/>
          <w:szCs w:val="24"/>
        </w:rPr>
        <w:t xml:space="preserve"> the predicted CPUE for each species in each year in each region using the MCMC dr</w:t>
      </w:r>
      <w:r w:rsidR="00DF05B7" w:rsidRPr="00D85455">
        <w:rPr>
          <w:rFonts w:ascii="Times New Roman" w:hAnsi="Times New Roman" w:cs="Times New Roman"/>
          <w:sz w:val="24"/>
          <w:szCs w:val="24"/>
        </w:rPr>
        <w:t xml:space="preserve">aws for each 2x2 km grid cell. </w:t>
      </w:r>
      <w:r w:rsidRPr="00D85455">
        <w:rPr>
          <w:rFonts w:ascii="Times New Roman" w:hAnsi="Times New Roman" w:cs="Times New Roman"/>
          <w:sz w:val="24"/>
          <w:szCs w:val="24"/>
        </w:rPr>
        <w:t>We combine</w:t>
      </w:r>
      <w:r w:rsidR="008D5C5A" w:rsidRPr="00D85455">
        <w:rPr>
          <w:rFonts w:ascii="Times New Roman" w:hAnsi="Times New Roman" w:cs="Times New Roman"/>
          <w:sz w:val="24"/>
          <w:szCs w:val="24"/>
        </w:rPr>
        <w:t>d</w:t>
      </w:r>
      <w:r w:rsidRPr="00D85455">
        <w:rPr>
          <w:rFonts w:ascii="Times New Roman" w:hAnsi="Times New Roman" w:cs="Times New Roman"/>
          <w:sz w:val="24"/>
          <w:szCs w:val="24"/>
        </w:rPr>
        <w:t xml:space="preserve"> information across grid cells within each area to</w:t>
      </w:r>
      <w:r w:rsidR="00F40E9A" w:rsidRPr="00D85455">
        <w:rPr>
          <w:rFonts w:ascii="Times New Roman" w:hAnsi="Times New Roman" w:cs="Times New Roman"/>
          <w:sz w:val="24"/>
          <w:szCs w:val="24"/>
        </w:rPr>
        <w:t xml:space="preserve"> generate an index-standardized</w:t>
      </w:r>
      <w:r w:rsidRPr="00D85455">
        <w:rPr>
          <w:rFonts w:ascii="Times New Roman" w:hAnsi="Times New Roman" w:cs="Times New Roman"/>
          <w:sz w:val="24"/>
          <w:szCs w:val="24"/>
        </w:rPr>
        <w:t xml:space="preserve"> mean estimate (and uncertainty) for </w:t>
      </w:r>
      <w:r w:rsidR="001B72D4">
        <w:rPr>
          <w:rFonts w:ascii="Times New Roman" w:hAnsi="Times New Roman" w:cs="Times New Roman"/>
          <w:sz w:val="24"/>
          <w:szCs w:val="24"/>
        </w:rPr>
        <w:t xml:space="preserve">unconditional </w:t>
      </w:r>
      <w:r w:rsidRPr="00D85455">
        <w:rPr>
          <w:rFonts w:ascii="Times New Roman" w:hAnsi="Times New Roman" w:cs="Times New Roman"/>
          <w:sz w:val="24"/>
          <w:szCs w:val="24"/>
        </w:rPr>
        <w:t>CPUE</w:t>
      </w:r>
      <w:r w:rsidR="00BA2F91" w:rsidRPr="00D85455">
        <w:rPr>
          <w:rFonts w:ascii="Times New Roman" w:hAnsi="Times New Roman" w:cs="Times New Roman"/>
          <w:sz w:val="24"/>
          <w:szCs w:val="24"/>
        </w:rPr>
        <w:t xml:space="preserve"> </w:t>
      </w:r>
      <w:r w:rsidR="00BA2F91"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60706CA5-D849-4C3E-A8B3-C3156A8CFB7E&lt;/uuid&gt;&lt;priority&gt;0&lt;/priority&gt;&lt;publications&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F94EDF">
        <w:rPr>
          <w:rFonts w:ascii="Papyrus Condensed" w:hAnsi="Papyrus Condensed" w:cs="Papyrus Condensed"/>
          <w:sz w:val="24"/>
          <w:szCs w:val="24"/>
        </w:rPr>
        <w:instrText>‐</w:instrText>
      </w:r>
      <w:r w:rsidR="00F94EDF">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gt;&lt;volume&gt;69&lt;/volume&gt;&lt;publication_date&gt;99201200001200000000200000&lt;/publication_date&gt;&lt;number&gt;2&lt;/number&gt;&lt;startpage&gt;231&lt;/startpage&gt;&lt;title&gt;Estimating species composition and quantifying uncertainty in multispecies fisheries: hierarchical Bayesian models for stratified sampling protocols with missing data&lt;/title&gt;&lt;uuid&gt;1CFBDFCA-BCC3-4976-B0E1-4C4E1468BBD4&lt;/uuid&gt;&lt;subtype&gt;400&lt;/subtype&gt;&lt;publisher&gt;NRC Research Press&lt;/publisher&gt;&lt;type&gt;400&lt;/type&gt;&lt;endpage&gt;246&lt;/endpage&gt;&lt;url&gt;http://www.nrcresearchpress.com/doi/abs/10.1139/f2011-152&lt;/url&gt;&lt;authors&gt;&lt;author&gt;&lt;firstName&gt;Andrew&lt;/firstName&gt;&lt;middleNames&gt;O&lt;/middleNames&gt;&lt;lastName&gt;Shelton&lt;/lastName&gt;&lt;/author&gt;&lt;author&gt;&lt;firstName&gt;E&lt;/firstName&gt;&lt;middleNames&gt;J&lt;/middleNames&gt;&lt;lastName&gt;Dick&lt;/lastName&gt;&lt;/author&gt;&lt;author&gt;&lt;firstName&gt;Donald&lt;/firstName&gt;&lt;middleNames&gt;E&lt;/middleNames&gt;&lt;lastName&gt;Pearson&lt;/lastName&gt;&lt;/author&gt;&lt;author&gt;&lt;firstName&gt;Stephen&lt;/firstName&gt;&lt;lastName&gt;Ralston&lt;/lastName&gt;&lt;/author&gt;&lt;author&gt;&lt;firstName&gt;Marc&lt;/firstName&gt;&lt;lastName&gt;Mangel&lt;/lastName&gt;&lt;/author&gt;&lt;author&gt;&lt;firstName&gt;Carl&lt;/firstName&gt;&lt;lastName&gt;Walters&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BA2F9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(Shelton et al. 2012, 2014, Ward et al. 2015)</w:t>
      </w:r>
      <w:r w:rsidR="00BA2F91" w:rsidRPr="00D85455">
        <w:rPr>
          <w:rFonts w:ascii="Times New Roman" w:hAnsi="Times New Roman" w:cs="Times New Roman"/>
          <w:sz w:val="24"/>
          <w:szCs w:val="24"/>
        </w:rPr>
        <w:fldChar w:fldCharType="end"/>
      </w:r>
      <w:r w:rsidRPr="00D85455">
        <w:rPr>
          <w:rFonts w:ascii="Times New Roman" w:hAnsi="Times New Roman" w:cs="Times New Roman"/>
          <w:sz w:val="24"/>
          <w:szCs w:val="24"/>
        </w:rPr>
        <w:t>. Thus for each</w:t>
      </w:r>
      <w:r w:rsidR="00DF05B7" w:rsidRPr="00D85455">
        <w:rPr>
          <w:rFonts w:ascii="Times New Roman" w:hAnsi="Times New Roman" w:cs="Times New Roman"/>
          <w:sz w:val="24"/>
          <w:szCs w:val="24"/>
        </w:rPr>
        <w:t xml:space="preserve"> metric in each</w:t>
      </w:r>
      <w:r w:rsidRPr="00D85455">
        <w:rPr>
          <w:rFonts w:ascii="Times New Roman" w:hAnsi="Times New Roman" w:cs="Times New Roman"/>
          <w:sz w:val="24"/>
          <w:szCs w:val="24"/>
        </w:rPr>
        <w:t xml:space="preserve"> area, we have a time-series for each species for 1984 </w:t>
      </w:r>
      <w:r w:rsidR="00DF05B7" w:rsidRPr="00D85455">
        <w:rPr>
          <w:rFonts w:ascii="Times New Roman" w:hAnsi="Times New Roman" w:cs="Times New Roman"/>
          <w:sz w:val="24"/>
          <w:szCs w:val="24"/>
        </w:rPr>
        <w:t>t</w:t>
      </w:r>
      <w:r w:rsidR="00F40E9A" w:rsidRPr="00D85455">
        <w:rPr>
          <w:rFonts w:ascii="Times New Roman" w:hAnsi="Times New Roman" w:cs="Times New Roman"/>
          <w:sz w:val="24"/>
          <w:szCs w:val="24"/>
        </w:rPr>
        <w:t>o 2015. We</w:t>
      </w:r>
      <w:r w:rsidRPr="00D85455">
        <w:rPr>
          <w:rFonts w:ascii="Times New Roman" w:hAnsi="Times New Roman" w:cs="Times New Roman"/>
          <w:sz w:val="24"/>
          <w:szCs w:val="24"/>
        </w:rPr>
        <w:t xml:space="preserve"> combine</w:t>
      </w:r>
      <w:r w:rsidR="008D5C5A" w:rsidRPr="00D85455">
        <w:rPr>
          <w:rFonts w:ascii="Times New Roman" w:hAnsi="Times New Roman" w:cs="Times New Roman"/>
          <w:sz w:val="24"/>
          <w:szCs w:val="24"/>
        </w:rPr>
        <w:t>d</w:t>
      </w:r>
      <w:r w:rsidRPr="00D85455">
        <w:rPr>
          <w:rFonts w:ascii="Times New Roman" w:hAnsi="Times New Roman" w:cs="Times New Roman"/>
          <w:sz w:val="24"/>
          <w:szCs w:val="24"/>
        </w:rPr>
        <w:t xml:space="preserve"> these species-specific metrics to generate multi-species community metric</w:t>
      </w:r>
      <w:r w:rsidR="00BA2F91" w:rsidRPr="00D85455">
        <w:rPr>
          <w:rFonts w:ascii="Times New Roman" w:hAnsi="Times New Roman" w:cs="Times New Roman"/>
          <w:sz w:val="24"/>
          <w:szCs w:val="24"/>
        </w:rPr>
        <w:t>s for each area in each year</w:t>
      </w:r>
      <w:r w:rsidRPr="00D85455">
        <w:rPr>
          <w:rFonts w:ascii="Times New Roman" w:hAnsi="Times New Roman" w:cs="Times New Roman"/>
          <w:sz w:val="24"/>
          <w:szCs w:val="24"/>
        </w:rPr>
        <w:t>.</w:t>
      </w:r>
      <w:r w:rsidR="00307277" w:rsidRPr="00D85455">
        <w:rPr>
          <w:rFonts w:ascii="Times New Roman" w:hAnsi="Times New Roman" w:cs="Times New Roman"/>
          <w:sz w:val="24"/>
          <w:szCs w:val="24"/>
        </w:rPr>
        <w:t xml:space="preserve"> </w:t>
      </w:r>
      <w:r w:rsidR="00F40E9A" w:rsidRPr="00D85455">
        <w:rPr>
          <w:rFonts w:ascii="Times New Roman" w:hAnsi="Times New Roman" w:cs="Times New Roman"/>
          <w:sz w:val="24"/>
          <w:szCs w:val="24"/>
        </w:rPr>
        <w:t xml:space="preserve">We describe </w:t>
      </w:r>
      <w:r w:rsidR="00BA2F91" w:rsidRPr="00D85455">
        <w:rPr>
          <w:rFonts w:ascii="Times New Roman" w:hAnsi="Times New Roman" w:cs="Times New Roman"/>
          <w:sz w:val="24"/>
          <w:szCs w:val="24"/>
        </w:rPr>
        <w:t xml:space="preserve">the </w:t>
      </w:r>
      <w:r w:rsidR="00F40E9A" w:rsidRPr="00D85455">
        <w:rPr>
          <w:rFonts w:ascii="Times New Roman" w:hAnsi="Times New Roman" w:cs="Times New Roman"/>
          <w:sz w:val="24"/>
          <w:szCs w:val="24"/>
        </w:rPr>
        <w:t xml:space="preserve">multi-species metrics </w:t>
      </w:r>
      <w:r w:rsidR="00BA2F91" w:rsidRPr="00D85455">
        <w:rPr>
          <w:rFonts w:ascii="Times New Roman" w:hAnsi="Times New Roman" w:cs="Times New Roman"/>
          <w:sz w:val="24"/>
          <w:szCs w:val="24"/>
        </w:rPr>
        <w:t>and how they map ont</w:t>
      </w:r>
      <w:r w:rsidR="00307277" w:rsidRPr="00D85455">
        <w:rPr>
          <w:rFonts w:ascii="Times New Roman" w:hAnsi="Times New Roman" w:cs="Times New Roman"/>
          <w:sz w:val="24"/>
          <w:szCs w:val="24"/>
        </w:rPr>
        <w:t>o expected EVOS impacts in turn.</w:t>
      </w:r>
    </w:p>
    <w:p w14:paraId="156BE10C" w14:textId="77777777" w:rsidR="00941065" w:rsidRPr="00D85455" w:rsidRDefault="000F228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
    <w:p w14:paraId="358E45E0" w14:textId="7CAA5FA2" w:rsidR="008D5C5A" w:rsidRPr="00D85455" w:rsidRDefault="000F2288" w:rsidP="00355582">
      <w:pPr>
        <w:pStyle w:val="Normal1"/>
        <w:spacing w:line="480" w:lineRule="auto"/>
        <w:rPr>
          <w:rFonts w:ascii="Times New Roman" w:hAnsi="Times New Roman" w:cs="Times New Roman"/>
          <w:sz w:val="24"/>
          <w:szCs w:val="24"/>
        </w:rPr>
      </w:pPr>
      <w:r w:rsidRPr="00D85455">
        <w:rPr>
          <w:rFonts w:ascii="Times New Roman" w:hAnsi="Times New Roman" w:cs="Times New Roman"/>
          <w:i/>
          <w:sz w:val="24"/>
          <w:szCs w:val="24"/>
        </w:rPr>
        <w:t>Total biomass</w:t>
      </w:r>
      <w:r w:rsidRPr="00D85455">
        <w:rPr>
          <w:rFonts w:ascii="Times New Roman" w:hAnsi="Times New Roman" w:cs="Times New Roman"/>
          <w:sz w:val="24"/>
          <w:szCs w:val="24"/>
        </w:rPr>
        <w:t xml:space="preserve">. </w:t>
      </w:r>
      <w:r w:rsidR="00307277" w:rsidRPr="00D85455">
        <w:rPr>
          <w:rFonts w:ascii="Times New Roman" w:hAnsi="Times New Roman" w:cs="Times New Roman"/>
          <w:sz w:val="24"/>
          <w:szCs w:val="24"/>
        </w:rPr>
        <w:t xml:space="preserve">This </w:t>
      </w:r>
      <w:del w:id="174" w:author="Blake Feist" w:date="2016-10-06T16:18:00Z">
        <w:r w:rsidR="00307277" w:rsidRPr="00D85455" w:rsidDel="007E6207">
          <w:rPr>
            <w:rFonts w:ascii="Times New Roman" w:hAnsi="Times New Roman" w:cs="Times New Roman"/>
            <w:sz w:val="24"/>
            <w:szCs w:val="24"/>
          </w:rPr>
          <w:delText xml:space="preserve">is </w:delText>
        </w:r>
      </w:del>
      <w:ins w:id="175" w:author="Blake Feist" w:date="2016-10-06T16:18:00Z">
        <w:r w:rsidR="007E6207">
          <w:rPr>
            <w:rFonts w:ascii="Times New Roman" w:hAnsi="Times New Roman" w:cs="Times New Roman"/>
            <w:sz w:val="24"/>
            <w:szCs w:val="24"/>
          </w:rPr>
          <w:t>was</w:t>
        </w:r>
        <w:r w:rsidR="007E6207" w:rsidRPr="00D85455">
          <w:rPr>
            <w:rFonts w:ascii="Times New Roman" w:hAnsi="Times New Roman" w:cs="Times New Roman"/>
            <w:sz w:val="24"/>
            <w:szCs w:val="24"/>
          </w:rPr>
          <w:t xml:space="preserve"> </w:t>
        </w:r>
      </w:ins>
      <w:r w:rsidR="00307277" w:rsidRPr="00D85455">
        <w:rPr>
          <w:rFonts w:ascii="Times New Roman" w:hAnsi="Times New Roman" w:cs="Times New Roman"/>
          <w:sz w:val="24"/>
          <w:szCs w:val="24"/>
        </w:rPr>
        <w:t xml:space="preserve">the simplest attribute and </w:t>
      </w:r>
      <w:del w:id="176" w:author="Blake Feist" w:date="2016-10-06T16:18:00Z">
        <w:r w:rsidR="00307277" w:rsidRPr="00D85455" w:rsidDel="007E6207">
          <w:rPr>
            <w:rFonts w:ascii="Times New Roman" w:hAnsi="Times New Roman" w:cs="Times New Roman"/>
            <w:sz w:val="24"/>
            <w:szCs w:val="24"/>
          </w:rPr>
          <w:delText xml:space="preserve">reflects </w:delText>
        </w:r>
      </w:del>
      <w:ins w:id="177" w:author="Blake Feist" w:date="2016-10-06T16:18:00Z">
        <w:r w:rsidR="007E6207" w:rsidRPr="00D85455">
          <w:rPr>
            <w:rFonts w:ascii="Times New Roman" w:hAnsi="Times New Roman" w:cs="Times New Roman"/>
            <w:sz w:val="24"/>
            <w:szCs w:val="24"/>
          </w:rPr>
          <w:t>reflect</w:t>
        </w:r>
        <w:r w:rsidR="007E6207">
          <w:rPr>
            <w:rFonts w:ascii="Times New Roman" w:hAnsi="Times New Roman" w:cs="Times New Roman"/>
            <w:sz w:val="24"/>
            <w:szCs w:val="24"/>
          </w:rPr>
          <w:t>ed</w:t>
        </w:r>
        <w:r w:rsidR="007E6207" w:rsidRPr="00D85455">
          <w:rPr>
            <w:rFonts w:ascii="Times New Roman" w:hAnsi="Times New Roman" w:cs="Times New Roman"/>
            <w:sz w:val="24"/>
            <w:szCs w:val="24"/>
          </w:rPr>
          <w:t xml:space="preserve"> </w:t>
        </w:r>
      </w:ins>
      <w:r w:rsidR="00307277" w:rsidRPr="00D85455">
        <w:rPr>
          <w:rFonts w:ascii="Times New Roman" w:hAnsi="Times New Roman" w:cs="Times New Roman"/>
          <w:sz w:val="24"/>
          <w:szCs w:val="24"/>
        </w:rPr>
        <w:t>t</w:t>
      </w:r>
      <w:r w:rsidR="009129C7" w:rsidRPr="00D85455">
        <w:rPr>
          <w:rFonts w:ascii="Times New Roman" w:hAnsi="Times New Roman" w:cs="Times New Roman"/>
          <w:sz w:val="24"/>
          <w:szCs w:val="24"/>
        </w:rPr>
        <w:t xml:space="preserve">he sum of all </w:t>
      </w:r>
      <w:r w:rsidR="006808D5" w:rsidRPr="00D85455">
        <w:rPr>
          <w:rFonts w:ascii="Times New Roman" w:hAnsi="Times New Roman" w:cs="Times New Roman"/>
          <w:sz w:val="24"/>
          <w:szCs w:val="24"/>
        </w:rPr>
        <w:t>53</w:t>
      </w:r>
      <w:r w:rsidR="009129C7" w:rsidRPr="00D85455">
        <w:rPr>
          <w:rFonts w:ascii="Times New Roman" w:hAnsi="Times New Roman" w:cs="Times New Roman"/>
          <w:sz w:val="24"/>
          <w:szCs w:val="24"/>
        </w:rPr>
        <w:t xml:space="preserve"> fish species estimated by the </w:t>
      </w:r>
      <w:proofErr w:type="spellStart"/>
      <w:r w:rsidR="009129C7" w:rsidRPr="00D85455">
        <w:rPr>
          <w:rFonts w:ascii="Times New Roman" w:hAnsi="Times New Roman" w:cs="Times New Roman"/>
          <w:sz w:val="24"/>
          <w:szCs w:val="24"/>
        </w:rPr>
        <w:t>spatio</w:t>
      </w:r>
      <w:proofErr w:type="spellEnd"/>
      <w:r w:rsidR="009129C7" w:rsidRPr="00D85455">
        <w:rPr>
          <w:rFonts w:ascii="Times New Roman" w:hAnsi="Times New Roman" w:cs="Times New Roman"/>
          <w:sz w:val="24"/>
          <w:szCs w:val="24"/>
        </w:rPr>
        <w:t>-te</w:t>
      </w:r>
      <w:r w:rsidR="003466C8" w:rsidRPr="00D85455">
        <w:rPr>
          <w:rFonts w:ascii="Times New Roman" w:hAnsi="Times New Roman" w:cs="Times New Roman"/>
          <w:sz w:val="24"/>
          <w:szCs w:val="24"/>
        </w:rPr>
        <w:t xml:space="preserve">mporal model. </w:t>
      </w:r>
      <w:r w:rsidR="008D5C5A" w:rsidRPr="00D85455">
        <w:rPr>
          <w:rFonts w:ascii="Times New Roman" w:hAnsi="Times New Roman" w:cs="Times New Roman"/>
          <w:sz w:val="24"/>
          <w:szCs w:val="24"/>
        </w:rPr>
        <w:t>We hypothesized that t</w:t>
      </w:r>
      <w:r w:rsidR="003466C8" w:rsidRPr="00D85455">
        <w:rPr>
          <w:rFonts w:ascii="Times New Roman" w:hAnsi="Times New Roman" w:cs="Times New Roman"/>
          <w:sz w:val="24"/>
          <w:szCs w:val="24"/>
        </w:rPr>
        <w:t xml:space="preserve">otal biomass would </w:t>
      </w:r>
      <w:r w:rsidR="008D5C5A" w:rsidRPr="00D85455">
        <w:rPr>
          <w:rFonts w:ascii="Times New Roman" w:hAnsi="Times New Roman" w:cs="Times New Roman"/>
          <w:sz w:val="24"/>
          <w:szCs w:val="24"/>
        </w:rPr>
        <w:t xml:space="preserve">exhibit an overall decline if EVOS initiated a decrease in productivity as a result of persistent, low level toxicity, that negatively affected reproduction, growth, or survival at the community scale. </w:t>
      </w:r>
    </w:p>
    <w:p w14:paraId="6BF65118" w14:textId="02E9B4F4" w:rsidR="00941065" w:rsidRPr="00D85455" w:rsidRDefault="000F2288" w:rsidP="00355582">
      <w:pPr>
        <w:pStyle w:val="normal0"/>
        <w:tabs>
          <w:tab w:val="left" w:pos="1180"/>
        </w:tabs>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6808D5" w:rsidRPr="00D85455">
        <w:rPr>
          <w:rFonts w:ascii="Times New Roman" w:hAnsi="Times New Roman" w:cs="Times New Roman"/>
          <w:sz w:val="24"/>
          <w:szCs w:val="24"/>
        </w:rPr>
        <w:tab/>
      </w:r>
    </w:p>
    <w:p w14:paraId="2868B823" w14:textId="7DF11EEB" w:rsidR="00836B1B" w:rsidRPr="00D85455" w:rsidRDefault="00FE6693"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Feeding Guild</w:t>
      </w:r>
      <w:r w:rsidR="003466C8" w:rsidRPr="00D85455">
        <w:rPr>
          <w:rFonts w:ascii="Times New Roman" w:hAnsi="Times New Roman" w:cs="Times New Roman"/>
          <w:i/>
          <w:sz w:val="24"/>
          <w:szCs w:val="24"/>
        </w:rPr>
        <w:t xml:space="preserve">. </w:t>
      </w:r>
      <w:r w:rsidR="006808D5" w:rsidRPr="00D85455">
        <w:rPr>
          <w:rFonts w:ascii="Times New Roman" w:hAnsi="Times New Roman" w:cs="Times New Roman"/>
          <w:sz w:val="24"/>
          <w:szCs w:val="24"/>
        </w:rPr>
        <w:t>We defined</w:t>
      </w:r>
      <w:r w:rsidR="006808D5" w:rsidRPr="00D85455">
        <w:rPr>
          <w:rFonts w:ascii="Times New Roman" w:hAnsi="Times New Roman" w:cs="Times New Roman"/>
          <w:i/>
          <w:sz w:val="24"/>
          <w:szCs w:val="24"/>
        </w:rPr>
        <w:t xml:space="preserve"> </w:t>
      </w:r>
      <w:r w:rsidR="006808D5" w:rsidRPr="00D85455">
        <w:rPr>
          <w:rFonts w:ascii="Times New Roman" w:hAnsi="Times New Roman" w:cs="Times New Roman"/>
          <w:sz w:val="24"/>
          <w:szCs w:val="24"/>
        </w:rPr>
        <w:t xml:space="preserve">guilds for Gulf of Alaska </w:t>
      </w:r>
      <w:proofErr w:type="spellStart"/>
      <w:r w:rsidR="006808D5" w:rsidRPr="00D85455">
        <w:rPr>
          <w:rFonts w:ascii="Times New Roman" w:hAnsi="Times New Roman" w:cs="Times New Roman"/>
          <w:sz w:val="24"/>
          <w:szCs w:val="24"/>
        </w:rPr>
        <w:t>groundfish</w:t>
      </w:r>
      <w:proofErr w:type="spellEnd"/>
      <w:r w:rsidR="006808D5" w:rsidRPr="00D85455">
        <w:rPr>
          <w:rFonts w:ascii="Times New Roman" w:hAnsi="Times New Roman" w:cs="Times New Roman"/>
          <w:sz w:val="24"/>
          <w:szCs w:val="24"/>
        </w:rPr>
        <w:t xml:space="preserve"> based on the categorization of species primary feeding habitat: pelagic (P) or benthic (B)</w:t>
      </w:r>
      <w:r w:rsidRPr="00D85455">
        <w:rPr>
          <w:rFonts w:ascii="Times New Roman" w:hAnsi="Times New Roman" w:cs="Times New Roman"/>
          <w:sz w:val="24"/>
          <w:szCs w:val="24"/>
        </w:rPr>
        <w:t xml:space="preserve"> foragers</w:t>
      </w:r>
      <w:r w:rsidR="006808D5" w:rsidRPr="00D85455">
        <w:rPr>
          <w:rFonts w:ascii="Times New Roman" w:hAnsi="Times New Roman" w:cs="Times New Roman"/>
          <w:sz w:val="24"/>
          <w:szCs w:val="24"/>
        </w:rPr>
        <w:t xml:space="preserve"> </w:t>
      </w:r>
      <w:r w:rsidR="006808D5"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E5E24B5C-F009-426E-9DDF-C4C3E5F9F778&lt;/uuid&gt;&lt;priority&gt;0&lt;/priority&gt;&lt;publications&gt;&lt;publication&gt;&lt;volume&gt;81&lt;/volume&gt;&lt;publication_date&gt;99200904001200000000220000&lt;/publication_date&gt;&lt;number&gt;1-4&lt;/number&gt;&lt;doi&gt;10.1016/j.pocean.2009.04.005&lt;/doi&gt;&lt;startpage&gt;47&lt;/startpage&gt;&lt;title&gt;A comparison of community and trophic structure in five marine ecosystems based on energy budgets and system metrics&lt;/title&gt;&lt;uuid&gt;9BFD2E6A-46F1-4E85-A7E3-C8429620241E&lt;/uuid&gt;&lt;subtype&gt;400&lt;/subtype&gt;&lt;endpage&gt;62&lt;/endpage&gt;&lt;type&gt;400&lt;/type&gt;&lt;url&gt;http://linkinghub.elsevier.com/retrieve/pii/S0079661109000226&lt;/url&gt;&lt;bundle&gt;&lt;publication&gt;&lt;title&gt;Progress in Oceanography&lt;/title&gt;&lt;type&gt;-100&lt;/type&gt;&lt;subtype&gt;-100&lt;/subtype&gt;&lt;uuid&gt;4F5A7A5F-63DA-4C8E-BEE6-11497719CAD5&lt;/uuid&gt;&lt;/publication&gt;&lt;/bundle&gt;&lt;authors&gt;&lt;author&gt;&lt;firstName&gt;Sarah&lt;/firstName&gt;&lt;lastName&gt;Gaichas&lt;/lastName&gt;&lt;/author&gt;&lt;author&gt;&lt;firstName&gt;Georg&lt;/firstName&gt;&lt;lastName&gt;Skaret&lt;/lastName&gt;&lt;/author&gt;&lt;author&gt;&lt;firstName&gt;Jannike&lt;/firstName&gt;&lt;lastName&gt;Falk-Petersen&lt;/lastName&gt;&lt;/author&gt;&lt;author&gt;&lt;firstName&gt;Jason&lt;/firstName&gt;&lt;middleNames&gt;S&lt;/middleNames&gt;&lt;lastName&gt;Link&lt;/lastName&gt;&lt;/author&gt;&lt;author&gt;&lt;firstName&gt;William&lt;/firstName&gt;&lt;lastName&gt;Overholtz&lt;/lastName&gt;&lt;/author&gt;&lt;author&gt;&lt;firstName&gt;Bernard&lt;/firstName&gt;&lt;middleNames&gt;A&lt;/middleNames&gt;&lt;lastName&gt;Megrey&lt;/lastName&gt;&lt;/author&gt;&lt;author&gt;&lt;firstName&gt;Harald&lt;/firstName&gt;&lt;lastName&gt;Gjøsæter&lt;/lastName&gt;&lt;/author&gt;&lt;author&gt;&lt;firstName&gt;William&lt;/firstName&gt;&lt;middleNames&gt;T&lt;/middleNames&gt;&lt;lastName&gt;Stockhausen&lt;/lastName&gt;&lt;/author&gt;&lt;author&gt;&lt;firstName&gt;Are&lt;/firstName&gt;&lt;lastName&gt;Dommasnes&lt;/lastName&gt;&lt;/author&gt;&lt;author&gt;&lt;firstName&gt;Kevin&lt;/firstName&gt;&lt;middleNames&gt;D&lt;/middleNames&gt;&lt;lastName&gt;Friedland&lt;/lastName&gt;&lt;/author&gt;&lt;author&gt;&lt;firstName&gt;Kerim&lt;/firstName&gt;&lt;lastName&gt;Aydin&lt;/lastName&gt;&lt;/author&gt;&lt;/authors&gt;&lt;/publication&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6808D5"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(Aydin et al. 2007, Gaichas et al. 2009)</w:t>
      </w:r>
      <w:r w:rsidR="006808D5" w:rsidRPr="00D85455">
        <w:rPr>
          <w:rFonts w:ascii="Times New Roman" w:hAnsi="Times New Roman" w:cs="Times New Roman"/>
          <w:sz w:val="24"/>
          <w:szCs w:val="24"/>
        </w:rPr>
        <w:fldChar w:fldCharType="end"/>
      </w:r>
      <w:r w:rsidR="001B72D4">
        <w:rPr>
          <w:rFonts w:ascii="Times New Roman" w:hAnsi="Times New Roman" w:cs="Times New Roman"/>
          <w:sz w:val="24"/>
          <w:szCs w:val="24"/>
        </w:rPr>
        <w:t xml:space="preserve">. </w:t>
      </w:r>
      <w:r w:rsidR="006808D5" w:rsidRPr="00D85455">
        <w:rPr>
          <w:rFonts w:ascii="Times New Roman" w:hAnsi="Times New Roman" w:cs="Times New Roman"/>
          <w:sz w:val="24"/>
          <w:szCs w:val="24"/>
        </w:rPr>
        <w:t xml:space="preserve">In addition, we categorized the eight largest and most voracious fish predators in the system as apex (A) predators (including Lingcod, </w:t>
      </w:r>
      <w:proofErr w:type="spellStart"/>
      <w:r w:rsidR="006808D5" w:rsidRPr="00D85455">
        <w:rPr>
          <w:rFonts w:ascii="Times New Roman" w:hAnsi="Times New Roman" w:cs="Times New Roman"/>
          <w:i/>
          <w:sz w:val="24"/>
          <w:szCs w:val="24"/>
        </w:rPr>
        <w:t>Ophiodon</w:t>
      </w:r>
      <w:proofErr w:type="spellEnd"/>
      <w:r w:rsidR="006808D5" w:rsidRPr="00D85455">
        <w:rPr>
          <w:rFonts w:ascii="Times New Roman" w:hAnsi="Times New Roman" w:cs="Times New Roman"/>
          <w:i/>
          <w:sz w:val="24"/>
          <w:szCs w:val="24"/>
        </w:rPr>
        <w:t xml:space="preserve"> elongates, </w:t>
      </w:r>
      <w:r w:rsidR="006808D5" w:rsidRPr="00D85455">
        <w:rPr>
          <w:rFonts w:ascii="Times New Roman" w:hAnsi="Times New Roman" w:cs="Times New Roman"/>
          <w:sz w:val="24"/>
          <w:szCs w:val="24"/>
        </w:rPr>
        <w:t xml:space="preserve">and Pacific halibut, </w:t>
      </w:r>
      <w:proofErr w:type="spellStart"/>
      <w:r w:rsidR="006808D5" w:rsidRPr="00D85455">
        <w:rPr>
          <w:rStyle w:val="st"/>
          <w:rFonts w:ascii="Times New Roman" w:eastAsia="Times New Roman" w:hAnsi="Times New Roman" w:cs="Times New Roman"/>
          <w:i/>
          <w:sz w:val="24"/>
          <w:szCs w:val="24"/>
        </w:rPr>
        <w:t>Hippoglossus</w:t>
      </w:r>
      <w:proofErr w:type="spellEnd"/>
      <w:r w:rsidR="006808D5" w:rsidRPr="00D85455">
        <w:rPr>
          <w:rStyle w:val="st"/>
          <w:rFonts w:ascii="Times New Roman" w:eastAsia="Times New Roman" w:hAnsi="Times New Roman" w:cs="Times New Roman"/>
          <w:i/>
          <w:sz w:val="24"/>
          <w:szCs w:val="24"/>
        </w:rPr>
        <w:t xml:space="preserve"> </w:t>
      </w:r>
      <w:proofErr w:type="spellStart"/>
      <w:r w:rsidR="006808D5" w:rsidRPr="00D85455">
        <w:rPr>
          <w:rStyle w:val="st"/>
          <w:rFonts w:ascii="Times New Roman" w:eastAsia="Times New Roman" w:hAnsi="Times New Roman" w:cs="Times New Roman"/>
          <w:i/>
          <w:sz w:val="24"/>
          <w:szCs w:val="24"/>
        </w:rPr>
        <w:t>stenolepis</w:t>
      </w:r>
      <w:proofErr w:type="spellEnd"/>
      <w:r w:rsidR="006808D5" w:rsidRPr="00D85455">
        <w:rPr>
          <w:rStyle w:val="st"/>
          <w:rFonts w:ascii="Times New Roman" w:eastAsia="Times New Roman" w:hAnsi="Times New Roman" w:cs="Times New Roman"/>
          <w:i/>
          <w:sz w:val="24"/>
          <w:szCs w:val="24"/>
        </w:rPr>
        <w:t xml:space="preserve">; </w:t>
      </w:r>
      <w:r w:rsidR="006808D5" w:rsidRPr="000B6110">
        <w:rPr>
          <w:rStyle w:val="st"/>
          <w:rFonts w:ascii="Times New Roman" w:eastAsia="Times New Roman" w:hAnsi="Times New Roman" w:cs="Times New Roman"/>
          <w:sz w:val="24"/>
          <w:szCs w:val="24"/>
        </w:rPr>
        <w:t xml:space="preserve">Table </w:t>
      </w:r>
      <w:r w:rsidR="000B6110">
        <w:rPr>
          <w:rStyle w:val="st"/>
          <w:rFonts w:ascii="Times New Roman" w:eastAsia="Times New Roman" w:hAnsi="Times New Roman" w:cs="Times New Roman"/>
          <w:sz w:val="24"/>
          <w:szCs w:val="24"/>
        </w:rPr>
        <w:t>S1</w:t>
      </w:r>
      <w:r w:rsidR="006808D5" w:rsidRPr="00D85455">
        <w:rPr>
          <w:rStyle w:val="st"/>
          <w:rFonts w:ascii="Times New Roman" w:eastAsia="Times New Roman" w:hAnsi="Times New Roman" w:cs="Times New Roman"/>
          <w:i/>
          <w:sz w:val="24"/>
          <w:szCs w:val="24"/>
        </w:rPr>
        <w:t>).</w:t>
      </w:r>
      <w:r w:rsidR="00B42D4B" w:rsidRPr="00D85455">
        <w:rPr>
          <w:rStyle w:val="st"/>
          <w:rFonts w:ascii="Times New Roman" w:eastAsia="Times New Roman" w:hAnsi="Times New Roman" w:cs="Times New Roman"/>
          <w:i/>
          <w:sz w:val="24"/>
          <w:szCs w:val="24"/>
        </w:rPr>
        <w:t xml:space="preserve"> </w:t>
      </w:r>
      <w:r w:rsidR="00B42D4B" w:rsidRPr="00D85455">
        <w:rPr>
          <w:rStyle w:val="st"/>
          <w:rFonts w:ascii="Times New Roman" w:eastAsia="Times New Roman" w:hAnsi="Times New Roman" w:cs="Times New Roman"/>
          <w:sz w:val="24"/>
          <w:szCs w:val="24"/>
        </w:rPr>
        <w:t>As the majority of EVOS oil in these habitat</w:t>
      </w:r>
      <w:ins w:id="178" w:author="Blake Feist" w:date="2016-10-06T16:19:00Z">
        <w:r w:rsidR="004A1E05">
          <w:rPr>
            <w:rStyle w:val="st"/>
            <w:rFonts w:ascii="Times New Roman" w:eastAsia="Times New Roman" w:hAnsi="Times New Roman" w:cs="Times New Roman"/>
            <w:sz w:val="24"/>
            <w:szCs w:val="24"/>
          </w:rPr>
          <w:t>s</w:t>
        </w:r>
      </w:ins>
      <w:r w:rsidR="00B42D4B" w:rsidRPr="00D85455">
        <w:rPr>
          <w:rStyle w:val="st"/>
          <w:rFonts w:ascii="Times New Roman" w:eastAsia="Times New Roman" w:hAnsi="Times New Roman" w:cs="Times New Roman"/>
          <w:sz w:val="24"/>
          <w:szCs w:val="24"/>
        </w:rPr>
        <w:t xml:space="preserve"> </w:t>
      </w:r>
      <w:del w:id="179" w:author="Blake Feist" w:date="2016-10-06T16:19:00Z">
        <w:r w:rsidR="00B42D4B" w:rsidRPr="00D85455" w:rsidDel="004A1E05">
          <w:rPr>
            <w:rStyle w:val="st"/>
            <w:rFonts w:ascii="Times New Roman" w:eastAsia="Times New Roman" w:hAnsi="Times New Roman" w:cs="Times New Roman"/>
            <w:sz w:val="24"/>
            <w:szCs w:val="24"/>
          </w:rPr>
          <w:delText xml:space="preserve">is </w:delText>
        </w:r>
      </w:del>
      <w:ins w:id="180" w:author="Blake Feist" w:date="2016-10-06T16:19:00Z">
        <w:r w:rsidR="004A1E05">
          <w:rPr>
            <w:rStyle w:val="st"/>
            <w:rFonts w:ascii="Times New Roman" w:eastAsia="Times New Roman" w:hAnsi="Times New Roman" w:cs="Times New Roman"/>
            <w:sz w:val="24"/>
            <w:szCs w:val="24"/>
          </w:rPr>
          <w:t>was</w:t>
        </w:r>
        <w:r w:rsidR="004A1E05" w:rsidRPr="00D85455">
          <w:rPr>
            <w:rStyle w:val="st"/>
            <w:rFonts w:ascii="Times New Roman" w:eastAsia="Times New Roman" w:hAnsi="Times New Roman" w:cs="Times New Roman"/>
            <w:sz w:val="24"/>
            <w:szCs w:val="24"/>
          </w:rPr>
          <w:t xml:space="preserve"> </w:t>
        </w:r>
      </w:ins>
      <w:r w:rsidR="00B42D4B" w:rsidRPr="00D85455">
        <w:rPr>
          <w:rStyle w:val="st"/>
          <w:rFonts w:ascii="Times New Roman" w:eastAsia="Times New Roman" w:hAnsi="Times New Roman" w:cs="Times New Roman"/>
          <w:sz w:val="24"/>
          <w:szCs w:val="24"/>
        </w:rPr>
        <w:t>thought to be present in benthic sediments, we hypothesize</w:t>
      </w:r>
      <w:ins w:id="181" w:author="Blake Feist" w:date="2016-10-06T16:19:00Z">
        <w:r w:rsidR="004A1E05">
          <w:rPr>
            <w:rStyle w:val="st"/>
            <w:rFonts w:ascii="Times New Roman" w:eastAsia="Times New Roman" w:hAnsi="Times New Roman" w:cs="Times New Roman"/>
            <w:sz w:val="24"/>
            <w:szCs w:val="24"/>
          </w:rPr>
          <w:t>d</w:t>
        </w:r>
      </w:ins>
      <w:r w:rsidR="00B42D4B" w:rsidRPr="00D85455">
        <w:rPr>
          <w:rStyle w:val="st"/>
          <w:rFonts w:ascii="Times New Roman" w:eastAsia="Times New Roman" w:hAnsi="Times New Roman" w:cs="Times New Roman"/>
          <w:sz w:val="24"/>
          <w:szCs w:val="24"/>
        </w:rPr>
        <w:t xml:space="preserve"> that benthic feeders would be </w:t>
      </w:r>
      <w:ins w:id="182" w:author="Blake Feist" w:date="2016-10-06T16:19:00Z">
        <w:r w:rsidR="004A1E05">
          <w:rPr>
            <w:rStyle w:val="st"/>
            <w:rFonts w:ascii="Times New Roman" w:eastAsia="Times New Roman" w:hAnsi="Times New Roman" w:cs="Times New Roman"/>
            <w:sz w:val="24"/>
            <w:szCs w:val="24"/>
          </w:rPr>
          <w:t xml:space="preserve">the </w:t>
        </w:r>
      </w:ins>
      <w:r w:rsidR="00B42D4B" w:rsidRPr="00D85455">
        <w:rPr>
          <w:rStyle w:val="st"/>
          <w:rFonts w:ascii="Times New Roman" w:eastAsia="Times New Roman" w:hAnsi="Times New Roman" w:cs="Times New Roman"/>
          <w:sz w:val="24"/>
          <w:szCs w:val="24"/>
        </w:rPr>
        <w:t xml:space="preserve">most likely </w:t>
      </w:r>
      <w:ins w:id="183" w:author="Blake Feist" w:date="2016-10-06T16:20:00Z">
        <w:r w:rsidR="004A1E05">
          <w:rPr>
            <w:rStyle w:val="st"/>
            <w:rFonts w:ascii="Times New Roman" w:eastAsia="Times New Roman" w:hAnsi="Times New Roman" w:cs="Times New Roman"/>
            <w:sz w:val="24"/>
            <w:szCs w:val="24"/>
          </w:rPr>
          <w:t xml:space="preserve">guild </w:t>
        </w:r>
      </w:ins>
      <w:r w:rsidR="00B42D4B" w:rsidRPr="00D85455">
        <w:rPr>
          <w:rStyle w:val="st"/>
          <w:rFonts w:ascii="Times New Roman" w:eastAsia="Times New Roman" w:hAnsi="Times New Roman" w:cs="Times New Roman"/>
          <w:sz w:val="24"/>
          <w:szCs w:val="24"/>
        </w:rPr>
        <w:t>to exhi</w:t>
      </w:r>
      <w:r w:rsidR="001B72D4">
        <w:rPr>
          <w:rStyle w:val="st"/>
          <w:rFonts w:ascii="Times New Roman" w:eastAsia="Times New Roman" w:hAnsi="Times New Roman" w:cs="Times New Roman"/>
          <w:sz w:val="24"/>
          <w:szCs w:val="24"/>
        </w:rPr>
        <w:t>bit a response to EVOS, though a</w:t>
      </w:r>
      <w:r w:rsidR="00B42D4B" w:rsidRPr="00D85455">
        <w:rPr>
          <w:rStyle w:val="st"/>
          <w:rFonts w:ascii="Times New Roman" w:eastAsia="Times New Roman" w:hAnsi="Times New Roman" w:cs="Times New Roman"/>
          <w:sz w:val="24"/>
          <w:szCs w:val="24"/>
        </w:rPr>
        <w:t xml:space="preserve">pex predators </w:t>
      </w:r>
      <w:r w:rsidRPr="00D85455">
        <w:rPr>
          <w:rStyle w:val="st"/>
          <w:rFonts w:ascii="Times New Roman" w:eastAsia="Times New Roman" w:hAnsi="Times New Roman" w:cs="Times New Roman"/>
          <w:sz w:val="24"/>
          <w:szCs w:val="24"/>
        </w:rPr>
        <w:t xml:space="preserve">may respond indirectly via </w:t>
      </w:r>
      <w:proofErr w:type="spellStart"/>
      <w:r w:rsidRPr="00D85455">
        <w:rPr>
          <w:rStyle w:val="st"/>
          <w:rFonts w:ascii="Times New Roman" w:eastAsia="Times New Roman" w:hAnsi="Times New Roman" w:cs="Times New Roman"/>
          <w:sz w:val="24"/>
          <w:szCs w:val="24"/>
        </w:rPr>
        <w:t>foodweb</w:t>
      </w:r>
      <w:proofErr w:type="spellEnd"/>
      <w:r w:rsidRPr="00D85455">
        <w:rPr>
          <w:rStyle w:val="st"/>
          <w:rFonts w:ascii="Times New Roman" w:eastAsia="Times New Roman" w:hAnsi="Times New Roman" w:cs="Times New Roman"/>
          <w:sz w:val="24"/>
          <w:szCs w:val="24"/>
        </w:rPr>
        <w:t xml:space="preserve"> connections.</w:t>
      </w:r>
    </w:p>
    <w:p w14:paraId="2DDF797F" w14:textId="77777777" w:rsidR="006808D5" w:rsidRPr="00D85455" w:rsidRDefault="006808D5" w:rsidP="00355582">
      <w:pPr>
        <w:pStyle w:val="normal0"/>
        <w:spacing w:line="480" w:lineRule="auto"/>
        <w:rPr>
          <w:rFonts w:ascii="Times New Roman" w:hAnsi="Times New Roman" w:cs="Times New Roman"/>
          <w:sz w:val="24"/>
          <w:szCs w:val="24"/>
        </w:rPr>
      </w:pPr>
    </w:p>
    <w:p w14:paraId="5689D6E0" w14:textId="29BDA488" w:rsidR="00941065" w:rsidRPr="00D85455" w:rsidRDefault="00FE6693"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Diet classification</w:t>
      </w:r>
      <w:r w:rsidR="008452DD" w:rsidRPr="00D85455">
        <w:rPr>
          <w:rFonts w:ascii="Times New Roman" w:hAnsi="Times New Roman" w:cs="Times New Roman"/>
          <w:i/>
          <w:sz w:val="24"/>
          <w:szCs w:val="24"/>
        </w:rPr>
        <w:t xml:space="preserve">. </w:t>
      </w:r>
      <w:r w:rsidR="008452DD" w:rsidRPr="00D85455">
        <w:rPr>
          <w:rFonts w:ascii="Times New Roman" w:hAnsi="Times New Roman" w:cs="Times New Roman"/>
          <w:sz w:val="24"/>
          <w:szCs w:val="24"/>
        </w:rPr>
        <w:t xml:space="preserve">We classified </w:t>
      </w:r>
      <w:r w:rsidRPr="00D85455">
        <w:rPr>
          <w:rFonts w:ascii="Times New Roman" w:hAnsi="Times New Roman" w:cs="Times New Roman"/>
          <w:sz w:val="24"/>
          <w:szCs w:val="24"/>
        </w:rPr>
        <w:t>species based on their published dietary preferences. We use</w:t>
      </w:r>
      <w:r w:rsidR="00DD236C" w:rsidRPr="00D85455">
        <w:rPr>
          <w:rFonts w:ascii="Times New Roman" w:hAnsi="Times New Roman" w:cs="Times New Roman"/>
          <w:sz w:val="24"/>
          <w:szCs w:val="24"/>
        </w:rPr>
        <w:t xml:space="preserve"> published diet data for each species </w:t>
      </w:r>
      <w:r w:rsidR="00DD236C"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&lt;citation&gt;&lt;uuid&gt;A143A84F-D882-470E-9B76-8BC6483DE550&lt;/uuid&gt;&lt;priority&gt;0&lt;/priority&gt;&lt;publications&gt;&lt;publication&gt;&lt;publication_date&gt;99200700001200000000200000&lt;/publication_date&gt;&lt;title&gt;A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DD236C"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(Aydin et al. 2007)</w:t>
      </w:r>
      <w:r w:rsidR="00DD236C" w:rsidRPr="00D85455">
        <w:rPr>
          <w:rFonts w:ascii="Times New Roman" w:hAnsi="Times New Roman" w:cs="Times New Roman"/>
          <w:sz w:val="24"/>
          <w:szCs w:val="24"/>
        </w:rPr>
        <w:fldChar w:fldCharType="end"/>
      </w:r>
      <w:r w:rsidR="00DD236C" w:rsidRPr="00D85455">
        <w:rPr>
          <w:rFonts w:ascii="Times New Roman" w:hAnsi="Times New Roman" w:cs="Times New Roman"/>
          <w:sz w:val="24"/>
          <w:szCs w:val="24"/>
        </w:rPr>
        <w:t xml:space="preserve"> to classify the dominant prey type for each species. We defined species diet as predominantly invertebrate (&gt;80% of diet is invertebrates; I), predominantly fish (&gt;80% of diet is fish; F), or generalist (diet is between 20 and 80% for both fish</w:t>
      </w:r>
      <w:r w:rsidR="007B0B81" w:rsidRPr="00D85455">
        <w:rPr>
          <w:rFonts w:ascii="Times New Roman" w:hAnsi="Times New Roman" w:cs="Times New Roman"/>
          <w:sz w:val="24"/>
          <w:szCs w:val="24"/>
        </w:rPr>
        <w:t xml:space="preserve"> and invertebrates).  </w:t>
      </w:r>
      <w:r w:rsidR="005E303C" w:rsidRPr="00D85455">
        <w:rPr>
          <w:rFonts w:ascii="Times New Roman" w:hAnsi="Times New Roman" w:cs="Times New Roman"/>
          <w:sz w:val="24"/>
          <w:szCs w:val="24"/>
        </w:rPr>
        <w:t>We hypothesize that species with diets based heavily upon invertebrates will exhibit a greater population decline</w:t>
      </w:r>
      <w:r w:rsidR="001B72D4">
        <w:rPr>
          <w:rFonts w:ascii="Times New Roman" w:hAnsi="Times New Roman" w:cs="Times New Roman"/>
          <w:sz w:val="24"/>
          <w:szCs w:val="24"/>
        </w:rPr>
        <w:t xml:space="preserve"> [probably need something more here]</w:t>
      </w:r>
    </w:p>
    <w:p w14:paraId="071EF3C7" w14:textId="77777777" w:rsidR="004B7048" w:rsidRPr="00D85455" w:rsidRDefault="004B7048" w:rsidP="00355582">
      <w:pPr>
        <w:pStyle w:val="normal0"/>
        <w:spacing w:line="480" w:lineRule="auto"/>
        <w:rPr>
          <w:rFonts w:ascii="Times New Roman" w:hAnsi="Times New Roman" w:cs="Times New Roman"/>
          <w:i/>
          <w:sz w:val="24"/>
          <w:szCs w:val="24"/>
        </w:rPr>
      </w:pPr>
    </w:p>
    <w:p w14:paraId="6E09BEC0" w14:textId="7AEC2D52" w:rsidR="00E76DED" w:rsidRDefault="004B7048"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 xml:space="preserve">Recruitment </w:t>
      </w:r>
      <w:r w:rsidR="002C7E3E" w:rsidRPr="00D85455">
        <w:rPr>
          <w:rFonts w:ascii="Times New Roman" w:hAnsi="Times New Roman" w:cs="Times New Roman"/>
          <w:i/>
          <w:sz w:val="24"/>
          <w:szCs w:val="24"/>
        </w:rPr>
        <w:t>interval</w:t>
      </w:r>
      <w:r w:rsidRPr="00D85455">
        <w:rPr>
          <w:rFonts w:ascii="Times New Roman" w:hAnsi="Times New Roman" w:cs="Times New Roman"/>
          <w:i/>
          <w:sz w:val="24"/>
          <w:szCs w:val="24"/>
        </w:rPr>
        <w:t xml:space="preserve">. </w:t>
      </w:r>
      <w:r w:rsidR="001B72D4">
        <w:rPr>
          <w:rFonts w:ascii="Times New Roman" w:hAnsi="Times New Roman" w:cs="Times New Roman"/>
          <w:sz w:val="24"/>
          <w:szCs w:val="24"/>
        </w:rPr>
        <w:t>Hydrocarbon</w:t>
      </w:r>
      <w:r w:rsidRPr="00D85455">
        <w:rPr>
          <w:rFonts w:ascii="Times New Roman" w:hAnsi="Times New Roman" w:cs="Times New Roman"/>
          <w:sz w:val="24"/>
          <w:szCs w:val="24"/>
        </w:rPr>
        <w:t xml:space="preserve"> effects are </w:t>
      </w:r>
      <w:r w:rsidR="002C7E3E" w:rsidRPr="00D85455">
        <w:rPr>
          <w:rFonts w:ascii="Times New Roman" w:hAnsi="Times New Roman" w:cs="Times New Roman"/>
          <w:sz w:val="24"/>
          <w:szCs w:val="24"/>
        </w:rPr>
        <w:t>documented</w:t>
      </w:r>
      <w:r w:rsidRPr="00D85455">
        <w:rPr>
          <w:rFonts w:ascii="Times New Roman" w:hAnsi="Times New Roman" w:cs="Times New Roman"/>
          <w:sz w:val="24"/>
          <w:szCs w:val="24"/>
        </w:rPr>
        <w:t xml:space="preserve"> to be particularly detrimental to early life-stages of fish </w:t>
      </w:r>
      <w:r w:rsidR="002C7E3E"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B2FEF65D-6FD4-4D98-8F3A-8D40B0D76438&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2C7E3E"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(Hicken et al. 2011, Incardona et al. 2015, Sørhus et al. 2016)</w:t>
      </w:r>
      <w:r w:rsidR="002C7E3E" w:rsidRPr="00D85455">
        <w:rPr>
          <w:rFonts w:ascii="Times New Roman" w:hAnsi="Times New Roman" w:cs="Times New Roman"/>
          <w:sz w:val="24"/>
          <w:szCs w:val="24"/>
        </w:rPr>
        <w:fldChar w:fldCharType="end"/>
      </w:r>
      <w:r w:rsidR="002C7E3E" w:rsidRPr="00D85455">
        <w:rPr>
          <w:rFonts w:ascii="Times New Roman" w:hAnsi="Times New Roman" w:cs="Times New Roman"/>
          <w:sz w:val="24"/>
          <w:szCs w:val="24"/>
        </w:rPr>
        <w:t>. However, as the trawl survey only catches species th</w:t>
      </w:r>
      <w:r w:rsidR="00C830AE" w:rsidRPr="00D85455">
        <w:rPr>
          <w:rFonts w:ascii="Times New Roman" w:hAnsi="Times New Roman" w:cs="Times New Roman"/>
          <w:sz w:val="24"/>
          <w:szCs w:val="24"/>
        </w:rPr>
        <w:t>at are generally longer than 15</w:t>
      </w:r>
      <w:r w:rsidR="002C7E3E" w:rsidRPr="00D85455">
        <w:rPr>
          <w:rFonts w:ascii="Times New Roman" w:hAnsi="Times New Roman" w:cs="Times New Roman"/>
          <w:sz w:val="24"/>
          <w:szCs w:val="24"/>
        </w:rPr>
        <w:t xml:space="preserve">cm standard length, the lag between the exposure of larvae to the oil and when juvenile fish </w:t>
      </w:r>
      <w:r w:rsidR="005E303C" w:rsidRPr="00D85455">
        <w:rPr>
          <w:rFonts w:ascii="Times New Roman" w:hAnsi="Times New Roman" w:cs="Times New Roman"/>
          <w:sz w:val="24"/>
          <w:szCs w:val="24"/>
        </w:rPr>
        <w:t xml:space="preserve">are </w:t>
      </w:r>
      <w:r w:rsidR="002C7E3E" w:rsidRPr="00D85455">
        <w:rPr>
          <w:rFonts w:ascii="Times New Roman" w:hAnsi="Times New Roman" w:cs="Times New Roman"/>
          <w:sz w:val="24"/>
          <w:szCs w:val="24"/>
        </w:rPr>
        <w:t xml:space="preserve">observed in the survey will vary among species. </w:t>
      </w:r>
      <w:r w:rsidR="008452DD" w:rsidRPr="00D85455">
        <w:rPr>
          <w:rFonts w:ascii="Times New Roman" w:hAnsi="Times New Roman" w:cs="Times New Roman"/>
          <w:sz w:val="24"/>
          <w:szCs w:val="24"/>
        </w:rPr>
        <w:t>Therefore we divided species into three groups by the number of years expected between parturition and achieving</w:t>
      </w:r>
      <w:r w:rsidR="00C830AE" w:rsidRPr="00D85455">
        <w:rPr>
          <w:rFonts w:ascii="Times New Roman" w:hAnsi="Times New Roman" w:cs="Times New Roman"/>
          <w:sz w:val="24"/>
          <w:szCs w:val="24"/>
        </w:rPr>
        <w:t xml:space="preserve"> a size of 20cm</w:t>
      </w:r>
      <w:r w:rsidR="007C026F" w:rsidRPr="00D85455">
        <w:rPr>
          <w:rFonts w:ascii="Times New Roman" w:hAnsi="Times New Roman" w:cs="Times New Roman"/>
          <w:sz w:val="24"/>
          <w:szCs w:val="24"/>
        </w:rPr>
        <w:t xml:space="preserve"> (a size at which </w:t>
      </w:r>
      <w:r w:rsidR="005E303C" w:rsidRPr="00D85455">
        <w:rPr>
          <w:rFonts w:ascii="Times New Roman" w:hAnsi="Times New Roman" w:cs="Times New Roman"/>
          <w:sz w:val="24"/>
          <w:szCs w:val="24"/>
        </w:rPr>
        <w:t>survey capture efficiency is close to one;</w:t>
      </w:r>
      <w:r w:rsidR="007C026F" w:rsidRPr="00D85455">
        <w:rPr>
          <w:rFonts w:ascii="Times New Roman" w:hAnsi="Times New Roman" w:cs="Times New Roman"/>
          <w:sz w:val="24"/>
          <w:szCs w:val="24"/>
        </w:rPr>
        <w:t xml:space="preserve"> </w:t>
      </w:r>
      <w:r w:rsidR="007C026F" w:rsidRPr="00D85455">
        <w:rPr>
          <w:rFonts w:ascii="Times New Roman" w:hAnsi="Times New Roman" w:cs="Times New Roman"/>
          <w:sz w:val="24"/>
          <w:szCs w:val="24"/>
          <w:highlight w:val="yellow"/>
        </w:rPr>
        <w:t>REF</w:t>
      </w:r>
      <w:r w:rsidR="007C026F" w:rsidRPr="00D85455">
        <w:rPr>
          <w:rFonts w:ascii="Times New Roman" w:hAnsi="Times New Roman" w:cs="Times New Roman"/>
          <w:sz w:val="24"/>
          <w:szCs w:val="24"/>
        </w:rPr>
        <w:t>)</w:t>
      </w:r>
      <w:r w:rsidR="008452DD" w:rsidRPr="00D85455">
        <w:rPr>
          <w:rFonts w:ascii="Times New Roman" w:hAnsi="Times New Roman" w:cs="Times New Roman"/>
          <w:sz w:val="24"/>
          <w:szCs w:val="24"/>
        </w:rPr>
        <w:t xml:space="preserve">.  We categorized this interval as </w:t>
      </w:r>
      <w:r w:rsidR="00350FB0" w:rsidRPr="00D85455">
        <w:rPr>
          <w:rFonts w:ascii="Times New Roman" w:hAnsi="Times New Roman" w:cs="Times New Roman"/>
          <w:sz w:val="24"/>
          <w:szCs w:val="24"/>
        </w:rPr>
        <w:t>short</w:t>
      </w:r>
      <w:r w:rsidR="008452DD" w:rsidRPr="00D85455">
        <w:rPr>
          <w:rFonts w:ascii="Times New Roman" w:hAnsi="Times New Roman" w:cs="Times New Roman"/>
          <w:sz w:val="24"/>
          <w:szCs w:val="24"/>
        </w:rPr>
        <w:t xml:space="preserve"> (&lt;2 years), medium (2 to 4 years), or long (&gt;4 years). We defined the interval usi</w:t>
      </w:r>
      <w:r w:rsidR="001B72D4">
        <w:rPr>
          <w:rFonts w:ascii="Times New Roman" w:hAnsi="Times New Roman" w:cs="Times New Roman"/>
          <w:sz w:val="24"/>
          <w:szCs w:val="24"/>
        </w:rPr>
        <w:t>ng published parameters for the v</w:t>
      </w:r>
      <w:r w:rsidR="008452DD" w:rsidRPr="00D85455">
        <w:rPr>
          <w:rFonts w:ascii="Times New Roman" w:hAnsi="Times New Roman" w:cs="Times New Roman"/>
          <w:sz w:val="24"/>
          <w:szCs w:val="24"/>
        </w:rPr>
        <w:t xml:space="preserve">on </w:t>
      </w:r>
      <w:proofErr w:type="spellStart"/>
      <w:r w:rsidR="008452DD" w:rsidRPr="00D85455">
        <w:rPr>
          <w:rFonts w:ascii="Times New Roman" w:hAnsi="Times New Roman" w:cs="Times New Roman"/>
          <w:sz w:val="24"/>
          <w:szCs w:val="24"/>
        </w:rPr>
        <w:t>Bertalanffy</w:t>
      </w:r>
      <w:proofErr w:type="spellEnd"/>
      <w:r w:rsidR="008452DD" w:rsidRPr="00D85455">
        <w:rPr>
          <w:rFonts w:ascii="Times New Roman" w:hAnsi="Times New Roman" w:cs="Times New Roman"/>
          <w:sz w:val="24"/>
          <w:szCs w:val="24"/>
        </w:rPr>
        <w:t xml:space="preserve"> growth curve and generated a predicted age to reach 15cm. For species with multiple estimates of </w:t>
      </w:r>
      <w:r w:rsidR="008452DD" w:rsidRPr="00D85455">
        <w:rPr>
          <w:rFonts w:ascii="Times New Roman" w:hAnsi="Times New Roman" w:cs="Times New Roman"/>
          <w:i/>
          <w:sz w:val="24"/>
          <w:szCs w:val="24"/>
        </w:rPr>
        <w:t xml:space="preserve">k </w:t>
      </w:r>
      <w:r w:rsidR="008452DD" w:rsidRPr="00D85455">
        <w:rPr>
          <w:rFonts w:ascii="Times New Roman" w:hAnsi="Times New Roman" w:cs="Times New Roman"/>
          <w:sz w:val="24"/>
          <w:szCs w:val="24"/>
        </w:rPr>
        <w:t xml:space="preserve">and </w:t>
      </w:r>
      <w:r w:rsidR="008452DD" w:rsidRPr="00D85455">
        <w:rPr>
          <w:rFonts w:ascii="Times New Roman" w:hAnsi="Times New Roman" w:cs="Times New Roman"/>
          <w:i/>
          <w:sz w:val="24"/>
          <w:szCs w:val="24"/>
        </w:rPr>
        <w:t>L</w:t>
      </w:r>
      <w:r w:rsidR="008452DD" w:rsidRPr="00D85455">
        <w:rPr>
          <w:rFonts w:ascii="Times New Roman" w:hAnsi="Times New Roman" w:cs="Times New Roman"/>
          <w:i/>
          <w:sz w:val="24"/>
          <w:szCs w:val="24"/>
          <w:vertAlign w:val="subscript"/>
        </w:rPr>
        <w:t>∞</w:t>
      </w:r>
      <w:r w:rsidR="008452DD" w:rsidRPr="00D85455">
        <w:rPr>
          <w:rFonts w:ascii="Times New Roman" w:hAnsi="Times New Roman" w:cs="Times New Roman"/>
          <w:sz w:val="24"/>
          <w:szCs w:val="24"/>
        </w:rPr>
        <w:t xml:space="preserve"> we used the median estimate. For a few species, we could not find published growth parameter. In these cases we used available estimates from similar species in the same family.</w:t>
      </w:r>
      <w:r w:rsidR="005E303C" w:rsidRPr="00D85455">
        <w:rPr>
          <w:rFonts w:ascii="Times New Roman" w:hAnsi="Times New Roman" w:cs="Times New Roman"/>
          <w:sz w:val="24"/>
          <w:szCs w:val="24"/>
        </w:rPr>
        <w:t xml:space="preserve"> We hypothesize that shorter recruitment interval species will exhibit an immediate effect of EVOS while longer recruitment interval species will exhibit delayed effects.</w:t>
      </w:r>
    </w:p>
    <w:p w14:paraId="760C634E" w14:textId="77777777" w:rsidR="001B72D4" w:rsidRDefault="001B72D4" w:rsidP="00355582">
      <w:pPr>
        <w:pStyle w:val="normal0"/>
        <w:spacing w:line="480" w:lineRule="auto"/>
        <w:rPr>
          <w:rFonts w:ascii="Times New Roman" w:hAnsi="Times New Roman" w:cs="Times New Roman"/>
          <w:sz w:val="24"/>
          <w:szCs w:val="24"/>
        </w:rPr>
      </w:pPr>
    </w:p>
    <w:p w14:paraId="09DA4707" w14:textId="3B4041C7" w:rsidR="00E76DED" w:rsidRDefault="000D7BA7"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We initially considered additional groupings based upon the reproductive characteristics of fish (e.g.</w:t>
      </w:r>
      <w:ins w:id="184" w:author="Blake Feist" w:date="2016-10-06T16:20:00Z">
        <w:r w:rsidR="00BE5C6E">
          <w:rPr>
            <w:rFonts w:ascii="Times New Roman" w:hAnsi="Times New Roman" w:cs="Times New Roman"/>
            <w:sz w:val="24"/>
            <w:szCs w:val="24"/>
          </w:rPr>
          <w:t>,</w:t>
        </w:r>
      </w:ins>
      <w:r w:rsidRPr="00D85455">
        <w:rPr>
          <w:rFonts w:ascii="Times New Roman" w:hAnsi="Times New Roman" w:cs="Times New Roman"/>
          <w:sz w:val="24"/>
          <w:szCs w:val="24"/>
        </w:rPr>
        <w:t xml:space="preserve"> oviparous versus ovoviviparous) but discovered that classification by reproductive characteristics produced groups the coincided almost identically with guilds and produced virtually identical results. Therefore we omit detailed results for reproductive </w:t>
      </w:r>
      <w:r w:rsidR="000B6110">
        <w:rPr>
          <w:rFonts w:ascii="Times New Roman" w:hAnsi="Times New Roman" w:cs="Times New Roman"/>
          <w:sz w:val="24"/>
          <w:szCs w:val="24"/>
        </w:rPr>
        <w:t>traits</w:t>
      </w:r>
      <w:r w:rsidRPr="00D85455">
        <w:rPr>
          <w:rFonts w:ascii="Times New Roman" w:hAnsi="Times New Roman" w:cs="Times New Roman"/>
          <w:sz w:val="24"/>
          <w:szCs w:val="24"/>
        </w:rPr>
        <w:t>.</w:t>
      </w:r>
    </w:p>
    <w:p w14:paraId="4D8ECC93" w14:textId="657B8E98" w:rsidR="00E76DED" w:rsidRDefault="008452DD"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For all c</w:t>
      </w:r>
      <w:r w:rsidR="000C6399" w:rsidRPr="00D85455">
        <w:rPr>
          <w:rFonts w:ascii="Times New Roman" w:hAnsi="Times New Roman" w:cs="Times New Roman"/>
          <w:sz w:val="24"/>
          <w:szCs w:val="24"/>
        </w:rPr>
        <w:t>ommunity metrics, we present four summaries to describe their change over time. First we present the raw time-series for each focal area to visually examine the time-series for evidenc</w:t>
      </w:r>
      <w:r w:rsidR="0058527B">
        <w:rPr>
          <w:rFonts w:ascii="Times New Roman" w:hAnsi="Times New Roman" w:cs="Times New Roman"/>
          <w:sz w:val="24"/>
          <w:szCs w:val="24"/>
        </w:rPr>
        <w:t xml:space="preserve">e of a </w:t>
      </w:r>
      <w:del w:id="185" w:author="Blake Feist" w:date="2016-10-06T16:21:00Z">
        <w:r w:rsidR="0058527B" w:rsidDel="006B5546">
          <w:rPr>
            <w:rFonts w:ascii="Times New Roman" w:hAnsi="Times New Roman" w:cs="Times New Roman"/>
            <w:sz w:val="24"/>
            <w:szCs w:val="24"/>
          </w:rPr>
          <w:delText xml:space="preserve">shock </w:delText>
        </w:r>
      </w:del>
      <w:ins w:id="186" w:author="Blake Feist" w:date="2016-10-06T16:21:00Z">
        <w:r w:rsidR="006B5546">
          <w:rPr>
            <w:rFonts w:ascii="Times New Roman" w:hAnsi="Times New Roman" w:cs="Times New Roman"/>
            <w:sz w:val="24"/>
            <w:szCs w:val="24"/>
          </w:rPr>
          <w:t xml:space="preserve">perturbation </w:t>
        </w:r>
      </w:ins>
      <w:r w:rsidR="0058527B">
        <w:rPr>
          <w:rFonts w:ascii="Times New Roman" w:hAnsi="Times New Roman" w:cs="Times New Roman"/>
          <w:sz w:val="24"/>
          <w:szCs w:val="24"/>
        </w:rPr>
        <w:t xml:space="preserve">provided by EVOS. </w:t>
      </w:r>
      <w:r w:rsidR="000C6399" w:rsidRPr="00D85455">
        <w:rPr>
          <w:rFonts w:ascii="Times New Roman" w:hAnsi="Times New Roman" w:cs="Times New Roman"/>
          <w:sz w:val="24"/>
          <w:szCs w:val="24"/>
        </w:rPr>
        <w:t xml:space="preserve">Second, to compare among areas exposed to </w:t>
      </w:r>
      <w:ins w:id="187" w:author="Blake Feist" w:date="2016-10-06T16:21:00Z">
        <w:r w:rsidR="0014679D">
          <w:rPr>
            <w:rFonts w:ascii="Times New Roman" w:hAnsi="Times New Roman" w:cs="Times New Roman"/>
            <w:sz w:val="24"/>
            <w:szCs w:val="24"/>
          </w:rPr>
          <w:t xml:space="preserve">varying amounts of oil, </w:t>
        </w:r>
      </w:ins>
      <w:r w:rsidR="000C6399" w:rsidRPr="00D85455">
        <w:rPr>
          <w:rFonts w:ascii="Times New Roman" w:hAnsi="Times New Roman" w:cs="Times New Roman"/>
          <w:sz w:val="24"/>
          <w:szCs w:val="24"/>
        </w:rPr>
        <w:t>we calculate a linear trend</w:t>
      </w:r>
      <w:r w:rsidR="001B72D4">
        <w:rPr>
          <w:rFonts w:ascii="Times New Roman" w:hAnsi="Times New Roman" w:cs="Times New Roman"/>
          <w:sz w:val="24"/>
          <w:szCs w:val="24"/>
        </w:rPr>
        <w:t xml:space="preserve"> </w:t>
      </w:r>
      <w:r w:rsidR="001B72D4" w:rsidRPr="00D85455">
        <w:rPr>
          <w:rFonts w:ascii="Times New Roman" w:hAnsi="Times New Roman" w:cs="Times New Roman"/>
          <w:sz w:val="24"/>
          <w:szCs w:val="24"/>
        </w:rPr>
        <w:t xml:space="preserve">for each area post-spill (1990-2015). </w:t>
      </w:r>
      <w:r w:rsidR="001B72D4">
        <w:rPr>
          <w:rFonts w:ascii="Times New Roman" w:hAnsi="Times New Roman" w:cs="Times New Roman"/>
          <w:sz w:val="24"/>
          <w:szCs w:val="24"/>
        </w:rPr>
        <w:t>To calculate the trend</w:t>
      </w:r>
      <w:ins w:id="188" w:author="Blake Feist" w:date="2016-10-06T16:22:00Z">
        <w:r w:rsidR="00221CF9">
          <w:rPr>
            <w:rFonts w:ascii="Times New Roman" w:hAnsi="Times New Roman" w:cs="Times New Roman"/>
            <w:sz w:val="24"/>
            <w:szCs w:val="24"/>
          </w:rPr>
          <w:t>,</w:t>
        </w:r>
      </w:ins>
      <w:r w:rsidR="001B72D4">
        <w:rPr>
          <w:rFonts w:ascii="Times New Roman" w:hAnsi="Times New Roman" w:cs="Times New Roman"/>
          <w:sz w:val="24"/>
          <w:szCs w:val="24"/>
        </w:rPr>
        <w:t xml:space="preserve"> we used the mean estimated CPUE for each area and year and weighted </w:t>
      </w:r>
      <w:ins w:id="189" w:author="Blake Feist" w:date="2016-10-06T16:22:00Z">
        <w:r w:rsidR="00221CF9">
          <w:rPr>
            <w:rFonts w:ascii="Times New Roman" w:hAnsi="Times New Roman" w:cs="Times New Roman"/>
            <w:sz w:val="24"/>
            <w:szCs w:val="24"/>
          </w:rPr>
          <w:t xml:space="preserve">that </w:t>
        </w:r>
      </w:ins>
      <w:r w:rsidR="001B72D4">
        <w:rPr>
          <w:rFonts w:ascii="Times New Roman" w:hAnsi="Times New Roman" w:cs="Times New Roman"/>
          <w:sz w:val="24"/>
          <w:szCs w:val="24"/>
        </w:rPr>
        <w:t xml:space="preserve">by the inverse of the variance. </w:t>
      </w:r>
      <w:r w:rsidR="000C6399" w:rsidRPr="00D85455">
        <w:rPr>
          <w:rFonts w:ascii="Times New Roman" w:hAnsi="Times New Roman" w:cs="Times New Roman"/>
          <w:sz w:val="24"/>
          <w:szCs w:val="24"/>
        </w:rPr>
        <w:t xml:space="preserve">Ideally, we would </w:t>
      </w:r>
      <w:ins w:id="190" w:author="Blake Feist" w:date="2016-10-06T16:22:00Z">
        <w:r w:rsidR="00625933">
          <w:rPr>
            <w:rFonts w:ascii="Times New Roman" w:hAnsi="Times New Roman" w:cs="Times New Roman"/>
            <w:sz w:val="24"/>
            <w:szCs w:val="24"/>
          </w:rPr>
          <w:t xml:space="preserve">have </w:t>
        </w:r>
      </w:ins>
      <w:r w:rsidR="000C6399" w:rsidRPr="00D85455">
        <w:rPr>
          <w:rFonts w:ascii="Times New Roman" w:hAnsi="Times New Roman" w:cs="Times New Roman"/>
          <w:sz w:val="24"/>
          <w:szCs w:val="24"/>
        </w:rPr>
        <w:t>compare</w:t>
      </w:r>
      <w:ins w:id="191" w:author="Blake Feist" w:date="2016-10-06T16:22:00Z">
        <w:r w:rsidR="00625933">
          <w:rPr>
            <w:rFonts w:ascii="Times New Roman" w:hAnsi="Times New Roman" w:cs="Times New Roman"/>
            <w:sz w:val="24"/>
            <w:szCs w:val="24"/>
          </w:rPr>
          <w:t>d</w:t>
        </w:r>
      </w:ins>
      <w:r w:rsidR="000C6399" w:rsidRPr="00D85455">
        <w:rPr>
          <w:rFonts w:ascii="Times New Roman" w:hAnsi="Times New Roman" w:cs="Times New Roman"/>
          <w:sz w:val="24"/>
          <w:szCs w:val="24"/>
        </w:rPr>
        <w:t xml:space="preserve"> trends before and after the spill</w:t>
      </w:r>
      <w:ins w:id="192" w:author="Blake Feist" w:date="2016-10-06T16:22:00Z">
        <w:r w:rsidR="00625933">
          <w:rPr>
            <w:rFonts w:ascii="Times New Roman" w:hAnsi="Times New Roman" w:cs="Times New Roman"/>
            <w:sz w:val="24"/>
            <w:szCs w:val="24"/>
          </w:rPr>
          <w:t>,</w:t>
        </w:r>
      </w:ins>
      <w:r w:rsidR="000C6399" w:rsidRPr="00D85455">
        <w:rPr>
          <w:rFonts w:ascii="Times New Roman" w:hAnsi="Times New Roman" w:cs="Times New Roman"/>
          <w:sz w:val="24"/>
          <w:szCs w:val="24"/>
        </w:rPr>
        <w:t xml:space="preserve"> but with only two survey</w:t>
      </w:r>
      <w:r w:rsidR="00BD5D37" w:rsidRPr="00D85455">
        <w:rPr>
          <w:rFonts w:ascii="Times New Roman" w:hAnsi="Times New Roman" w:cs="Times New Roman"/>
          <w:sz w:val="24"/>
          <w:szCs w:val="24"/>
        </w:rPr>
        <w:t>s o</w:t>
      </w:r>
      <w:r w:rsidR="000D7BA7" w:rsidRPr="00D85455">
        <w:rPr>
          <w:rFonts w:ascii="Times New Roman" w:hAnsi="Times New Roman" w:cs="Times New Roman"/>
          <w:sz w:val="24"/>
          <w:szCs w:val="24"/>
        </w:rPr>
        <w:t>cc</w:t>
      </w:r>
      <w:r w:rsidR="00BD5D37" w:rsidRPr="00D85455">
        <w:rPr>
          <w:rFonts w:ascii="Times New Roman" w:hAnsi="Times New Roman" w:cs="Times New Roman"/>
          <w:sz w:val="24"/>
          <w:szCs w:val="24"/>
        </w:rPr>
        <w:t>urring</w:t>
      </w:r>
      <w:r w:rsidR="000C6399" w:rsidRPr="00D85455">
        <w:rPr>
          <w:rFonts w:ascii="Times New Roman" w:hAnsi="Times New Roman" w:cs="Times New Roman"/>
          <w:sz w:val="24"/>
          <w:szCs w:val="24"/>
        </w:rPr>
        <w:t xml:space="preserve"> before </w:t>
      </w:r>
      <w:r w:rsidR="000D7BA7" w:rsidRPr="00D85455">
        <w:rPr>
          <w:rFonts w:ascii="Times New Roman" w:hAnsi="Times New Roman" w:cs="Times New Roman"/>
          <w:sz w:val="24"/>
          <w:szCs w:val="24"/>
        </w:rPr>
        <w:t xml:space="preserve">EVOS, </w:t>
      </w:r>
      <w:r w:rsidR="000C6399" w:rsidRPr="00D85455">
        <w:rPr>
          <w:rFonts w:ascii="Times New Roman" w:hAnsi="Times New Roman" w:cs="Times New Roman"/>
          <w:sz w:val="24"/>
          <w:szCs w:val="24"/>
        </w:rPr>
        <w:t>breakpoin</w:t>
      </w:r>
      <w:r w:rsidR="00350FB0" w:rsidRPr="00D85455">
        <w:rPr>
          <w:rFonts w:ascii="Times New Roman" w:hAnsi="Times New Roman" w:cs="Times New Roman"/>
          <w:sz w:val="24"/>
          <w:szCs w:val="24"/>
        </w:rPr>
        <w:t xml:space="preserve">t analysis </w:t>
      </w:r>
      <w:del w:id="193" w:author="Blake Feist" w:date="2016-10-06T16:22:00Z">
        <w:r w:rsidR="00350FB0" w:rsidRPr="00D85455" w:rsidDel="00625933">
          <w:rPr>
            <w:rFonts w:ascii="Times New Roman" w:hAnsi="Times New Roman" w:cs="Times New Roman"/>
            <w:sz w:val="24"/>
            <w:szCs w:val="24"/>
          </w:rPr>
          <w:delText xml:space="preserve">is </w:delText>
        </w:r>
      </w:del>
      <w:ins w:id="194" w:author="Blake Feist" w:date="2016-10-06T16:22:00Z">
        <w:r w:rsidR="00625933">
          <w:rPr>
            <w:rFonts w:ascii="Times New Roman" w:hAnsi="Times New Roman" w:cs="Times New Roman"/>
            <w:sz w:val="24"/>
            <w:szCs w:val="24"/>
          </w:rPr>
          <w:t>was</w:t>
        </w:r>
        <w:r w:rsidR="00625933" w:rsidRPr="00D85455">
          <w:rPr>
            <w:rFonts w:ascii="Times New Roman" w:hAnsi="Times New Roman" w:cs="Times New Roman"/>
            <w:sz w:val="24"/>
            <w:szCs w:val="24"/>
          </w:rPr>
          <w:t xml:space="preserve"> </w:t>
        </w:r>
      </w:ins>
      <w:r w:rsidR="00350FB0" w:rsidRPr="00D85455">
        <w:rPr>
          <w:rFonts w:ascii="Times New Roman" w:hAnsi="Times New Roman" w:cs="Times New Roman"/>
          <w:sz w:val="24"/>
          <w:szCs w:val="24"/>
        </w:rPr>
        <w:t xml:space="preserve">not </w:t>
      </w:r>
      <w:r w:rsidR="000D7BA7" w:rsidRPr="00D85455">
        <w:rPr>
          <w:rFonts w:ascii="Times New Roman" w:hAnsi="Times New Roman" w:cs="Times New Roman"/>
          <w:sz w:val="24"/>
          <w:szCs w:val="24"/>
        </w:rPr>
        <w:t>statistically feasible</w:t>
      </w:r>
      <w:r w:rsidR="00350FB0" w:rsidRPr="00D85455">
        <w:rPr>
          <w:rFonts w:ascii="Times New Roman" w:hAnsi="Times New Roman" w:cs="Times New Roman"/>
          <w:sz w:val="24"/>
          <w:szCs w:val="24"/>
        </w:rPr>
        <w:t xml:space="preserve">. </w:t>
      </w:r>
      <w:r w:rsidR="000C6399" w:rsidRPr="00D85455">
        <w:rPr>
          <w:rFonts w:ascii="Times New Roman" w:hAnsi="Times New Roman" w:cs="Times New Roman"/>
          <w:sz w:val="24"/>
          <w:szCs w:val="24"/>
        </w:rPr>
        <w:t>Third, we compare</w:t>
      </w:r>
      <w:ins w:id="195" w:author="Blake Feist" w:date="2016-10-06T16:22:00Z">
        <w:r w:rsidR="009623CE">
          <w:rPr>
            <w:rFonts w:ascii="Times New Roman" w:hAnsi="Times New Roman" w:cs="Times New Roman"/>
            <w:sz w:val="24"/>
            <w:szCs w:val="24"/>
          </w:rPr>
          <w:t>d</w:t>
        </w:r>
      </w:ins>
      <w:r w:rsidR="000C6399" w:rsidRPr="00D85455">
        <w:rPr>
          <w:rFonts w:ascii="Times New Roman" w:hAnsi="Times New Roman" w:cs="Times New Roman"/>
          <w:sz w:val="24"/>
          <w:szCs w:val="24"/>
        </w:rPr>
        <w:t xml:space="preserve"> the variability of each metric during the post-spill period using the coefficient of variation (</w:t>
      </w:r>
      <w:r w:rsidR="00350FB0" w:rsidRPr="00D85455">
        <w:rPr>
          <w:rFonts w:ascii="Times New Roman" w:hAnsi="Times New Roman" w:cs="Times New Roman"/>
          <w:sz w:val="24"/>
          <w:szCs w:val="24"/>
        </w:rPr>
        <w:t>CV = standard deviation</w:t>
      </w:r>
      <w:r w:rsidR="00874D51" w:rsidRPr="00D85455">
        <w:rPr>
          <w:rFonts w:ascii="Times New Roman" w:hAnsi="Times New Roman" w:cs="Times New Roman"/>
          <w:sz w:val="24"/>
          <w:szCs w:val="24"/>
        </w:rPr>
        <w:t>/</w:t>
      </w:r>
      <w:r w:rsidR="00350FB0" w:rsidRPr="00D85455">
        <w:rPr>
          <w:rFonts w:ascii="Times New Roman" w:hAnsi="Times New Roman" w:cs="Times New Roman"/>
          <w:sz w:val="24"/>
          <w:szCs w:val="24"/>
        </w:rPr>
        <w:t>mean). We calculated the CV using the deviations from the linear trend to estimate the standard deviation and the overall mean abundance from 1990 to 2015.</w:t>
      </w:r>
      <w:r w:rsidR="00496410" w:rsidRPr="00D85455">
        <w:rPr>
          <w:rFonts w:ascii="Times New Roman" w:hAnsi="Times New Roman" w:cs="Times New Roman"/>
          <w:sz w:val="24"/>
          <w:szCs w:val="24"/>
        </w:rPr>
        <w:t xml:space="preserve"> </w:t>
      </w:r>
    </w:p>
    <w:p w14:paraId="622718A0" w14:textId="0EA5D625" w:rsidR="009412FD" w:rsidRPr="00D85455" w:rsidRDefault="008A739F"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trends and variability, w</w:t>
      </w:r>
      <w:r w:rsidR="009412FD" w:rsidRPr="00D85455">
        <w:rPr>
          <w:rFonts w:ascii="Times New Roman" w:hAnsi="Times New Roman" w:cs="Times New Roman"/>
          <w:sz w:val="24"/>
          <w:szCs w:val="24"/>
        </w:rPr>
        <w:t xml:space="preserve">e </w:t>
      </w:r>
      <w:r w:rsidR="00ED68D5">
        <w:rPr>
          <w:rFonts w:ascii="Times New Roman" w:hAnsi="Times New Roman" w:cs="Times New Roman"/>
          <w:sz w:val="24"/>
          <w:szCs w:val="24"/>
        </w:rPr>
        <w:t>used</w:t>
      </w:r>
      <w:r w:rsidR="00D85455">
        <w:rPr>
          <w:rFonts w:ascii="Times New Roman" w:hAnsi="Times New Roman" w:cs="Times New Roman"/>
          <w:sz w:val="24"/>
          <w:szCs w:val="24"/>
        </w:rPr>
        <w:t xml:space="preserve"> two me</w:t>
      </w:r>
      <w:r w:rsidR="009412FD" w:rsidRPr="00D85455">
        <w:rPr>
          <w:rFonts w:ascii="Times New Roman" w:hAnsi="Times New Roman" w:cs="Times New Roman"/>
          <w:sz w:val="24"/>
          <w:szCs w:val="24"/>
        </w:rPr>
        <w:t xml:space="preserve">trics of synchrony </w:t>
      </w:r>
      <w:r w:rsidR="00D85455">
        <w:rPr>
          <w:rFonts w:ascii="Times New Roman" w:hAnsi="Times New Roman" w:cs="Times New Roman"/>
          <w:sz w:val="24"/>
          <w:szCs w:val="24"/>
        </w:rPr>
        <w:t xml:space="preserve">for the demersal </w:t>
      </w:r>
      <w:proofErr w:type="spellStart"/>
      <w:r w:rsidR="00D85455">
        <w:rPr>
          <w:rFonts w:ascii="Times New Roman" w:hAnsi="Times New Roman" w:cs="Times New Roman"/>
          <w:sz w:val="24"/>
          <w:szCs w:val="24"/>
        </w:rPr>
        <w:t>groundfish</w:t>
      </w:r>
      <w:proofErr w:type="spellEnd"/>
      <w:r w:rsidR="00D85455">
        <w:rPr>
          <w:rFonts w:ascii="Times New Roman" w:hAnsi="Times New Roman" w:cs="Times New Roman"/>
          <w:sz w:val="24"/>
          <w:szCs w:val="24"/>
        </w:rPr>
        <w:t xml:space="preserve"> </w:t>
      </w:r>
      <w:r w:rsidR="009412FD" w:rsidRPr="00D85455">
        <w:rPr>
          <w:rFonts w:ascii="Times New Roman" w:hAnsi="Times New Roman" w:cs="Times New Roman"/>
          <w:sz w:val="24"/>
          <w:szCs w:val="24"/>
        </w:rPr>
        <w:t>community</w:t>
      </w:r>
      <w:r w:rsidR="0058527B">
        <w:rPr>
          <w:rFonts w:ascii="Times New Roman" w:hAnsi="Times New Roman" w:cs="Times New Roman"/>
          <w:sz w:val="24"/>
          <w:szCs w:val="24"/>
        </w:rPr>
        <w:t xml:space="preserve"> </w:t>
      </w:r>
      <w:r w:rsidR="00ED68D5">
        <w:rPr>
          <w:rFonts w:ascii="Times New Roman" w:hAnsi="Times New Roman" w:cs="Times New Roman"/>
          <w:sz w:val="24"/>
          <w:szCs w:val="24"/>
        </w:rPr>
        <w:t>to compare</w:t>
      </w:r>
      <w:r w:rsidR="0058527B">
        <w:rPr>
          <w:rFonts w:ascii="Times New Roman" w:hAnsi="Times New Roman" w:cs="Times New Roman"/>
          <w:sz w:val="24"/>
          <w:szCs w:val="24"/>
        </w:rPr>
        <w:t xml:space="preserve"> </w:t>
      </w:r>
      <w:r w:rsidR="001B72D4">
        <w:rPr>
          <w:rFonts w:ascii="Times New Roman" w:hAnsi="Times New Roman" w:cs="Times New Roman"/>
          <w:sz w:val="24"/>
          <w:szCs w:val="24"/>
        </w:rPr>
        <w:t xml:space="preserve">areas classified as </w:t>
      </w:r>
      <w:r w:rsidR="0058527B">
        <w:rPr>
          <w:rFonts w:ascii="Times New Roman" w:hAnsi="Times New Roman" w:cs="Times New Roman"/>
          <w:sz w:val="24"/>
          <w:szCs w:val="24"/>
        </w:rPr>
        <w:t>EVOS</w:t>
      </w:r>
      <w:r w:rsidR="001B72D4">
        <w:rPr>
          <w:rFonts w:ascii="Times New Roman" w:hAnsi="Times New Roman" w:cs="Times New Roman"/>
          <w:sz w:val="24"/>
          <w:szCs w:val="24"/>
        </w:rPr>
        <w:t xml:space="preserve">-affected (areas 2-6) </w:t>
      </w:r>
      <w:r w:rsidR="0058527B">
        <w:rPr>
          <w:rFonts w:ascii="Times New Roman" w:hAnsi="Times New Roman" w:cs="Times New Roman"/>
          <w:sz w:val="24"/>
          <w:szCs w:val="24"/>
        </w:rPr>
        <w:t xml:space="preserve">and Control </w:t>
      </w:r>
      <w:r w:rsidR="001B72D4">
        <w:rPr>
          <w:rFonts w:ascii="Times New Roman" w:hAnsi="Times New Roman" w:cs="Times New Roman"/>
          <w:sz w:val="24"/>
          <w:szCs w:val="24"/>
        </w:rPr>
        <w:t>(areas 1, 7-11)</w:t>
      </w:r>
      <w:r w:rsidR="0058527B">
        <w:rPr>
          <w:rFonts w:ascii="Times New Roman" w:hAnsi="Times New Roman" w:cs="Times New Roman"/>
          <w:sz w:val="24"/>
          <w:szCs w:val="24"/>
        </w:rPr>
        <w:t xml:space="preserve">. We </w:t>
      </w:r>
      <w:r w:rsidR="00566578">
        <w:rPr>
          <w:rFonts w:ascii="Times New Roman" w:hAnsi="Times New Roman" w:cs="Times New Roman"/>
          <w:sz w:val="24"/>
          <w:szCs w:val="24"/>
        </w:rPr>
        <w:t>calculated</w:t>
      </w:r>
      <w:r>
        <w:rPr>
          <w:rFonts w:ascii="Times New Roman" w:hAnsi="Times New Roman" w:cs="Times New Roman"/>
          <w:sz w:val="24"/>
          <w:szCs w:val="24"/>
        </w:rPr>
        <w:t xml:space="preserve"> community-wide</w:t>
      </w:r>
      <w:r w:rsidR="00566578">
        <w:rPr>
          <w:rFonts w:ascii="Times New Roman" w:hAnsi="Times New Roman" w:cs="Times New Roman"/>
          <w:sz w:val="24"/>
          <w:szCs w:val="24"/>
        </w:rPr>
        <w:t xml:space="preserve"> </w:t>
      </w:r>
      <w:r>
        <w:rPr>
          <w:rFonts w:ascii="Times New Roman" w:hAnsi="Times New Roman" w:cs="Times New Roman"/>
          <w:sz w:val="24"/>
          <w:szCs w:val="24"/>
        </w:rPr>
        <w:t xml:space="preserve">synchrony, </w:t>
      </w:r>
      <m:oMath>
        <m:r>
          <w:rPr>
            <w:rFonts w:ascii="Cambria Math" w:hAnsi="Cambria Math" w:cs="Times New Roman"/>
            <w:sz w:val="24"/>
            <w:szCs w:val="24"/>
          </w:rPr>
          <m:t>φ</m:t>
        </m:r>
      </m:oMath>
      <w:r>
        <w:rPr>
          <w:rFonts w:ascii="Times New Roman" w:hAnsi="Times New Roman" w:cs="Times New Roman"/>
          <w:sz w:val="24"/>
          <w:szCs w:val="24"/>
        </w:rPr>
        <w:t xml:space="preserve">, for each area for the entire time period </w:t>
      </w:r>
      <w:r>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EEC20139-0E3A-490B-ABD7-51144AD6D547&lt;/uuid&gt;&lt;priority&gt;0&lt;/priority&gt;&lt;publications&gt;&lt;publication&gt;&lt;uuid&gt;C484DB2C-3A85-498B-AD8F-28B1063530FD&lt;/uuid&gt;&lt;volume&gt;172&lt;/volume&gt;&lt;doi&gt;10.1086/589746&lt;/doi&gt;&lt;startpage&gt;E48&lt;/startpage&gt;&lt;publication_date&gt;99200808001200000000220000&lt;/publication_date&gt;&lt;url&gt;http://eutils.ncbi.nlm.nih.gov/entrez/eutils/elink.fcgi?dbfrom=pubmed&amp;amp;id=18598188&amp;amp;retmode=ref&amp;amp;cmd=prlinks&lt;/url&gt;&lt;type&gt;400&lt;/type&gt;&lt;title&gt;Species synchrony and its drivers: neutral and nonneutral community dynamics in fluctuating environments.&lt;/title&gt;&lt;institution&gt;Department of Biology, McGill University, 1205 avenue Docteur Penfield, Montreal, Quebec H3A 1B1, Canada. michel.loreau@mcgill.ca&lt;/institution&gt;&lt;number&gt;2&lt;/number&gt;&lt;subtype&gt;400&lt;/subtype&gt;&lt;endpage&gt;66&lt;/endpage&gt;&lt;bundle&gt;&lt;publication&gt;&lt;publisher&gt; The University of Chicago Press &lt;/publisher&gt;&lt;title&gt;The American Naturalist&lt;/title&gt;&lt;type&gt;-100&lt;/type&gt;&lt;subtype&gt;-100&lt;/subtype&gt;&lt;uuid&gt;EBF931DF-8E76-4C6D-9A70-82FC440F5111&lt;/uuid&gt;&lt;/publication&gt;&lt;/bundle&gt;&lt;authors&gt;&lt;author&gt;&lt;firstName&gt;Michel&lt;/firstName&gt;&lt;lastName&gt;Loreau&lt;/lastName&gt;&lt;/author&gt;&lt;author&gt;&lt;nonDroppingParticle&gt;de&lt;/nonDroppingParticle&gt;&lt;firstName&gt;Claire&lt;/firstName&gt;&lt;lastName&gt;Mazancourt&lt;/lastName&gt;&lt;/author&gt;&lt;/authors&gt;&lt;/publication&gt;&lt;/publications&gt;&lt;cites&gt;&lt;/cites&gt;&lt;/citation&gt;</w:instrText>
      </w:r>
      <w:r>
        <w:rPr>
          <w:rFonts w:ascii="Times New Roman" w:hAnsi="Times New Roman" w:cs="Times New Roman"/>
          <w:sz w:val="24"/>
          <w:szCs w:val="24"/>
        </w:rPr>
        <w:fldChar w:fldCharType="separate"/>
      </w:r>
      <w:r w:rsidR="00722664">
        <w:rPr>
          <w:rFonts w:ascii="Times New Roman" w:hAnsi="Times New Roman" w:cs="Times New Roman"/>
          <w:sz w:val="24"/>
          <w:szCs w:val="24"/>
        </w:rPr>
        <w:t>(Loreau &amp; de Mazancourt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D68D5">
        <w:rPr>
          <w:rFonts w:ascii="Times New Roman" w:hAnsi="Times New Roman" w:cs="Times New Roman"/>
          <w:sz w:val="24"/>
          <w:szCs w:val="24"/>
        </w:rPr>
        <w:t>The parameter</w:t>
      </w:r>
      <w:r>
        <w:rPr>
          <w:rFonts w:ascii="Times New Roman" w:hAnsi="Times New Roman" w:cs="Times New Roman"/>
          <w:sz w:val="24"/>
          <w:szCs w:val="24"/>
        </w:rPr>
        <w:t xml:space="preserve"> </w:t>
      </w:r>
      <m:oMath>
        <m:r>
          <w:rPr>
            <w:rFonts w:ascii="Cambria Math" w:hAnsi="Cambria Math" w:cs="Times New Roman"/>
            <w:sz w:val="24"/>
            <w:szCs w:val="24"/>
          </w:rPr>
          <m:t>φ</m:t>
        </m:r>
      </m:oMath>
      <w:r>
        <w:rPr>
          <w:rFonts w:ascii="Times New Roman" w:hAnsi="Times New Roman" w:cs="Times New Roman"/>
          <w:sz w:val="24"/>
          <w:szCs w:val="24"/>
        </w:rPr>
        <w:t xml:space="preserve"> ranges between 0 </w:t>
      </w:r>
      <w:r w:rsidR="00ED68D5">
        <w:rPr>
          <w:rFonts w:ascii="Times New Roman" w:hAnsi="Times New Roman" w:cs="Times New Roman"/>
          <w:sz w:val="24"/>
          <w:szCs w:val="24"/>
        </w:rPr>
        <w:t xml:space="preserve">(indicating uncorrelated fluctuations) </w:t>
      </w:r>
      <w:r>
        <w:rPr>
          <w:rFonts w:ascii="Times New Roman" w:hAnsi="Times New Roman" w:cs="Times New Roman"/>
          <w:sz w:val="24"/>
          <w:szCs w:val="24"/>
        </w:rPr>
        <w:t xml:space="preserve">and 1 </w:t>
      </w:r>
      <w:r>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0BB5489A-C857-429E-A7E3-BFA5515138F7&lt;/uuid&gt;&lt;priority&gt;0&lt;/priority&gt;&lt;publications&gt;&lt;publication&gt;&lt;uuid&gt;C484DB2C-3A85-498B-AD8F-28B1063530FD&lt;/uuid&gt;&lt;volume&gt;172&lt;/volume&gt;&lt;doi&gt;10.1086/589746&lt;/doi&gt;&lt;startpage&gt;E48&lt;/startpage&gt;&lt;publication_date&gt;99200808001200000000220000&lt;/publication_date&gt;&lt;url&gt;http://eutils.ncbi.nlm.nih.gov/entrez/eutils/elink.fcgi?dbfrom=pubmed&amp;amp;id=18598188&amp;amp;retmode=ref&amp;amp;cmd=prlinks&lt;/url&gt;&lt;type&gt;400&lt;/type&gt;&lt;title&gt;Species synchrony and its drivers: neutral and nonneutral community dynamics in fluctuating environments.&lt;/title&gt;&lt;institution&gt;Department of Biology, McGill University, 1205 avenue Docteur Penfield, Montreal, Quebec H3A 1B1, Canada. michel.loreau@mcgill.ca&lt;/institution&gt;&lt;number&gt;2&lt;/number&gt;&lt;subtype&gt;400&lt;/subtype&gt;&lt;endpage&gt;66&lt;/endpage&gt;&lt;bundle&gt;&lt;publication&gt;&lt;publisher&gt; The University of Chicago Press &lt;/publisher&gt;&lt;title&gt;The American Naturalist&lt;/title&gt;&lt;type&gt;-100&lt;/type&gt;&lt;subtype&gt;-100&lt;/subtype&gt;&lt;uuid&gt;EBF931DF-8E76-4C6D-9A70-82FC440F5111&lt;/uuid&gt;&lt;/publication&gt;&lt;/bundle&gt;&lt;authors&gt;&lt;author&gt;&lt;firstName&gt;Michel&lt;/firstName&gt;&lt;lastName&gt;Loreau&lt;/lastName&gt;&lt;/author&gt;&lt;author&gt;&lt;nonDroppingParticle&gt;de&lt;/nonDroppingParticle&gt;&lt;firstName&gt;Claire&lt;/firstName&gt;&lt;lastName&gt;Mazancourt&lt;/lastName&gt;&lt;/author&gt;&lt;/authors&gt;&lt;/publication&gt;&lt;/publications&gt;&lt;cites&gt;&lt;cite&gt;&lt;prefix&gt;indicating perfect synchrony;&lt;/prefix&gt;&lt;/cite&gt;&lt;/cites&gt;&lt;/citation&gt;</w:instrText>
      </w:r>
      <w:r>
        <w:rPr>
          <w:rFonts w:ascii="Times New Roman" w:hAnsi="Times New Roman" w:cs="Times New Roman"/>
          <w:sz w:val="24"/>
          <w:szCs w:val="24"/>
        </w:rPr>
        <w:fldChar w:fldCharType="separate"/>
      </w:r>
      <w:r w:rsidR="00722664">
        <w:rPr>
          <w:rFonts w:ascii="Times New Roman" w:hAnsi="Times New Roman" w:cs="Times New Roman"/>
          <w:sz w:val="24"/>
          <w:szCs w:val="24"/>
        </w:rPr>
        <w:t>(indicating perfect synchrony; Loreau &amp; de Mazancourt 2008)</w:t>
      </w:r>
      <w:r>
        <w:rPr>
          <w:rFonts w:ascii="Times New Roman" w:hAnsi="Times New Roman" w:cs="Times New Roman"/>
          <w:sz w:val="24"/>
          <w:szCs w:val="24"/>
        </w:rPr>
        <w:fldChar w:fldCharType="end"/>
      </w:r>
      <w:r w:rsidR="00ED68D5">
        <w:rPr>
          <w:rFonts w:ascii="Times New Roman" w:hAnsi="Times New Roman" w:cs="Times New Roman"/>
          <w:sz w:val="24"/>
          <w:szCs w:val="24"/>
        </w:rPr>
        <w:t xml:space="preserve">. </w:t>
      </w:r>
      <w:r>
        <w:rPr>
          <w:rFonts w:ascii="Times New Roman" w:hAnsi="Times New Roman" w:cs="Times New Roman"/>
          <w:sz w:val="24"/>
          <w:szCs w:val="24"/>
        </w:rPr>
        <w:t xml:space="preserve">We compared </w:t>
      </w:r>
      <m:oMath>
        <m:r>
          <w:rPr>
            <w:rFonts w:ascii="Cambria Math" w:hAnsi="Cambria Math" w:cs="Times New Roman"/>
            <w:sz w:val="24"/>
            <w:szCs w:val="24"/>
          </w:rPr>
          <m:t>φ</m:t>
        </m:r>
      </m:oMath>
      <w:r>
        <w:rPr>
          <w:rFonts w:ascii="Times New Roman" w:hAnsi="Times New Roman" w:cs="Times New Roman"/>
          <w:sz w:val="24"/>
          <w:szCs w:val="24"/>
        </w:rPr>
        <w:t xml:space="preserve">among areas and </w:t>
      </w:r>
      <w:r w:rsidR="00ED68D5">
        <w:rPr>
          <w:rFonts w:ascii="Times New Roman" w:hAnsi="Times New Roman" w:cs="Times New Roman"/>
          <w:sz w:val="24"/>
          <w:szCs w:val="24"/>
        </w:rPr>
        <w:t>used a permutation test to ask</w:t>
      </w:r>
      <w:r>
        <w:rPr>
          <w:rFonts w:ascii="Times New Roman" w:hAnsi="Times New Roman" w:cs="Times New Roman"/>
          <w:sz w:val="24"/>
          <w:szCs w:val="24"/>
        </w:rPr>
        <w:t xml:space="preserve"> if the calculated synchrony deviated significantly from</w:t>
      </w:r>
      <w:r w:rsidR="00ED68D5">
        <w:rPr>
          <w:rFonts w:ascii="Times New Roman" w:hAnsi="Times New Roman" w:cs="Times New Roman"/>
          <w:sz w:val="24"/>
          <w:szCs w:val="24"/>
        </w:rPr>
        <w:t xml:space="preserve"> a community in which all species are fluctuating independently (using the </w:t>
      </w:r>
      <w:proofErr w:type="spellStart"/>
      <w:r w:rsidR="00ED68D5">
        <w:rPr>
          <w:rFonts w:ascii="Times New Roman" w:hAnsi="Times New Roman" w:cs="Times New Roman"/>
          <w:i/>
          <w:sz w:val="24"/>
          <w:szCs w:val="24"/>
        </w:rPr>
        <w:t>community.sync</w:t>
      </w:r>
      <w:proofErr w:type="spellEnd"/>
      <w:r w:rsidR="00ED68D5">
        <w:rPr>
          <w:rFonts w:ascii="Times New Roman" w:hAnsi="Times New Roman" w:cs="Times New Roman"/>
          <w:i/>
          <w:sz w:val="24"/>
          <w:szCs w:val="24"/>
        </w:rPr>
        <w:t xml:space="preserve"> </w:t>
      </w:r>
      <w:r w:rsidR="00ED68D5">
        <w:rPr>
          <w:rFonts w:ascii="Times New Roman" w:hAnsi="Times New Roman" w:cs="Times New Roman"/>
          <w:sz w:val="24"/>
          <w:szCs w:val="24"/>
        </w:rPr>
        <w:t xml:space="preserve">function in R package </w:t>
      </w:r>
      <w:r w:rsidR="00ED68D5" w:rsidRPr="00ED68D5">
        <w:rPr>
          <w:rFonts w:ascii="Times New Roman" w:hAnsi="Times New Roman" w:cs="Times New Roman"/>
          <w:i/>
          <w:sz w:val="24"/>
          <w:szCs w:val="24"/>
        </w:rPr>
        <w:t>synchrony</w:t>
      </w:r>
      <w:r w:rsidR="00ED68D5">
        <w:rPr>
          <w:rFonts w:ascii="Times New Roman" w:hAnsi="Times New Roman" w:cs="Times New Roman"/>
          <w:i/>
          <w:sz w:val="24"/>
          <w:szCs w:val="24"/>
        </w:rPr>
        <w:t xml:space="preserve">; </w:t>
      </w:r>
      <w:r w:rsidR="00ED68D5" w:rsidRPr="00ED68D5">
        <w:rPr>
          <w:rFonts w:ascii="Times New Roman" w:hAnsi="Times New Roman" w:cs="Times New Roman"/>
          <w:i/>
          <w:sz w:val="24"/>
          <w:szCs w:val="24"/>
          <w:highlight w:val="yellow"/>
        </w:rPr>
        <w:t>REF</w:t>
      </w:r>
      <w:r w:rsidR="00ED68D5">
        <w:rPr>
          <w:rFonts w:ascii="Times New Roman" w:hAnsi="Times New Roman" w:cs="Times New Roman"/>
          <w:i/>
          <w:sz w:val="24"/>
          <w:szCs w:val="24"/>
        </w:rPr>
        <w:t xml:space="preserve">). </w:t>
      </w:r>
      <w:r w:rsidR="00ED68D5" w:rsidRPr="00ED68D5">
        <w:rPr>
          <w:rFonts w:ascii="Times New Roman" w:hAnsi="Times New Roman" w:cs="Times New Roman"/>
          <w:sz w:val="24"/>
          <w:szCs w:val="24"/>
        </w:rPr>
        <w:t xml:space="preserve">To </w:t>
      </w:r>
      <w:r w:rsidR="00ED68D5">
        <w:rPr>
          <w:rFonts w:ascii="Times New Roman" w:hAnsi="Times New Roman" w:cs="Times New Roman"/>
          <w:sz w:val="24"/>
          <w:szCs w:val="24"/>
        </w:rPr>
        <w:t>examine if community synchrony changed over the time-series, we use</w:t>
      </w:r>
      <w:r>
        <w:rPr>
          <w:rFonts w:ascii="Times New Roman" w:hAnsi="Times New Roman" w:cs="Times New Roman"/>
          <w:sz w:val="24"/>
          <w:szCs w:val="24"/>
        </w:rPr>
        <w:t xml:space="preserve"> mo</w:t>
      </w:r>
      <w:r w:rsidR="00ED68D5">
        <w:rPr>
          <w:rFonts w:ascii="Times New Roman" w:hAnsi="Times New Roman" w:cs="Times New Roman"/>
          <w:sz w:val="24"/>
          <w:szCs w:val="24"/>
        </w:rPr>
        <w:t xml:space="preserve">ving window approach, calculating </w:t>
      </w:r>
      <m:oMath>
        <m:r>
          <w:rPr>
            <w:rFonts w:ascii="Cambria Math" w:hAnsi="Cambria Math" w:cs="Times New Roman"/>
            <w:sz w:val="24"/>
            <w:szCs w:val="24"/>
          </w:rPr>
          <m:t>φ</m:t>
        </m:r>
      </m:oMath>
      <w:r w:rsidR="00ED68D5">
        <w:rPr>
          <w:rFonts w:ascii="Times New Roman" w:hAnsi="Times New Roman" w:cs="Times New Roman"/>
          <w:sz w:val="24"/>
          <w:szCs w:val="24"/>
        </w:rPr>
        <w:t xml:space="preserve"> in 9-year blocks for each area.</w:t>
      </w:r>
    </w:p>
    <w:p w14:paraId="0F0FD86E" w14:textId="5CB34889" w:rsidR="000C6399" w:rsidRPr="00D85455" w:rsidRDefault="00ED68D5" w:rsidP="00355582">
      <w:pPr>
        <w:pStyle w:val="normal0"/>
        <w:spacing w:line="480" w:lineRule="auto"/>
        <w:rPr>
          <w:rFonts w:ascii="Times New Roman" w:hAnsi="Times New Roman" w:cs="Times New Roman"/>
          <w:sz w:val="24"/>
          <w:szCs w:val="24"/>
        </w:rPr>
      </w:pPr>
      <w:r>
        <w:rPr>
          <w:rFonts w:ascii="Times New Roman" w:hAnsi="Times New Roman" w:cs="Times New Roman"/>
          <w:sz w:val="24"/>
          <w:szCs w:val="24"/>
        </w:rPr>
        <w:tab/>
        <w:t>Finally, to ask if focal areas fluctuated in unison over the time-series, we calculated all pairwise Person product mo</w:t>
      </w:r>
      <w:r w:rsidR="00DE3B0A">
        <w:rPr>
          <w:rFonts w:ascii="Times New Roman" w:hAnsi="Times New Roman" w:cs="Times New Roman"/>
          <w:sz w:val="24"/>
          <w:szCs w:val="24"/>
        </w:rPr>
        <w:t xml:space="preserve">ment correlations among areas. As with </w:t>
      </w:r>
      <m:oMath>
        <m:r>
          <w:rPr>
            <w:rFonts w:ascii="Cambria Math" w:hAnsi="Cambria Math" w:cs="Times New Roman"/>
            <w:sz w:val="24"/>
            <w:szCs w:val="24"/>
          </w:rPr>
          <m:t>φ</m:t>
        </m:r>
      </m:oMath>
      <w:r w:rsidR="00DE3B0A">
        <w:rPr>
          <w:rFonts w:ascii="Times New Roman" w:hAnsi="Times New Roman" w:cs="Times New Roman"/>
          <w:sz w:val="24"/>
          <w:szCs w:val="24"/>
        </w:rPr>
        <w:t xml:space="preserve"> we calculated both single pairwise correlation for the entire time-series and correlations using a 9-year moving window.  </w:t>
      </w:r>
    </w:p>
    <w:p w14:paraId="79AE725E" w14:textId="3E3A2A36" w:rsidR="00941065" w:rsidRPr="00D85455" w:rsidRDefault="00941065" w:rsidP="00355582">
      <w:pPr>
        <w:pStyle w:val="normal0"/>
        <w:spacing w:line="480" w:lineRule="auto"/>
        <w:rPr>
          <w:rFonts w:ascii="Times New Roman" w:hAnsi="Times New Roman" w:cs="Times New Roman"/>
          <w:sz w:val="24"/>
          <w:szCs w:val="24"/>
        </w:rPr>
      </w:pPr>
    </w:p>
    <w:p w14:paraId="27594DFE" w14:textId="60560717" w:rsidR="003466C8" w:rsidRPr="00D85455" w:rsidRDefault="003466C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sz w:val="24"/>
          <w:szCs w:val="24"/>
        </w:rPr>
        <w:t>Results</w:t>
      </w:r>
    </w:p>
    <w:p w14:paraId="6122FA3A" w14:textId="3CE2F97E" w:rsidR="001309D8" w:rsidRPr="00D85455" w:rsidRDefault="007C026F" w:rsidP="0035558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We successfully estimated </w:t>
      </w:r>
      <w:proofErr w:type="spellStart"/>
      <w:r w:rsidRPr="00D85455">
        <w:rPr>
          <w:rFonts w:ascii="Times New Roman" w:hAnsi="Times New Roman" w:cs="Times New Roman"/>
          <w:sz w:val="24"/>
          <w:szCs w:val="24"/>
        </w:rPr>
        <w:t>spatio</w:t>
      </w:r>
      <w:proofErr w:type="spellEnd"/>
      <w:r w:rsidRPr="00D85455">
        <w:rPr>
          <w:rFonts w:ascii="Times New Roman" w:hAnsi="Times New Roman" w:cs="Times New Roman"/>
          <w:sz w:val="24"/>
          <w:szCs w:val="24"/>
        </w:rPr>
        <w:t xml:space="preserve">-temporal </w:t>
      </w:r>
      <w:r w:rsidR="0068388B" w:rsidRPr="00D85455">
        <w:rPr>
          <w:rFonts w:ascii="Times New Roman" w:hAnsi="Times New Roman" w:cs="Times New Roman"/>
          <w:sz w:val="24"/>
          <w:szCs w:val="24"/>
        </w:rPr>
        <w:t xml:space="preserve">models for 53 species (Table </w:t>
      </w:r>
      <w:r w:rsidR="001829A1">
        <w:rPr>
          <w:rFonts w:ascii="Times New Roman" w:hAnsi="Times New Roman" w:cs="Times New Roman"/>
          <w:sz w:val="24"/>
          <w:szCs w:val="24"/>
        </w:rPr>
        <w:t>S1</w:t>
      </w:r>
      <w:r w:rsidR="0068388B" w:rsidRPr="00D85455">
        <w:rPr>
          <w:rFonts w:ascii="Times New Roman" w:hAnsi="Times New Roman" w:cs="Times New Roman"/>
          <w:sz w:val="24"/>
          <w:szCs w:val="24"/>
        </w:rPr>
        <w:t>) and generated predictions for each of the 2x2 km grid cells in the Gulf of Alaska. We then combine</w:t>
      </w:r>
      <w:r w:rsidR="00E041AA" w:rsidRPr="00D85455">
        <w:rPr>
          <w:rFonts w:ascii="Times New Roman" w:hAnsi="Times New Roman" w:cs="Times New Roman"/>
          <w:sz w:val="24"/>
          <w:szCs w:val="24"/>
        </w:rPr>
        <w:t>d</w:t>
      </w:r>
      <w:r w:rsidR="0068388B" w:rsidRPr="00D85455">
        <w:rPr>
          <w:rFonts w:ascii="Times New Roman" w:hAnsi="Times New Roman" w:cs="Times New Roman"/>
          <w:sz w:val="24"/>
          <w:szCs w:val="24"/>
        </w:rPr>
        <w:t xml:space="preserve"> predicted densities into our multi-species metrics for each of the focal areas. </w:t>
      </w:r>
      <w:r w:rsidR="00E041AA" w:rsidRPr="00D85455">
        <w:rPr>
          <w:rFonts w:ascii="Times New Roman" w:hAnsi="Times New Roman" w:cs="Times New Roman"/>
          <w:sz w:val="24"/>
          <w:szCs w:val="24"/>
        </w:rPr>
        <w:t xml:space="preserve">Our analysis revealed substantial variation among areas across all community metrics (Fig. 2). </w:t>
      </w:r>
      <w:r w:rsidR="00B90127" w:rsidRPr="00D85455">
        <w:rPr>
          <w:rFonts w:ascii="Times New Roman" w:hAnsi="Times New Roman" w:cs="Times New Roman"/>
          <w:sz w:val="24"/>
          <w:szCs w:val="24"/>
        </w:rPr>
        <w:t>For example, a</w:t>
      </w:r>
      <w:r w:rsidR="00E041AA" w:rsidRPr="00D85455">
        <w:rPr>
          <w:rFonts w:ascii="Times New Roman" w:hAnsi="Times New Roman" w:cs="Times New Roman"/>
          <w:sz w:val="24"/>
          <w:szCs w:val="24"/>
        </w:rPr>
        <w:t xml:space="preserve">reas varied more than three fold </w:t>
      </w:r>
      <w:r w:rsidR="00B90127" w:rsidRPr="00D85455">
        <w:rPr>
          <w:rFonts w:ascii="Times New Roman" w:hAnsi="Times New Roman" w:cs="Times New Roman"/>
          <w:sz w:val="24"/>
          <w:szCs w:val="24"/>
        </w:rPr>
        <w:t>in total biomass and in general the relative rank of individual areas tended to be stable through time; low biomass areas tended to remain low biomass areas and high biomass areas ten</w:t>
      </w:r>
      <w:r w:rsidR="008A6847">
        <w:rPr>
          <w:rFonts w:ascii="Times New Roman" w:hAnsi="Times New Roman" w:cs="Times New Roman"/>
          <w:sz w:val="24"/>
          <w:szCs w:val="24"/>
        </w:rPr>
        <w:t>d to remain high biomass areas, reflecting</w:t>
      </w:r>
      <w:r w:rsidR="001B72D4">
        <w:rPr>
          <w:rFonts w:ascii="Times New Roman" w:hAnsi="Times New Roman" w:cs="Times New Roman"/>
          <w:sz w:val="24"/>
          <w:szCs w:val="24"/>
        </w:rPr>
        <w:t xml:space="preserve"> well-known spatial variation in productivity across the Gulf of Alaska (REF). </w:t>
      </w:r>
      <w:r w:rsidR="00B90127" w:rsidRPr="00D85455">
        <w:rPr>
          <w:rFonts w:ascii="Times New Roman" w:hAnsi="Times New Roman" w:cs="Times New Roman"/>
          <w:sz w:val="24"/>
          <w:szCs w:val="24"/>
        </w:rPr>
        <w:t xml:space="preserve">In general, the </w:t>
      </w:r>
      <w:r w:rsidR="00267771" w:rsidRPr="00D85455">
        <w:rPr>
          <w:rFonts w:ascii="Times New Roman" w:hAnsi="Times New Roman" w:cs="Times New Roman"/>
          <w:sz w:val="24"/>
          <w:szCs w:val="24"/>
        </w:rPr>
        <w:t xml:space="preserve">raw time-series from </w:t>
      </w:r>
      <w:r w:rsidR="00B90127" w:rsidRPr="00D85455">
        <w:rPr>
          <w:rFonts w:ascii="Times New Roman" w:hAnsi="Times New Roman" w:cs="Times New Roman"/>
          <w:sz w:val="24"/>
          <w:szCs w:val="24"/>
        </w:rPr>
        <w:t xml:space="preserve">three focal areas </w:t>
      </w:r>
      <w:r w:rsidR="00E10070" w:rsidRPr="00D85455">
        <w:rPr>
          <w:rFonts w:ascii="Times New Roman" w:hAnsi="Times New Roman" w:cs="Times New Roman"/>
          <w:sz w:val="24"/>
          <w:szCs w:val="24"/>
        </w:rPr>
        <w:t xml:space="preserve">most </w:t>
      </w:r>
      <w:r w:rsidR="00267771" w:rsidRPr="00D85455">
        <w:rPr>
          <w:rFonts w:ascii="Times New Roman" w:hAnsi="Times New Roman" w:cs="Times New Roman"/>
          <w:sz w:val="24"/>
          <w:szCs w:val="24"/>
        </w:rPr>
        <w:t xml:space="preserve">exposed </w:t>
      </w:r>
      <w:r w:rsidR="00E10070" w:rsidRPr="00D85455">
        <w:rPr>
          <w:rFonts w:ascii="Times New Roman" w:hAnsi="Times New Roman" w:cs="Times New Roman"/>
          <w:sz w:val="24"/>
          <w:szCs w:val="24"/>
        </w:rPr>
        <w:t xml:space="preserve">to </w:t>
      </w:r>
      <w:r w:rsidR="00267771" w:rsidRPr="00D85455">
        <w:rPr>
          <w:rFonts w:ascii="Times New Roman" w:hAnsi="Times New Roman" w:cs="Times New Roman"/>
          <w:sz w:val="24"/>
          <w:szCs w:val="24"/>
        </w:rPr>
        <w:t xml:space="preserve">EVOS do not appear notably different than other areas in the GOA. This </w:t>
      </w:r>
      <w:r w:rsidR="00E10070" w:rsidRPr="00D85455">
        <w:rPr>
          <w:rFonts w:ascii="Times New Roman" w:hAnsi="Times New Roman" w:cs="Times New Roman"/>
          <w:sz w:val="24"/>
          <w:szCs w:val="24"/>
        </w:rPr>
        <w:t>is true for total biomass as well as all guilds, diet types, and recruitment categories</w:t>
      </w:r>
      <w:r w:rsidR="00874D51" w:rsidRPr="00D85455">
        <w:rPr>
          <w:rFonts w:ascii="Times New Roman" w:hAnsi="Times New Roman" w:cs="Times New Roman"/>
          <w:sz w:val="24"/>
          <w:szCs w:val="24"/>
        </w:rPr>
        <w:t xml:space="preserve"> (Fig. 2)</w:t>
      </w:r>
      <w:r w:rsidR="001309D8" w:rsidRPr="00D85455">
        <w:rPr>
          <w:rFonts w:ascii="Times New Roman" w:hAnsi="Times New Roman" w:cs="Times New Roman"/>
          <w:sz w:val="24"/>
          <w:szCs w:val="24"/>
        </w:rPr>
        <w:t>.</w:t>
      </w:r>
    </w:p>
    <w:p w14:paraId="215B7324" w14:textId="7538E686" w:rsidR="001309D8" w:rsidRPr="00D85455" w:rsidRDefault="001829A1"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Examination of</w:t>
      </w:r>
      <w:r w:rsidR="001B72D4">
        <w:rPr>
          <w:rFonts w:ascii="Times New Roman" w:hAnsi="Times New Roman" w:cs="Times New Roman"/>
          <w:sz w:val="24"/>
          <w:szCs w:val="24"/>
        </w:rPr>
        <w:t xml:space="preserve"> l</w:t>
      </w:r>
      <w:r w:rsidR="00916477" w:rsidRPr="00D85455">
        <w:rPr>
          <w:rFonts w:ascii="Times New Roman" w:hAnsi="Times New Roman" w:cs="Times New Roman"/>
          <w:sz w:val="24"/>
          <w:szCs w:val="24"/>
        </w:rPr>
        <w:t xml:space="preserve">inear trends </w:t>
      </w:r>
      <w:r>
        <w:rPr>
          <w:rFonts w:ascii="Times New Roman" w:hAnsi="Times New Roman" w:cs="Times New Roman"/>
          <w:sz w:val="24"/>
          <w:szCs w:val="24"/>
        </w:rPr>
        <w:t>revealed an</w:t>
      </w:r>
      <w:r w:rsidR="0014237A" w:rsidRPr="00D85455">
        <w:rPr>
          <w:rFonts w:ascii="Times New Roman" w:hAnsi="Times New Roman" w:cs="Times New Roman"/>
          <w:sz w:val="24"/>
          <w:szCs w:val="24"/>
        </w:rPr>
        <w:t xml:space="preserve"> association between negative linear trends in total biomass and EVOS exposure</w:t>
      </w:r>
      <w:r w:rsidR="001B72D4">
        <w:rPr>
          <w:rFonts w:ascii="Times New Roman" w:hAnsi="Times New Roman" w:cs="Times New Roman"/>
          <w:sz w:val="24"/>
          <w:szCs w:val="24"/>
        </w:rPr>
        <w:t>.</w:t>
      </w:r>
      <w:r w:rsidR="0014237A" w:rsidRPr="00D85455">
        <w:rPr>
          <w:rFonts w:ascii="Times New Roman" w:hAnsi="Times New Roman" w:cs="Times New Roman"/>
          <w:sz w:val="24"/>
          <w:szCs w:val="24"/>
        </w:rPr>
        <w:t xml:space="preserve"> </w:t>
      </w:r>
      <w:r w:rsidR="001B72D4">
        <w:rPr>
          <w:rFonts w:ascii="Times New Roman" w:hAnsi="Times New Roman" w:cs="Times New Roman"/>
          <w:sz w:val="24"/>
          <w:szCs w:val="24"/>
        </w:rPr>
        <w:t>T</w:t>
      </w:r>
      <w:r w:rsidR="0014237A" w:rsidRPr="00D85455">
        <w:rPr>
          <w:rFonts w:ascii="Times New Roman" w:hAnsi="Times New Roman" w:cs="Times New Roman"/>
          <w:sz w:val="24"/>
          <w:szCs w:val="24"/>
        </w:rPr>
        <w:t xml:space="preserve">he three most exposed areas having strongly negative </w:t>
      </w:r>
      <w:r w:rsidR="00EB5336" w:rsidRPr="00D85455">
        <w:rPr>
          <w:rFonts w:ascii="Times New Roman" w:hAnsi="Times New Roman" w:cs="Times New Roman"/>
          <w:sz w:val="24"/>
          <w:szCs w:val="24"/>
        </w:rPr>
        <w:t>trends</w:t>
      </w:r>
      <w:r w:rsidR="008A6847">
        <w:rPr>
          <w:rFonts w:ascii="Times New Roman" w:hAnsi="Times New Roman" w:cs="Times New Roman"/>
          <w:sz w:val="24"/>
          <w:szCs w:val="24"/>
        </w:rPr>
        <w:t xml:space="preserve">, the </w:t>
      </w:r>
      <w:r w:rsidR="008A6847" w:rsidRPr="00D85455">
        <w:rPr>
          <w:rFonts w:ascii="Times New Roman" w:hAnsi="Times New Roman" w:cs="Times New Roman"/>
          <w:sz w:val="24"/>
          <w:szCs w:val="24"/>
        </w:rPr>
        <w:t xml:space="preserve">two areas </w:t>
      </w:r>
      <w:r w:rsidR="008A6847">
        <w:rPr>
          <w:rFonts w:ascii="Times New Roman" w:hAnsi="Times New Roman" w:cs="Times New Roman"/>
          <w:sz w:val="24"/>
          <w:szCs w:val="24"/>
        </w:rPr>
        <w:t xml:space="preserve">classified as </w:t>
      </w:r>
      <w:r w:rsidR="008A6847" w:rsidRPr="00D85455">
        <w:rPr>
          <w:rFonts w:ascii="Times New Roman" w:hAnsi="Times New Roman" w:cs="Times New Roman"/>
          <w:sz w:val="24"/>
          <w:szCs w:val="24"/>
        </w:rPr>
        <w:t xml:space="preserve">moderate EVOS exposure a strong negative </w:t>
      </w:r>
      <w:r w:rsidR="008A6847">
        <w:rPr>
          <w:rFonts w:ascii="Times New Roman" w:hAnsi="Times New Roman" w:cs="Times New Roman"/>
          <w:sz w:val="24"/>
          <w:szCs w:val="24"/>
        </w:rPr>
        <w:t>and no trend,</w:t>
      </w:r>
      <w:r w:rsidR="00EB5336" w:rsidRPr="00D85455">
        <w:rPr>
          <w:rFonts w:ascii="Times New Roman" w:hAnsi="Times New Roman" w:cs="Times New Roman"/>
          <w:sz w:val="24"/>
          <w:szCs w:val="24"/>
        </w:rPr>
        <w:t xml:space="preserve"> while control regions had zero or positive trends</w:t>
      </w:r>
      <w:r w:rsidR="008A6847">
        <w:rPr>
          <w:rFonts w:ascii="Times New Roman" w:hAnsi="Times New Roman" w:cs="Times New Roman"/>
          <w:sz w:val="24"/>
          <w:szCs w:val="24"/>
        </w:rPr>
        <w:t xml:space="preserve">. </w:t>
      </w:r>
      <w:proofErr w:type="gramStart"/>
      <w:r w:rsidR="00FC1A67">
        <w:rPr>
          <w:rFonts w:ascii="Times New Roman" w:hAnsi="Times New Roman" w:cs="Times New Roman"/>
          <w:sz w:val="24"/>
          <w:szCs w:val="24"/>
        </w:rPr>
        <w:t>T</w:t>
      </w:r>
      <w:r w:rsidR="00226127" w:rsidRPr="00D85455">
        <w:rPr>
          <w:rFonts w:ascii="Times New Roman" w:hAnsi="Times New Roman" w:cs="Times New Roman"/>
          <w:sz w:val="24"/>
          <w:szCs w:val="24"/>
        </w:rPr>
        <w:t xml:space="preserve">he </w:t>
      </w:r>
      <w:r w:rsidR="009E28C5">
        <w:rPr>
          <w:rFonts w:ascii="Times New Roman" w:hAnsi="Times New Roman" w:cs="Times New Roman"/>
          <w:sz w:val="24"/>
          <w:szCs w:val="24"/>
        </w:rPr>
        <w:t xml:space="preserve">pattern among areas in total </w:t>
      </w:r>
      <w:r w:rsidR="00226127" w:rsidRPr="00D85455">
        <w:rPr>
          <w:rFonts w:ascii="Times New Roman" w:hAnsi="Times New Roman" w:cs="Times New Roman"/>
          <w:sz w:val="24"/>
          <w:szCs w:val="24"/>
        </w:rPr>
        <w:t xml:space="preserve">biomass trend was not driven by a </w:t>
      </w:r>
      <w:r w:rsidR="009F2626" w:rsidRPr="00D85455">
        <w:rPr>
          <w:rFonts w:ascii="Times New Roman" w:hAnsi="Times New Roman" w:cs="Times New Roman"/>
          <w:sz w:val="24"/>
          <w:szCs w:val="24"/>
        </w:rPr>
        <w:t xml:space="preserve">single </w:t>
      </w:r>
      <w:r w:rsidR="00FC1A67">
        <w:rPr>
          <w:rFonts w:ascii="Times New Roman" w:hAnsi="Times New Roman" w:cs="Times New Roman"/>
          <w:sz w:val="24"/>
          <w:szCs w:val="24"/>
        </w:rPr>
        <w:t>species or group</w:t>
      </w:r>
      <w:proofErr w:type="gramEnd"/>
      <w:r w:rsidR="00FC1A67">
        <w:rPr>
          <w:rFonts w:ascii="Times New Roman" w:hAnsi="Times New Roman" w:cs="Times New Roman"/>
          <w:sz w:val="24"/>
          <w:szCs w:val="24"/>
        </w:rPr>
        <w:t>. Instead</w:t>
      </w:r>
      <w:r w:rsidR="00226127" w:rsidRPr="00D85455">
        <w:rPr>
          <w:rFonts w:ascii="Times New Roman" w:hAnsi="Times New Roman" w:cs="Times New Roman"/>
          <w:sz w:val="24"/>
          <w:szCs w:val="24"/>
        </w:rPr>
        <w:t xml:space="preserve"> t</w:t>
      </w:r>
      <w:r w:rsidR="00EB5336" w:rsidRPr="00D85455">
        <w:rPr>
          <w:rFonts w:ascii="Times New Roman" w:hAnsi="Times New Roman" w:cs="Times New Roman"/>
          <w:sz w:val="24"/>
          <w:szCs w:val="24"/>
        </w:rPr>
        <w:t>he negative trend in EVOS regions total biomass was associated with a negative trend in the apex p</w:t>
      </w:r>
      <w:r w:rsidR="00DE3B0A">
        <w:rPr>
          <w:rFonts w:ascii="Times New Roman" w:hAnsi="Times New Roman" w:cs="Times New Roman"/>
          <w:sz w:val="24"/>
          <w:szCs w:val="24"/>
        </w:rPr>
        <w:t>redator guild (Guild A) and a</w:t>
      </w:r>
      <w:r w:rsidR="00EB5336" w:rsidRPr="00D85455">
        <w:rPr>
          <w:rFonts w:ascii="Times New Roman" w:hAnsi="Times New Roman" w:cs="Times New Roman"/>
          <w:sz w:val="24"/>
          <w:szCs w:val="24"/>
        </w:rPr>
        <w:t xml:space="preserve"> </w:t>
      </w:r>
      <w:r w:rsidR="00226127" w:rsidRPr="00D85455">
        <w:rPr>
          <w:rFonts w:ascii="Times New Roman" w:hAnsi="Times New Roman" w:cs="Times New Roman"/>
          <w:sz w:val="24"/>
          <w:szCs w:val="24"/>
        </w:rPr>
        <w:t xml:space="preserve">lower (near zero) </w:t>
      </w:r>
      <w:r w:rsidR="00EB5336" w:rsidRPr="00D85455">
        <w:rPr>
          <w:rFonts w:ascii="Times New Roman" w:hAnsi="Times New Roman" w:cs="Times New Roman"/>
          <w:sz w:val="24"/>
          <w:szCs w:val="24"/>
        </w:rPr>
        <w:t xml:space="preserve">trend </w:t>
      </w:r>
      <w:r w:rsidR="00226127" w:rsidRPr="00D85455">
        <w:rPr>
          <w:rFonts w:ascii="Times New Roman" w:hAnsi="Times New Roman" w:cs="Times New Roman"/>
          <w:sz w:val="24"/>
          <w:szCs w:val="24"/>
        </w:rPr>
        <w:t xml:space="preserve">in </w:t>
      </w:r>
      <w:r w:rsidR="00EB5336" w:rsidRPr="00D85455">
        <w:rPr>
          <w:rFonts w:ascii="Times New Roman" w:hAnsi="Times New Roman" w:cs="Times New Roman"/>
          <w:sz w:val="24"/>
          <w:szCs w:val="24"/>
        </w:rPr>
        <w:t>the pelagic forager guild (Guild P)</w:t>
      </w:r>
      <w:r w:rsidR="00874D51" w:rsidRPr="00D85455">
        <w:rPr>
          <w:rFonts w:ascii="Times New Roman" w:hAnsi="Times New Roman" w:cs="Times New Roman"/>
          <w:sz w:val="24"/>
          <w:szCs w:val="24"/>
        </w:rPr>
        <w:t xml:space="preserve"> in areas most exposed to EVOS.</w:t>
      </w:r>
      <w:r w:rsidR="00FA1718" w:rsidRPr="00D85455">
        <w:rPr>
          <w:rFonts w:ascii="Times New Roman" w:hAnsi="Times New Roman" w:cs="Times New Roman"/>
          <w:sz w:val="24"/>
          <w:szCs w:val="24"/>
        </w:rPr>
        <w:t xml:space="preserve"> There was not an obvious pattern </w:t>
      </w:r>
      <w:r w:rsidR="009F2626" w:rsidRPr="00D85455">
        <w:rPr>
          <w:rFonts w:ascii="Times New Roman" w:hAnsi="Times New Roman" w:cs="Times New Roman"/>
          <w:sz w:val="24"/>
          <w:szCs w:val="24"/>
        </w:rPr>
        <w:t>in trend for diet types and the t</w:t>
      </w:r>
      <w:r w:rsidR="00226127" w:rsidRPr="00D85455">
        <w:rPr>
          <w:rFonts w:ascii="Times New Roman" w:hAnsi="Times New Roman" w:cs="Times New Roman"/>
          <w:sz w:val="24"/>
          <w:szCs w:val="24"/>
        </w:rPr>
        <w:t>rend for recruitment categories;</w:t>
      </w:r>
      <w:r w:rsidR="009F2626" w:rsidRPr="00D85455">
        <w:rPr>
          <w:rFonts w:ascii="Times New Roman" w:hAnsi="Times New Roman" w:cs="Times New Roman"/>
          <w:sz w:val="24"/>
          <w:szCs w:val="24"/>
        </w:rPr>
        <w:t xml:space="preserve"> </w:t>
      </w:r>
      <w:r w:rsidR="00226127" w:rsidRPr="00D85455">
        <w:rPr>
          <w:rFonts w:ascii="Times New Roman" w:hAnsi="Times New Roman" w:cs="Times New Roman"/>
          <w:sz w:val="24"/>
          <w:szCs w:val="24"/>
        </w:rPr>
        <w:t xml:space="preserve">species with </w:t>
      </w:r>
      <w:r w:rsidR="009F2626" w:rsidRPr="00D85455">
        <w:rPr>
          <w:rFonts w:ascii="Times New Roman" w:hAnsi="Times New Roman" w:cs="Times New Roman"/>
          <w:sz w:val="24"/>
          <w:szCs w:val="24"/>
        </w:rPr>
        <w:t xml:space="preserve">short times to recruitment </w:t>
      </w:r>
      <w:r w:rsidR="00226127" w:rsidRPr="00D85455">
        <w:rPr>
          <w:rFonts w:ascii="Times New Roman" w:hAnsi="Times New Roman" w:cs="Times New Roman"/>
          <w:sz w:val="24"/>
          <w:szCs w:val="24"/>
        </w:rPr>
        <w:t xml:space="preserve">and </w:t>
      </w:r>
      <w:r w:rsidR="009F2626" w:rsidRPr="00D85455">
        <w:rPr>
          <w:rFonts w:ascii="Times New Roman" w:hAnsi="Times New Roman" w:cs="Times New Roman"/>
          <w:sz w:val="24"/>
          <w:szCs w:val="24"/>
        </w:rPr>
        <w:t xml:space="preserve">long times </w:t>
      </w:r>
      <w:r w:rsidR="00226127" w:rsidRPr="00D85455">
        <w:rPr>
          <w:rFonts w:ascii="Times New Roman" w:hAnsi="Times New Roman" w:cs="Times New Roman"/>
          <w:sz w:val="24"/>
          <w:szCs w:val="24"/>
        </w:rPr>
        <w:t>to recruitment showed an inclination toward more negative trends</w:t>
      </w:r>
      <w:r w:rsidR="00874D51" w:rsidRPr="00D85455">
        <w:rPr>
          <w:rFonts w:ascii="Times New Roman" w:hAnsi="Times New Roman" w:cs="Times New Roman"/>
          <w:sz w:val="24"/>
          <w:szCs w:val="24"/>
        </w:rPr>
        <w:t>.</w:t>
      </w:r>
      <w:r>
        <w:rPr>
          <w:rFonts w:ascii="Times New Roman" w:hAnsi="Times New Roman" w:cs="Times New Roman"/>
          <w:sz w:val="24"/>
          <w:szCs w:val="24"/>
        </w:rPr>
        <w:t xml:space="preserve"> </w:t>
      </w:r>
    </w:p>
    <w:p w14:paraId="07618567" w14:textId="5008957F" w:rsidR="001309D8" w:rsidRPr="00D85455" w:rsidRDefault="00226127"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In contrast to </w:t>
      </w:r>
      <w:r w:rsidR="009E28C5">
        <w:rPr>
          <w:rFonts w:ascii="Times New Roman" w:hAnsi="Times New Roman" w:cs="Times New Roman"/>
          <w:sz w:val="24"/>
          <w:szCs w:val="24"/>
        </w:rPr>
        <w:t>the trend analysis</w:t>
      </w:r>
      <w:r w:rsidRPr="00D85455">
        <w:rPr>
          <w:rFonts w:ascii="Times New Roman" w:hAnsi="Times New Roman" w:cs="Times New Roman"/>
          <w:sz w:val="24"/>
          <w:szCs w:val="24"/>
        </w:rPr>
        <w:t>, there were no obvious patterns of temporal variability in response to EVOS.</w:t>
      </w:r>
      <w:r w:rsidR="00CB4EF5" w:rsidRPr="00D85455">
        <w:rPr>
          <w:rFonts w:ascii="Times New Roman" w:hAnsi="Times New Roman" w:cs="Times New Roman"/>
          <w:sz w:val="24"/>
          <w:szCs w:val="24"/>
        </w:rPr>
        <w:t xml:space="preserve"> Values for CV were </w:t>
      </w:r>
      <w:r w:rsidR="00874D51" w:rsidRPr="00D85455">
        <w:rPr>
          <w:rFonts w:ascii="Times New Roman" w:hAnsi="Times New Roman" w:cs="Times New Roman"/>
          <w:sz w:val="24"/>
          <w:szCs w:val="24"/>
        </w:rPr>
        <w:t>relatively</w:t>
      </w:r>
      <w:r w:rsidR="00CB4EF5" w:rsidRPr="00D85455">
        <w:rPr>
          <w:rFonts w:ascii="Times New Roman" w:hAnsi="Times New Roman" w:cs="Times New Roman"/>
          <w:sz w:val="24"/>
          <w:szCs w:val="24"/>
        </w:rPr>
        <w:t xml:space="preserve"> similar across all areas in </w:t>
      </w:r>
      <w:r w:rsidR="00917978" w:rsidRPr="00D85455">
        <w:rPr>
          <w:rFonts w:ascii="Times New Roman" w:hAnsi="Times New Roman" w:cs="Times New Roman"/>
          <w:sz w:val="24"/>
          <w:szCs w:val="24"/>
        </w:rPr>
        <w:t>all metrics, though there were two categories, pelagic foragers (Guild P) and invertebrate consumers (Diet type I)</w:t>
      </w:r>
      <w:proofErr w:type="gramStart"/>
      <w:r w:rsidR="00917978" w:rsidRPr="00D85455">
        <w:rPr>
          <w:rFonts w:ascii="Times New Roman" w:hAnsi="Times New Roman" w:cs="Times New Roman"/>
          <w:sz w:val="24"/>
          <w:szCs w:val="24"/>
        </w:rPr>
        <w:t>, that exhibited a general decline in CV from east to west</w:t>
      </w:r>
      <w:proofErr w:type="gramEnd"/>
      <w:r w:rsidR="00917978" w:rsidRPr="00D85455">
        <w:rPr>
          <w:rFonts w:ascii="Times New Roman" w:hAnsi="Times New Roman" w:cs="Times New Roman"/>
          <w:sz w:val="24"/>
          <w:szCs w:val="24"/>
        </w:rPr>
        <w:t xml:space="preserve"> (</w:t>
      </w:r>
      <w:r w:rsidR="009E28C5">
        <w:rPr>
          <w:rFonts w:ascii="Times New Roman" w:hAnsi="Times New Roman" w:cs="Times New Roman"/>
          <w:sz w:val="24"/>
          <w:szCs w:val="24"/>
        </w:rPr>
        <w:t>from a</w:t>
      </w:r>
      <w:r w:rsidR="00917978" w:rsidRPr="00D85455">
        <w:rPr>
          <w:rFonts w:ascii="Times New Roman" w:hAnsi="Times New Roman" w:cs="Times New Roman"/>
          <w:sz w:val="24"/>
          <w:szCs w:val="24"/>
        </w:rPr>
        <w:t>rea 1 to</w:t>
      </w:r>
      <w:r w:rsidR="009E28C5">
        <w:rPr>
          <w:rFonts w:ascii="Times New Roman" w:hAnsi="Times New Roman" w:cs="Times New Roman"/>
          <w:sz w:val="24"/>
          <w:szCs w:val="24"/>
        </w:rPr>
        <w:t xml:space="preserve"> area</w:t>
      </w:r>
      <w:r w:rsidR="00917978" w:rsidRPr="00D85455">
        <w:rPr>
          <w:rFonts w:ascii="Times New Roman" w:hAnsi="Times New Roman" w:cs="Times New Roman"/>
          <w:sz w:val="24"/>
          <w:szCs w:val="24"/>
        </w:rPr>
        <w:t xml:space="preserve"> 11).</w:t>
      </w:r>
    </w:p>
    <w:p w14:paraId="1EE882F7" w14:textId="392F1971" w:rsidR="001309D8" w:rsidRPr="00D85455" w:rsidRDefault="009412FD"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Estimates of community-wide synchrony for the entire </w:t>
      </w:r>
      <w:ins w:id="196" w:author="Blake Feist" w:date="2016-10-06T16:30:00Z">
        <w:r w:rsidR="00492B0A">
          <w:rPr>
            <w:rFonts w:ascii="Times New Roman" w:hAnsi="Times New Roman" w:cs="Times New Roman"/>
            <w:sz w:val="24"/>
            <w:szCs w:val="24"/>
          </w:rPr>
          <w:t xml:space="preserve">study region </w:t>
        </w:r>
      </w:ins>
      <w:r w:rsidRPr="00D85455">
        <w:rPr>
          <w:rFonts w:ascii="Times New Roman" w:hAnsi="Times New Roman" w:cs="Times New Roman"/>
          <w:sz w:val="24"/>
          <w:szCs w:val="24"/>
        </w:rPr>
        <w:t>were low across all areas (</w:t>
      </w:r>
      <m:oMath>
        <m:r>
          <w:rPr>
            <w:rFonts w:ascii="Cambria Math" w:hAnsi="Cambria Math" w:cs="Times New Roman"/>
            <w:sz w:val="24"/>
            <w:szCs w:val="24"/>
          </w:rPr>
          <m:t xml:space="preserve">φ≤0.21 </m:t>
        </m:r>
        <m:r>
          <m:rPr>
            <m:sty m:val="p"/>
          </m:rPr>
          <w:rPr>
            <w:rFonts w:ascii="Cambria Math" w:hAnsi="Cambria Math" w:cs="Times New Roman"/>
            <w:sz w:val="24"/>
            <w:szCs w:val="24"/>
          </w:rPr>
          <m:t>for all sites</m:t>
        </m:r>
        <m:r>
          <w:rPr>
            <w:rFonts w:ascii="Cambria Math" w:hAnsi="Cambria Math" w:cs="Times New Roman"/>
            <w:sz w:val="24"/>
            <w:szCs w:val="24"/>
          </w:rPr>
          <m:t>)</m:t>
        </m:r>
      </m:oMath>
      <w:r w:rsidRPr="00D85455">
        <w:rPr>
          <w:rFonts w:ascii="Times New Roman" w:hAnsi="Times New Roman" w:cs="Times New Roman"/>
          <w:sz w:val="24"/>
          <w:szCs w:val="24"/>
        </w:rPr>
        <w:t xml:space="preserve"> and permutation tests </w:t>
      </w:r>
      <w:del w:id="197" w:author="Blake Feist" w:date="2016-10-06T16:31:00Z">
        <w:r w:rsidRPr="00D85455" w:rsidDel="00BD1D02">
          <w:rPr>
            <w:rFonts w:ascii="Times New Roman" w:hAnsi="Times New Roman" w:cs="Times New Roman"/>
            <w:sz w:val="24"/>
            <w:szCs w:val="24"/>
          </w:rPr>
          <w:delText xml:space="preserve">found </w:delText>
        </w:r>
      </w:del>
      <w:ins w:id="198" w:author="Blake Feist" w:date="2016-10-06T16:31:00Z">
        <w:r w:rsidR="00BD1D02">
          <w:rPr>
            <w:rFonts w:ascii="Times New Roman" w:hAnsi="Times New Roman" w:cs="Times New Roman"/>
            <w:sz w:val="24"/>
            <w:szCs w:val="24"/>
          </w:rPr>
          <w:t>revealed</w:t>
        </w:r>
        <w:r w:rsidR="00BD1D02" w:rsidRPr="00D85455">
          <w:rPr>
            <w:rFonts w:ascii="Times New Roman" w:hAnsi="Times New Roman" w:cs="Times New Roman"/>
            <w:sz w:val="24"/>
            <w:szCs w:val="24"/>
          </w:rPr>
          <w:t xml:space="preserve"> </w:t>
        </w:r>
      </w:ins>
      <w:r w:rsidRPr="00D85455">
        <w:rPr>
          <w:rFonts w:ascii="Times New Roman" w:hAnsi="Times New Roman" w:cs="Times New Roman"/>
          <w:sz w:val="24"/>
          <w:szCs w:val="24"/>
        </w:rPr>
        <w:t>no significant difference at any area between estimated synchrony and simulated communities in which species undergo uncorrelated fluctuations (</w:t>
      </w:r>
      <w:r w:rsidRPr="00D85455">
        <w:rPr>
          <w:rFonts w:ascii="Times New Roman" w:hAnsi="Times New Roman" w:cs="Times New Roman"/>
          <w:i/>
          <w:sz w:val="24"/>
          <w:szCs w:val="24"/>
        </w:rPr>
        <w:t>p</w:t>
      </w:r>
      <w:r w:rsidRPr="00D85455">
        <w:rPr>
          <w:rFonts w:ascii="Times New Roman" w:hAnsi="Times New Roman" w:cs="Times New Roman"/>
          <w:sz w:val="24"/>
          <w:szCs w:val="24"/>
        </w:rPr>
        <w:t xml:space="preserve"> &gt; 0.10 for all areas). Sliding window analysis of community</w:t>
      </w:r>
      <w:r w:rsidR="00D81E40" w:rsidRPr="00D85455">
        <w:rPr>
          <w:rFonts w:ascii="Times New Roman" w:hAnsi="Times New Roman" w:cs="Times New Roman"/>
          <w:sz w:val="24"/>
          <w:szCs w:val="24"/>
        </w:rPr>
        <w:t xml:space="preserve"> synchrony also showed</w:t>
      </w:r>
      <w:r w:rsidR="008D40F7" w:rsidRPr="00D85455">
        <w:rPr>
          <w:rFonts w:ascii="Times New Roman" w:hAnsi="Times New Roman" w:cs="Times New Roman"/>
          <w:sz w:val="24"/>
          <w:szCs w:val="24"/>
        </w:rPr>
        <w:t xml:space="preserve"> no obvious changes in synchrony across the time series. There is a suggestion of a slight decline in synchrony for EVOS areas relative to Control areas (Fig. 5)</w:t>
      </w:r>
      <w:ins w:id="199" w:author="Blake Feist" w:date="2016-10-06T16:31:00Z">
        <w:r w:rsidR="00855188">
          <w:rPr>
            <w:rFonts w:ascii="Times New Roman" w:hAnsi="Times New Roman" w:cs="Times New Roman"/>
            <w:sz w:val="24"/>
            <w:szCs w:val="24"/>
          </w:rPr>
          <w:t>,</w:t>
        </w:r>
      </w:ins>
      <w:r w:rsidR="008D40F7" w:rsidRPr="00D85455">
        <w:rPr>
          <w:rFonts w:ascii="Times New Roman" w:hAnsi="Times New Roman" w:cs="Times New Roman"/>
          <w:sz w:val="24"/>
          <w:szCs w:val="24"/>
        </w:rPr>
        <w:t xml:space="preserve"> but any difference is very minor</w:t>
      </w:r>
      <w:del w:id="200" w:author="Blake Feist" w:date="2016-10-06T16:31:00Z">
        <w:r w:rsidR="008D40F7" w:rsidRPr="00D85455" w:rsidDel="00855188">
          <w:rPr>
            <w:rFonts w:ascii="Times New Roman" w:hAnsi="Times New Roman" w:cs="Times New Roman"/>
            <w:sz w:val="24"/>
            <w:szCs w:val="24"/>
          </w:rPr>
          <w:delText xml:space="preserve"> if it exists</w:delText>
        </w:r>
      </w:del>
      <w:r w:rsidR="008D40F7" w:rsidRPr="00D85455">
        <w:rPr>
          <w:rFonts w:ascii="Times New Roman" w:hAnsi="Times New Roman" w:cs="Times New Roman"/>
          <w:sz w:val="24"/>
          <w:szCs w:val="24"/>
        </w:rPr>
        <w:t>.</w:t>
      </w:r>
      <w:r w:rsidR="00291851" w:rsidRPr="00D85455">
        <w:rPr>
          <w:rFonts w:ascii="Times New Roman" w:hAnsi="Times New Roman" w:cs="Times New Roman"/>
          <w:sz w:val="24"/>
          <w:szCs w:val="24"/>
        </w:rPr>
        <w:t xml:space="preserve"> Similarly, we found no changes in synchrony measures when analyses were applied to individual guilds, diet types, or </w:t>
      </w:r>
      <w:r w:rsidR="00D646E4">
        <w:rPr>
          <w:rFonts w:ascii="Times New Roman" w:hAnsi="Times New Roman" w:cs="Times New Roman"/>
          <w:sz w:val="24"/>
          <w:szCs w:val="24"/>
        </w:rPr>
        <w:t>recruitment intervals (</w:t>
      </w:r>
      <w:commentRangeStart w:id="201"/>
      <w:r w:rsidR="00D646E4">
        <w:rPr>
          <w:rFonts w:ascii="Times New Roman" w:hAnsi="Times New Roman" w:cs="Times New Roman"/>
          <w:sz w:val="24"/>
          <w:szCs w:val="24"/>
        </w:rPr>
        <w:t>not shown</w:t>
      </w:r>
      <w:commentRangeEnd w:id="201"/>
      <w:r w:rsidR="00855188">
        <w:rPr>
          <w:rStyle w:val="CommentReference"/>
        </w:rPr>
        <w:commentReference w:id="201"/>
      </w:r>
      <w:r w:rsidR="00D646E4">
        <w:rPr>
          <w:rFonts w:ascii="Times New Roman" w:hAnsi="Times New Roman" w:cs="Times New Roman"/>
          <w:sz w:val="24"/>
          <w:szCs w:val="24"/>
        </w:rPr>
        <w:t>).</w:t>
      </w:r>
    </w:p>
    <w:p w14:paraId="43C09857" w14:textId="3CE12652" w:rsidR="008D40F7" w:rsidRPr="00D85455" w:rsidRDefault="008D40F7"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Finally, we </w:t>
      </w:r>
      <w:r w:rsidR="00D70A51" w:rsidRPr="00D85455">
        <w:rPr>
          <w:rFonts w:ascii="Times New Roman" w:hAnsi="Times New Roman" w:cs="Times New Roman"/>
          <w:sz w:val="24"/>
          <w:szCs w:val="24"/>
        </w:rPr>
        <w:t xml:space="preserve">did find evidence </w:t>
      </w:r>
      <w:del w:id="202" w:author="Blake Feist" w:date="2016-10-06T16:32:00Z">
        <w:r w:rsidR="00D70A51" w:rsidRPr="00D85455" w:rsidDel="00F1782C">
          <w:rPr>
            <w:rFonts w:ascii="Times New Roman" w:hAnsi="Times New Roman" w:cs="Times New Roman"/>
            <w:sz w:val="24"/>
            <w:szCs w:val="24"/>
          </w:rPr>
          <w:delText xml:space="preserve">of </w:delText>
        </w:r>
        <w:r w:rsidRPr="00D85455" w:rsidDel="00F1782C">
          <w:rPr>
            <w:rFonts w:ascii="Times New Roman" w:hAnsi="Times New Roman" w:cs="Times New Roman"/>
            <w:sz w:val="24"/>
            <w:szCs w:val="24"/>
          </w:rPr>
          <w:delText xml:space="preserve">find </w:delText>
        </w:r>
        <w:r w:rsidR="00D70A51" w:rsidRPr="00D85455" w:rsidDel="00F1782C">
          <w:rPr>
            <w:rFonts w:ascii="Times New Roman" w:hAnsi="Times New Roman" w:cs="Times New Roman"/>
            <w:sz w:val="24"/>
            <w:szCs w:val="24"/>
          </w:rPr>
          <w:delText xml:space="preserve">evidence </w:delText>
        </w:r>
      </w:del>
      <w:r w:rsidR="00D70A51" w:rsidRPr="00D85455">
        <w:rPr>
          <w:rFonts w:ascii="Times New Roman" w:hAnsi="Times New Roman" w:cs="Times New Roman"/>
          <w:sz w:val="24"/>
          <w:szCs w:val="24"/>
        </w:rPr>
        <w:t xml:space="preserve">of </w:t>
      </w:r>
      <w:r w:rsidR="0000061C" w:rsidRPr="00D85455">
        <w:rPr>
          <w:rFonts w:ascii="Times New Roman" w:hAnsi="Times New Roman" w:cs="Times New Roman"/>
          <w:sz w:val="24"/>
          <w:szCs w:val="24"/>
        </w:rPr>
        <w:t xml:space="preserve">a time-varying signature in the </w:t>
      </w:r>
      <w:r w:rsidR="00D70A51" w:rsidRPr="00D85455">
        <w:rPr>
          <w:rFonts w:ascii="Times New Roman" w:hAnsi="Times New Roman" w:cs="Times New Roman"/>
          <w:sz w:val="24"/>
          <w:szCs w:val="24"/>
        </w:rPr>
        <w:t xml:space="preserve">cross correlation </w:t>
      </w:r>
      <w:r w:rsidR="00CD22B3" w:rsidRPr="00D85455">
        <w:rPr>
          <w:rFonts w:ascii="Times New Roman" w:hAnsi="Times New Roman" w:cs="Times New Roman"/>
          <w:sz w:val="24"/>
          <w:szCs w:val="24"/>
        </w:rPr>
        <w:t xml:space="preserve">in total </w:t>
      </w:r>
      <w:proofErr w:type="gramStart"/>
      <w:r w:rsidR="00CD22B3" w:rsidRPr="00D85455">
        <w:rPr>
          <w:rFonts w:ascii="Times New Roman" w:hAnsi="Times New Roman" w:cs="Times New Roman"/>
          <w:sz w:val="24"/>
          <w:szCs w:val="24"/>
        </w:rPr>
        <w:t>biomass</w:t>
      </w:r>
      <w:proofErr w:type="gramEnd"/>
      <w:r w:rsidR="00CD22B3" w:rsidRPr="00D85455">
        <w:rPr>
          <w:rFonts w:ascii="Times New Roman" w:hAnsi="Times New Roman" w:cs="Times New Roman"/>
          <w:sz w:val="24"/>
          <w:szCs w:val="24"/>
        </w:rPr>
        <w:t xml:space="preserve"> among </w:t>
      </w:r>
      <w:r w:rsidR="00D70A51" w:rsidRPr="00D85455">
        <w:rPr>
          <w:rFonts w:ascii="Times New Roman" w:hAnsi="Times New Roman" w:cs="Times New Roman"/>
          <w:sz w:val="24"/>
          <w:szCs w:val="24"/>
        </w:rPr>
        <w:t xml:space="preserve">EVOS </w:t>
      </w:r>
      <w:r w:rsidR="00CD22B3" w:rsidRPr="00D85455">
        <w:rPr>
          <w:rFonts w:ascii="Times New Roman" w:hAnsi="Times New Roman" w:cs="Times New Roman"/>
          <w:sz w:val="24"/>
          <w:szCs w:val="24"/>
        </w:rPr>
        <w:t xml:space="preserve">areas </w:t>
      </w:r>
      <w:r w:rsidR="00D70A51" w:rsidRPr="00D85455">
        <w:rPr>
          <w:rFonts w:ascii="Times New Roman" w:hAnsi="Times New Roman" w:cs="Times New Roman"/>
          <w:sz w:val="24"/>
          <w:szCs w:val="24"/>
        </w:rPr>
        <w:t xml:space="preserve">and </w:t>
      </w:r>
      <w:r w:rsidR="00CD22B3" w:rsidRPr="00D85455">
        <w:rPr>
          <w:rFonts w:ascii="Times New Roman" w:hAnsi="Times New Roman" w:cs="Times New Roman"/>
          <w:sz w:val="24"/>
          <w:szCs w:val="24"/>
        </w:rPr>
        <w:t xml:space="preserve">among </w:t>
      </w:r>
      <w:r w:rsidR="00D70A51" w:rsidRPr="00D85455">
        <w:rPr>
          <w:rFonts w:ascii="Times New Roman" w:hAnsi="Times New Roman" w:cs="Times New Roman"/>
          <w:sz w:val="24"/>
          <w:szCs w:val="24"/>
        </w:rPr>
        <w:t xml:space="preserve">Control </w:t>
      </w:r>
      <w:r w:rsidR="00CD22B3" w:rsidRPr="00D85455">
        <w:rPr>
          <w:rFonts w:ascii="Times New Roman" w:hAnsi="Times New Roman" w:cs="Times New Roman"/>
          <w:sz w:val="24"/>
          <w:szCs w:val="24"/>
        </w:rPr>
        <w:t>areas (Fig. 6). At the beginning and end of the time-series, correlations among EVOS, among Control, and between EVOS and Control</w:t>
      </w:r>
      <w:r w:rsidR="000777C3" w:rsidRPr="00D85455">
        <w:rPr>
          <w:rFonts w:ascii="Times New Roman" w:hAnsi="Times New Roman" w:cs="Times New Roman"/>
          <w:sz w:val="24"/>
          <w:szCs w:val="24"/>
        </w:rPr>
        <w:t xml:space="preserve"> areas</w:t>
      </w:r>
      <w:r w:rsidR="00CD22B3" w:rsidRPr="00D85455">
        <w:rPr>
          <w:rFonts w:ascii="Times New Roman" w:hAnsi="Times New Roman" w:cs="Times New Roman"/>
          <w:sz w:val="24"/>
          <w:szCs w:val="24"/>
        </w:rPr>
        <w:t xml:space="preserve">, are indistinguishable. </w:t>
      </w:r>
      <w:r w:rsidR="009E28C5">
        <w:rPr>
          <w:rFonts w:ascii="Times New Roman" w:hAnsi="Times New Roman" w:cs="Times New Roman"/>
          <w:sz w:val="24"/>
          <w:szCs w:val="24"/>
        </w:rPr>
        <w:t>However, EVOS and Control area</w:t>
      </w:r>
      <w:r w:rsidR="00CD22B3" w:rsidRPr="00D85455">
        <w:rPr>
          <w:rFonts w:ascii="Times New Roman" w:hAnsi="Times New Roman" w:cs="Times New Roman"/>
          <w:sz w:val="24"/>
          <w:szCs w:val="24"/>
        </w:rPr>
        <w:t xml:space="preserve"> </w:t>
      </w:r>
      <w:r w:rsidR="009E28C5">
        <w:rPr>
          <w:rFonts w:ascii="Times New Roman" w:hAnsi="Times New Roman" w:cs="Times New Roman"/>
          <w:sz w:val="24"/>
          <w:szCs w:val="24"/>
        </w:rPr>
        <w:t xml:space="preserve">showed strong positive correlations </w:t>
      </w:r>
      <w:r w:rsidR="00CD22B3" w:rsidRPr="00D85455">
        <w:rPr>
          <w:rFonts w:ascii="Times New Roman" w:hAnsi="Times New Roman" w:cs="Times New Roman"/>
          <w:sz w:val="24"/>
          <w:szCs w:val="24"/>
        </w:rPr>
        <w:t>during the 1990-1999 window before both declined gradually over the next 20 years. Interestingly, during this period the cross-correlation between EVOS and Control areas decreased to become negative, indicating that biomass fluctuated in opposite directions between E</w:t>
      </w:r>
      <w:r w:rsidR="0000061C" w:rsidRPr="00D85455">
        <w:rPr>
          <w:rFonts w:ascii="Times New Roman" w:hAnsi="Times New Roman" w:cs="Times New Roman"/>
          <w:sz w:val="24"/>
          <w:szCs w:val="24"/>
        </w:rPr>
        <w:t>VOS-affected and Control areas during these periods</w:t>
      </w:r>
      <w:r w:rsidR="00B675F4" w:rsidRPr="00D85455">
        <w:rPr>
          <w:rFonts w:ascii="Times New Roman" w:hAnsi="Times New Roman" w:cs="Times New Roman"/>
          <w:sz w:val="24"/>
          <w:szCs w:val="24"/>
        </w:rPr>
        <w:t xml:space="preserve"> (Fig. 6)</w:t>
      </w:r>
      <w:r w:rsidR="0000061C" w:rsidRPr="00D85455">
        <w:rPr>
          <w:rFonts w:ascii="Times New Roman" w:hAnsi="Times New Roman" w:cs="Times New Roman"/>
          <w:sz w:val="24"/>
          <w:szCs w:val="24"/>
        </w:rPr>
        <w:t>.</w:t>
      </w:r>
      <w:r w:rsidR="00D646E4">
        <w:rPr>
          <w:rFonts w:ascii="Times New Roman" w:hAnsi="Times New Roman" w:cs="Times New Roman"/>
          <w:sz w:val="24"/>
          <w:szCs w:val="24"/>
        </w:rPr>
        <w:t xml:space="preserve"> Pairwise correlations </w:t>
      </w:r>
      <w:r w:rsidR="00B07A95">
        <w:rPr>
          <w:rFonts w:ascii="Times New Roman" w:hAnsi="Times New Roman" w:cs="Times New Roman"/>
          <w:sz w:val="24"/>
          <w:szCs w:val="24"/>
        </w:rPr>
        <w:t>for the entire time period were much lower than the 1990-99</w:t>
      </w:r>
      <w:r w:rsidR="001829A1">
        <w:rPr>
          <w:rFonts w:ascii="Times New Roman" w:hAnsi="Times New Roman" w:cs="Times New Roman"/>
          <w:sz w:val="24"/>
          <w:szCs w:val="24"/>
        </w:rPr>
        <w:t xml:space="preserve"> </w:t>
      </w:r>
      <w:proofErr w:type="gramStart"/>
      <w:r w:rsidR="001829A1">
        <w:rPr>
          <w:rFonts w:ascii="Times New Roman" w:hAnsi="Times New Roman" w:cs="Times New Roman"/>
          <w:sz w:val="24"/>
          <w:szCs w:val="24"/>
        </w:rPr>
        <w:t>span</w:t>
      </w:r>
      <w:proofErr w:type="gramEnd"/>
      <w:r w:rsidR="00B07A95">
        <w:rPr>
          <w:rFonts w:ascii="Times New Roman" w:hAnsi="Times New Roman" w:cs="Times New Roman"/>
          <w:sz w:val="24"/>
          <w:szCs w:val="24"/>
        </w:rPr>
        <w:t>.</w:t>
      </w:r>
    </w:p>
    <w:p w14:paraId="5E1E5186" w14:textId="77777777" w:rsidR="009412FD" w:rsidRPr="00D85455" w:rsidRDefault="009412FD" w:rsidP="00355582">
      <w:pPr>
        <w:pStyle w:val="normal0"/>
        <w:spacing w:line="480" w:lineRule="auto"/>
        <w:rPr>
          <w:rFonts w:ascii="Times New Roman" w:hAnsi="Times New Roman" w:cs="Times New Roman"/>
          <w:sz w:val="24"/>
          <w:szCs w:val="24"/>
        </w:rPr>
      </w:pPr>
    </w:p>
    <w:p w14:paraId="6F47F343" w14:textId="1829A7D1" w:rsidR="00917978" w:rsidRPr="00D85455" w:rsidRDefault="00917978" w:rsidP="00355582">
      <w:pPr>
        <w:pStyle w:val="normal0"/>
        <w:spacing w:line="480" w:lineRule="auto"/>
        <w:rPr>
          <w:rFonts w:ascii="Times New Roman" w:hAnsi="Times New Roman" w:cs="Times New Roman"/>
          <w:b/>
          <w:sz w:val="24"/>
          <w:szCs w:val="24"/>
        </w:rPr>
      </w:pPr>
      <w:r w:rsidRPr="00D85455">
        <w:rPr>
          <w:rFonts w:ascii="Times New Roman" w:hAnsi="Times New Roman" w:cs="Times New Roman"/>
          <w:b/>
          <w:sz w:val="24"/>
          <w:szCs w:val="24"/>
        </w:rPr>
        <w:t>Discussion</w:t>
      </w:r>
    </w:p>
    <w:p w14:paraId="5385128B" w14:textId="5CD441E8" w:rsidR="00F94EDF" w:rsidRDefault="001A5E15" w:rsidP="00355582">
      <w:pPr>
        <w:pStyle w:val="normal0"/>
        <w:spacing w:line="480" w:lineRule="auto"/>
        <w:rPr>
          <w:rFonts w:ascii="Times New Roman" w:hAnsi="Times New Roman" w:cs="Times New Roman"/>
          <w:sz w:val="24"/>
          <w:szCs w:val="24"/>
        </w:rPr>
      </w:pPr>
      <w:r>
        <w:rPr>
          <w:rFonts w:ascii="Times New Roman" w:hAnsi="Times New Roman" w:cs="Times New Roman"/>
          <w:sz w:val="24"/>
          <w:szCs w:val="24"/>
        </w:rPr>
        <w:t>Detecting</w:t>
      </w:r>
      <w:r w:rsidR="00402EB0" w:rsidRPr="00D85455">
        <w:rPr>
          <w:rFonts w:ascii="Times New Roman" w:hAnsi="Times New Roman" w:cs="Times New Roman"/>
          <w:sz w:val="24"/>
          <w:szCs w:val="24"/>
        </w:rPr>
        <w:t xml:space="preserve"> oil spill impacts i</w:t>
      </w:r>
      <w:r w:rsidR="00B675F4" w:rsidRPr="00D85455">
        <w:rPr>
          <w:rFonts w:ascii="Times New Roman" w:hAnsi="Times New Roman" w:cs="Times New Roman"/>
          <w:sz w:val="24"/>
          <w:szCs w:val="24"/>
        </w:rPr>
        <w:t xml:space="preserve">n marine ecosystems is </w:t>
      </w:r>
      <w:r>
        <w:rPr>
          <w:rFonts w:ascii="Times New Roman" w:hAnsi="Times New Roman" w:cs="Times New Roman"/>
          <w:sz w:val="24"/>
          <w:szCs w:val="24"/>
        </w:rPr>
        <w:t>simultaneously</w:t>
      </w:r>
      <w:r w:rsidR="006852A0" w:rsidRPr="00D85455">
        <w:rPr>
          <w:rFonts w:ascii="Times New Roman" w:hAnsi="Times New Roman" w:cs="Times New Roman"/>
          <w:sz w:val="24"/>
          <w:szCs w:val="24"/>
        </w:rPr>
        <w:t xml:space="preserve"> easy and difficult</w:t>
      </w:r>
      <w:ins w:id="203" w:author="Blake Feist" w:date="2016-10-06T16:34:00Z">
        <w:r w:rsidR="00126F47">
          <w:rPr>
            <w:rFonts w:ascii="Times New Roman" w:hAnsi="Times New Roman" w:cs="Times New Roman"/>
            <w:sz w:val="24"/>
            <w:szCs w:val="24"/>
          </w:rPr>
          <w:t>:</w:t>
        </w:r>
      </w:ins>
      <w:del w:id="204" w:author="Blake Feist" w:date="2016-10-06T16:34:00Z">
        <w:r w:rsidR="006852A0" w:rsidRPr="00D85455" w:rsidDel="00126F47">
          <w:rPr>
            <w:rFonts w:ascii="Times New Roman" w:hAnsi="Times New Roman" w:cs="Times New Roman"/>
            <w:sz w:val="24"/>
            <w:szCs w:val="24"/>
          </w:rPr>
          <w:delText xml:space="preserve">. </w:delText>
        </w:r>
        <w:r w:rsidR="009E28C5" w:rsidDel="00126F47">
          <w:rPr>
            <w:rFonts w:ascii="Times New Roman" w:hAnsi="Times New Roman" w:cs="Times New Roman"/>
            <w:sz w:val="24"/>
            <w:szCs w:val="24"/>
          </w:rPr>
          <w:delText>At a basic level,</w:delText>
        </w:r>
      </w:del>
      <w:r w:rsidR="009E28C5">
        <w:rPr>
          <w:rFonts w:ascii="Times New Roman" w:hAnsi="Times New Roman" w:cs="Times New Roman"/>
          <w:sz w:val="24"/>
          <w:szCs w:val="24"/>
        </w:rPr>
        <w:t xml:space="preserve"> </w:t>
      </w:r>
      <w:r>
        <w:rPr>
          <w:rFonts w:ascii="Times New Roman" w:hAnsi="Times New Roman" w:cs="Times New Roman"/>
          <w:sz w:val="24"/>
          <w:szCs w:val="24"/>
        </w:rPr>
        <w:t>acute p</w:t>
      </w:r>
      <w:r w:rsidR="006852A0" w:rsidRPr="00D85455">
        <w:rPr>
          <w:rFonts w:ascii="Times New Roman" w:hAnsi="Times New Roman" w:cs="Times New Roman"/>
          <w:sz w:val="24"/>
          <w:szCs w:val="24"/>
        </w:rPr>
        <w:t xml:space="preserve">etroleum contamination </w:t>
      </w:r>
      <w:r w:rsidR="009E28C5">
        <w:rPr>
          <w:rFonts w:ascii="Times New Roman" w:hAnsi="Times New Roman" w:cs="Times New Roman"/>
          <w:sz w:val="24"/>
          <w:szCs w:val="24"/>
        </w:rPr>
        <w:t xml:space="preserve">can cause </w:t>
      </w:r>
      <w:r w:rsidR="00166150" w:rsidRPr="00D85455">
        <w:rPr>
          <w:rFonts w:ascii="Times New Roman" w:hAnsi="Times New Roman" w:cs="Times New Roman"/>
          <w:sz w:val="24"/>
          <w:szCs w:val="24"/>
        </w:rPr>
        <w:t>direct</w:t>
      </w:r>
      <w:r w:rsidR="006852A0" w:rsidRPr="00D85455">
        <w:rPr>
          <w:rFonts w:ascii="Times New Roman" w:hAnsi="Times New Roman" w:cs="Times New Roman"/>
          <w:sz w:val="24"/>
          <w:szCs w:val="24"/>
        </w:rPr>
        <w:t xml:space="preserve"> mortality </w:t>
      </w:r>
      <w:r w:rsidR="006852A0"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224F9C65-0728-4A1D-8C6E-DF5ED00BE752&lt;/uuid&gt;&lt;priority&gt;0&lt;/priority&gt;&lt;publications&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F94EDF">
        <w:rPr>
          <w:rFonts w:ascii="Papyrus Condensed" w:hAnsi="Papyrus Condensed" w:cs="Papyrus Condensed"/>
          <w:sz w:val="24"/>
          <w:szCs w:val="24"/>
        </w:rPr>
        <w:instrText>‐</w:instrText>
      </w:r>
      <w:r w:rsidR="00F94EDF">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s&gt;&lt;cites&gt;&lt;cite&gt;&lt;prefix&gt;e.g.&lt;/prefix&gt;&lt;/cite&gt;&lt;cite&gt;&lt;/cite&gt;&lt;/cites&gt;&lt;/citation&gt;</w:instrText>
      </w:r>
      <w:r w:rsidR="006852A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(e.g. Piatt &amp; Ford 1996, Monson et al. 2011)</w:t>
      </w:r>
      <w:r w:rsidR="006852A0" w:rsidRPr="00D85455">
        <w:rPr>
          <w:rFonts w:ascii="Times New Roman" w:hAnsi="Times New Roman" w:cs="Times New Roman"/>
          <w:sz w:val="24"/>
          <w:szCs w:val="24"/>
        </w:rPr>
        <w:fldChar w:fldCharType="end"/>
      </w:r>
      <w:r w:rsidR="00B675F4" w:rsidRPr="00D85455">
        <w:rPr>
          <w:rFonts w:ascii="Times New Roman" w:hAnsi="Times New Roman" w:cs="Times New Roman"/>
          <w:sz w:val="24"/>
          <w:szCs w:val="24"/>
        </w:rPr>
        <w:t xml:space="preserve"> </w:t>
      </w:r>
      <w:r>
        <w:rPr>
          <w:rFonts w:ascii="Times New Roman" w:hAnsi="Times New Roman" w:cs="Times New Roman"/>
          <w:sz w:val="24"/>
          <w:szCs w:val="24"/>
        </w:rPr>
        <w:t>that is immediately obvious</w:t>
      </w:r>
      <w:ins w:id="205" w:author="Blake Feist" w:date="2016-10-06T16:34:00Z">
        <w:r w:rsidR="00126F47">
          <w:rPr>
            <w:rFonts w:ascii="Times New Roman" w:hAnsi="Times New Roman" w:cs="Times New Roman"/>
            <w:sz w:val="24"/>
            <w:szCs w:val="24"/>
          </w:rPr>
          <w:t>, whereas</w:t>
        </w:r>
      </w:ins>
      <w:ins w:id="206" w:author="Blake Feist" w:date="2016-10-06T16:35:00Z">
        <w:r w:rsidR="00126F47">
          <w:rPr>
            <w:rFonts w:ascii="Times New Roman" w:hAnsi="Times New Roman" w:cs="Times New Roman"/>
            <w:sz w:val="24"/>
            <w:szCs w:val="24"/>
          </w:rPr>
          <w:t xml:space="preserve"> </w:t>
        </w:r>
      </w:ins>
      <w:del w:id="207" w:author="Blake Feist" w:date="2016-10-06T16:34:00Z">
        <w:r w:rsidDel="00126F47">
          <w:rPr>
            <w:rFonts w:ascii="Times New Roman" w:hAnsi="Times New Roman" w:cs="Times New Roman"/>
            <w:sz w:val="24"/>
            <w:szCs w:val="24"/>
          </w:rPr>
          <w:delText>. However, beyond these immediat</w:delText>
        </w:r>
      </w:del>
      <w:del w:id="208" w:author="Blake Feist" w:date="2016-10-06T16:35:00Z">
        <w:r w:rsidDel="00126F47">
          <w:rPr>
            <w:rFonts w:ascii="Times New Roman" w:hAnsi="Times New Roman" w:cs="Times New Roman"/>
            <w:sz w:val="24"/>
            <w:szCs w:val="24"/>
          </w:rPr>
          <w:delText>e</w:delText>
        </w:r>
      </w:del>
      <w:ins w:id="209" w:author="Blake Feist" w:date="2016-10-06T16:35:00Z">
        <w:r w:rsidR="00126F47">
          <w:rPr>
            <w:rFonts w:ascii="Times New Roman" w:hAnsi="Times New Roman" w:cs="Times New Roman"/>
            <w:sz w:val="24"/>
            <w:szCs w:val="24"/>
          </w:rPr>
          <w:t>subtle and chronic</w:t>
        </w:r>
      </w:ins>
      <w:r>
        <w:rPr>
          <w:rFonts w:ascii="Times New Roman" w:hAnsi="Times New Roman" w:cs="Times New Roman"/>
          <w:sz w:val="24"/>
          <w:szCs w:val="24"/>
        </w:rPr>
        <w:t xml:space="preserve"> consequence</w:t>
      </w:r>
      <w:ins w:id="210" w:author="Blake Feist" w:date="2016-10-06T16:35:00Z">
        <w:r w:rsidR="00126F47">
          <w:rPr>
            <w:rFonts w:ascii="Times New Roman" w:hAnsi="Times New Roman" w:cs="Times New Roman"/>
            <w:sz w:val="24"/>
            <w:szCs w:val="24"/>
          </w:rPr>
          <w:t>s</w:t>
        </w:r>
      </w:ins>
      <w:r>
        <w:rPr>
          <w:rFonts w:ascii="Times New Roman" w:hAnsi="Times New Roman" w:cs="Times New Roman"/>
          <w:sz w:val="24"/>
          <w:szCs w:val="24"/>
        </w:rPr>
        <w:t xml:space="preserve"> </w:t>
      </w:r>
      <w:del w:id="211" w:author="Blake Feist" w:date="2016-10-06T16:35:00Z">
        <w:r w:rsidDel="00126F47">
          <w:rPr>
            <w:rFonts w:ascii="Times New Roman" w:hAnsi="Times New Roman" w:cs="Times New Roman"/>
            <w:sz w:val="24"/>
            <w:szCs w:val="24"/>
          </w:rPr>
          <w:delText>oil</w:delText>
        </w:r>
        <w:r w:rsidR="006852A0" w:rsidRPr="00D85455" w:rsidDel="00126F47">
          <w:rPr>
            <w:rFonts w:ascii="Times New Roman" w:hAnsi="Times New Roman" w:cs="Times New Roman"/>
            <w:sz w:val="24"/>
            <w:szCs w:val="24"/>
          </w:rPr>
          <w:delText xml:space="preserve"> </w:delText>
        </w:r>
      </w:del>
      <w:r w:rsidR="006852A0" w:rsidRPr="00D85455">
        <w:rPr>
          <w:rFonts w:ascii="Times New Roman" w:hAnsi="Times New Roman" w:cs="Times New Roman"/>
          <w:sz w:val="24"/>
          <w:szCs w:val="24"/>
        </w:rPr>
        <w:t xml:space="preserve">can affect </w:t>
      </w:r>
      <w:del w:id="212" w:author="Blake Feist" w:date="2016-10-06T16:36:00Z">
        <w:r w:rsidR="006852A0" w:rsidRPr="00D85455" w:rsidDel="00126F47">
          <w:rPr>
            <w:rFonts w:ascii="Times New Roman" w:hAnsi="Times New Roman" w:cs="Times New Roman"/>
            <w:sz w:val="24"/>
            <w:szCs w:val="24"/>
          </w:rPr>
          <w:delText xml:space="preserve">a range of physiological processes that affect </w:delText>
        </w:r>
      </w:del>
      <w:r w:rsidR="006852A0" w:rsidRPr="00D85455">
        <w:rPr>
          <w:rFonts w:ascii="Times New Roman" w:hAnsi="Times New Roman" w:cs="Times New Roman"/>
          <w:sz w:val="24"/>
          <w:szCs w:val="24"/>
        </w:rPr>
        <w:t>growth</w:t>
      </w:r>
      <w:r>
        <w:rPr>
          <w:rFonts w:ascii="Times New Roman" w:hAnsi="Times New Roman" w:cs="Times New Roman"/>
          <w:sz w:val="24"/>
          <w:szCs w:val="24"/>
        </w:rPr>
        <w:t xml:space="preserve"> and </w:t>
      </w:r>
      <w:r w:rsidR="00217CDF" w:rsidRPr="00D85455">
        <w:rPr>
          <w:rFonts w:ascii="Times New Roman" w:hAnsi="Times New Roman" w:cs="Times New Roman"/>
          <w:sz w:val="24"/>
          <w:szCs w:val="24"/>
        </w:rPr>
        <w:t>development</w:t>
      </w:r>
      <w:r w:rsidR="006852A0" w:rsidRPr="00D85455">
        <w:rPr>
          <w:rFonts w:ascii="Times New Roman" w:hAnsi="Times New Roman" w:cs="Times New Roman"/>
          <w:sz w:val="24"/>
          <w:szCs w:val="24"/>
        </w:rPr>
        <w:t xml:space="preserve"> </w:t>
      </w:r>
      <w:r>
        <w:rPr>
          <w:rFonts w:ascii="Times New Roman" w:hAnsi="Times New Roman" w:cs="Times New Roman"/>
          <w:sz w:val="24"/>
          <w:szCs w:val="24"/>
        </w:rPr>
        <w:t xml:space="preserve">through a range of physiological pathways </w:t>
      </w:r>
      <w:r w:rsidR="006852A0"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FCC066CD-F237-4F2B-9609-4A1655B9F13D&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s&gt;&lt;cites&gt;&lt;cite&gt;&lt;/cite&gt;&lt;cite&gt;&lt;/cite&gt;&lt;cite&gt;&lt;/cite&gt;&lt;cite&gt;&lt;prefix&gt;e.g.&lt;/prefix&gt;&lt;/cite&gt;&lt;/cites&gt;&lt;/citation&gt;</w:instrText>
      </w:r>
      <w:r w:rsidR="006852A0"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(e.g. Rice et al. 2001, Hicken et al. 2011, Incardona et al. 2015, Sørhus et al. 2016)</w:t>
      </w:r>
      <w:r w:rsidR="006852A0" w:rsidRPr="00D85455">
        <w:rPr>
          <w:rFonts w:ascii="Times New Roman" w:hAnsi="Times New Roman" w:cs="Times New Roman"/>
          <w:sz w:val="24"/>
          <w:szCs w:val="24"/>
        </w:rPr>
        <w:fldChar w:fldCharType="end"/>
      </w:r>
      <w:r w:rsidR="006E1BA1" w:rsidRPr="00D85455">
        <w:rPr>
          <w:rFonts w:ascii="Times New Roman" w:hAnsi="Times New Roman" w:cs="Times New Roman"/>
          <w:sz w:val="24"/>
          <w:szCs w:val="24"/>
        </w:rPr>
        <w:t>. But ho</w:t>
      </w:r>
      <w:r w:rsidR="00217CDF" w:rsidRPr="00D85455">
        <w:rPr>
          <w:rFonts w:ascii="Times New Roman" w:hAnsi="Times New Roman" w:cs="Times New Roman"/>
          <w:sz w:val="24"/>
          <w:szCs w:val="24"/>
        </w:rPr>
        <w:t xml:space="preserve">w </w:t>
      </w:r>
      <w:r w:rsidR="00DC0E49" w:rsidRPr="00D85455">
        <w:rPr>
          <w:rFonts w:ascii="Times New Roman" w:hAnsi="Times New Roman" w:cs="Times New Roman"/>
          <w:sz w:val="24"/>
          <w:szCs w:val="24"/>
        </w:rPr>
        <w:t xml:space="preserve">such </w:t>
      </w:r>
      <w:r w:rsidR="00217CDF" w:rsidRPr="00D85455">
        <w:rPr>
          <w:rFonts w:ascii="Times New Roman" w:hAnsi="Times New Roman" w:cs="Times New Roman"/>
          <w:sz w:val="24"/>
          <w:szCs w:val="24"/>
        </w:rPr>
        <w:t xml:space="preserve">effects </w:t>
      </w:r>
      <w:r w:rsidR="00DC0E49" w:rsidRPr="00D85455">
        <w:rPr>
          <w:rFonts w:ascii="Times New Roman" w:hAnsi="Times New Roman" w:cs="Times New Roman"/>
          <w:sz w:val="24"/>
          <w:szCs w:val="24"/>
        </w:rPr>
        <w:t xml:space="preserve">translate from </w:t>
      </w:r>
      <w:r w:rsidR="00217CDF" w:rsidRPr="00D85455">
        <w:rPr>
          <w:rFonts w:ascii="Times New Roman" w:hAnsi="Times New Roman" w:cs="Times New Roman"/>
          <w:sz w:val="24"/>
          <w:szCs w:val="24"/>
        </w:rPr>
        <w:t xml:space="preserve">individuals </w:t>
      </w:r>
      <w:r w:rsidR="00DC0E49" w:rsidRPr="00D85455">
        <w:rPr>
          <w:rFonts w:ascii="Times New Roman" w:hAnsi="Times New Roman" w:cs="Times New Roman"/>
          <w:sz w:val="24"/>
          <w:szCs w:val="24"/>
        </w:rPr>
        <w:t xml:space="preserve">and focal populations to full communities remains poorly understood. </w:t>
      </w:r>
      <w:r>
        <w:rPr>
          <w:rFonts w:ascii="Times New Roman" w:hAnsi="Times New Roman" w:cs="Times New Roman"/>
          <w:sz w:val="24"/>
          <w:szCs w:val="24"/>
        </w:rPr>
        <w:t>Here w</w:t>
      </w:r>
      <w:r w:rsidR="00DC0E49" w:rsidRPr="00D85455">
        <w:rPr>
          <w:rFonts w:ascii="Times New Roman" w:hAnsi="Times New Roman" w:cs="Times New Roman"/>
          <w:sz w:val="24"/>
          <w:szCs w:val="24"/>
        </w:rPr>
        <w:t xml:space="preserve">e focused on an ecologically </w:t>
      </w:r>
      <w:r w:rsidR="006E1BA1" w:rsidRPr="00D85455">
        <w:rPr>
          <w:rFonts w:ascii="Times New Roman" w:hAnsi="Times New Roman" w:cs="Times New Roman"/>
          <w:sz w:val="24"/>
          <w:szCs w:val="24"/>
        </w:rPr>
        <w:t xml:space="preserve">and economically important component of the marine community, demersal </w:t>
      </w:r>
      <w:proofErr w:type="spellStart"/>
      <w:r w:rsidR="006E1BA1" w:rsidRPr="00D85455">
        <w:rPr>
          <w:rFonts w:ascii="Times New Roman" w:hAnsi="Times New Roman" w:cs="Times New Roman"/>
          <w:sz w:val="24"/>
          <w:szCs w:val="24"/>
        </w:rPr>
        <w:t>groundfish</w:t>
      </w:r>
      <w:proofErr w:type="spellEnd"/>
      <w:r w:rsidR="006E1BA1" w:rsidRPr="00D85455">
        <w:rPr>
          <w:rFonts w:ascii="Times New Roman" w:hAnsi="Times New Roman" w:cs="Times New Roman"/>
          <w:sz w:val="24"/>
          <w:szCs w:val="24"/>
        </w:rPr>
        <w:t xml:space="preserve">, to attempt to detect a signature of EVOS </w:t>
      </w:r>
      <w:r>
        <w:rPr>
          <w:rFonts w:ascii="Times New Roman" w:hAnsi="Times New Roman" w:cs="Times New Roman"/>
          <w:sz w:val="24"/>
          <w:szCs w:val="24"/>
        </w:rPr>
        <w:t>using</w:t>
      </w:r>
      <w:r w:rsidR="009E28C5">
        <w:rPr>
          <w:rFonts w:ascii="Times New Roman" w:hAnsi="Times New Roman" w:cs="Times New Roman"/>
          <w:sz w:val="24"/>
          <w:szCs w:val="24"/>
        </w:rPr>
        <w:t xml:space="preserve"> 2</w:t>
      </w:r>
      <w:r w:rsidR="006E1BA1" w:rsidRPr="00D85455">
        <w:rPr>
          <w:rFonts w:ascii="Times New Roman" w:hAnsi="Times New Roman" w:cs="Times New Roman"/>
          <w:sz w:val="24"/>
          <w:szCs w:val="24"/>
        </w:rPr>
        <w:t xml:space="preserve">5 years </w:t>
      </w:r>
      <w:r>
        <w:rPr>
          <w:rFonts w:ascii="Times New Roman" w:hAnsi="Times New Roman" w:cs="Times New Roman"/>
          <w:sz w:val="24"/>
          <w:szCs w:val="24"/>
        </w:rPr>
        <w:t xml:space="preserve">of data following </w:t>
      </w:r>
      <w:r w:rsidR="006E1BA1" w:rsidRPr="00D85455">
        <w:rPr>
          <w:rFonts w:ascii="Times New Roman" w:hAnsi="Times New Roman" w:cs="Times New Roman"/>
          <w:sz w:val="24"/>
          <w:szCs w:val="24"/>
        </w:rPr>
        <w:t xml:space="preserve">the spill. EVOS contaminated substantial portions of the Gulf of Alaska as evidenced by </w:t>
      </w:r>
      <w:r w:rsidR="00246B5B" w:rsidRPr="00D85455">
        <w:rPr>
          <w:rFonts w:ascii="Times New Roman" w:hAnsi="Times New Roman" w:cs="Times New Roman"/>
          <w:sz w:val="24"/>
          <w:szCs w:val="24"/>
        </w:rPr>
        <w:t xml:space="preserve">both direct observations of oil, and evidence of exposure from sampled fish </w:t>
      </w:r>
      <w:r w:rsidR="00246B5B"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EAF6C00E-E635-475E-93CC-65B561B50E7A&lt;/uuid&gt;&lt;priority&gt;0&lt;/priority&gt;&lt;publications&gt;&lt;publication&gt;&lt;publication_date&gt;99199312311200000000222000&lt;/publication_date&gt;&lt;startpage&gt;301&lt;/startpage&gt;&lt;doi&gt;10.7901/2169-3358-1993-1-301&lt;/doi&gt;&lt;title&gt;Oil exposure and effects in subtidal fish following the Exxon Valdez oil spill&lt;/title&gt;&lt;uuid&gt;85E9640E-5DB1-4A9B-B1DE-DC14EFEB9BAE&lt;/uuid&gt;&lt;subtype&gt;400&lt;/subtype&gt;&lt;publisher&gt; American Petroleum Institute&lt;/publisher&gt;&lt;type&gt;400&lt;/type&gt;&lt;citekey&gt;Collier:1993ey&lt;/citekey&gt;&lt;endpage&gt;305&lt;/endpage&gt;&lt;url&gt;http://www.ioscproceedings.org/doi/abs/10.7901/2169-3358-1993-1-301&lt;/url&gt;&lt;bundle&gt;&lt;publication&gt;&lt;publisher&gt; American Petroleum Institute&lt;/publisher&gt;&lt;url&gt;http://dx.doi.org&lt;/url&gt;&lt;title&gt;dx.doi.org&lt;/title&gt;&lt;type&gt;-100&lt;/type&gt;&lt;subtype&gt;-100&lt;/subtype&gt;&lt;uuid&gt;9CB474EA-F270-4692-B39D-AD79C5F75B64&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s&gt;&lt;cites&gt;&lt;/cites&gt;&lt;/citation&gt;</w:instrText>
      </w:r>
      <w:r w:rsidR="00246B5B"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(Collier et al. 1993)</w:t>
      </w:r>
      <w:r w:rsidR="00246B5B" w:rsidRPr="00D85455">
        <w:rPr>
          <w:rFonts w:ascii="Times New Roman" w:hAnsi="Times New Roman" w:cs="Times New Roman"/>
          <w:sz w:val="24"/>
          <w:szCs w:val="24"/>
        </w:rPr>
        <w:fldChar w:fldCharType="end"/>
      </w:r>
      <w:r w:rsidR="00246B5B" w:rsidRPr="00D85455">
        <w:rPr>
          <w:rFonts w:ascii="Times New Roman" w:hAnsi="Times New Roman" w:cs="Times New Roman"/>
          <w:sz w:val="24"/>
          <w:szCs w:val="24"/>
        </w:rPr>
        <w:t xml:space="preserve">. </w:t>
      </w:r>
      <w:proofErr w:type="spellStart"/>
      <w:r w:rsidR="00166150" w:rsidRPr="00D85455">
        <w:rPr>
          <w:rFonts w:ascii="Times New Roman" w:hAnsi="Times New Roman" w:cs="Times New Roman"/>
          <w:sz w:val="24"/>
          <w:szCs w:val="24"/>
        </w:rPr>
        <w:t>Groundfish</w:t>
      </w:r>
      <w:proofErr w:type="spellEnd"/>
      <w:r w:rsidR="00166150" w:rsidRPr="00D85455">
        <w:rPr>
          <w:rFonts w:ascii="Times New Roman" w:hAnsi="Times New Roman" w:cs="Times New Roman"/>
          <w:sz w:val="24"/>
          <w:szCs w:val="24"/>
        </w:rPr>
        <w:t xml:space="preserve"> have largely been neglected in the context of EVOS following </w:t>
      </w:r>
      <w:ins w:id="213" w:author="Blake Feist" w:date="2016-10-06T16:38:00Z">
        <w:r w:rsidR="00740362">
          <w:rPr>
            <w:rFonts w:ascii="Times New Roman" w:hAnsi="Times New Roman" w:cs="Times New Roman"/>
            <w:sz w:val="24"/>
            <w:szCs w:val="24"/>
          </w:rPr>
          <w:t xml:space="preserve">the </w:t>
        </w:r>
        <w:r w:rsidR="00740362" w:rsidRPr="00D85455">
          <w:rPr>
            <w:rFonts w:ascii="Times New Roman" w:hAnsi="Times New Roman" w:cs="Times New Roman"/>
            <w:sz w:val="24"/>
            <w:szCs w:val="24"/>
          </w:rPr>
          <w:t xml:space="preserve">conclusion </w:t>
        </w:r>
        <w:r w:rsidR="00740362">
          <w:rPr>
            <w:rFonts w:ascii="Times New Roman" w:hAnsi="Times New Roman" w:cs="Times New Roman"/>
            <w:sz w:val="24"/>
            <w:szCs w:val="24"/>
          </w:rPr>
          <w:t xml:space="preserve">of </w:t>
        </w:r>
      </w:ins>
      <w:r w:rsidR="00EF7BF1" w:rsidRPr="00D85455">
        <w:rPr>
          <w:rFonts w:ascii="Times New Roman" w:hAnsi="Times New Roman" w:cs="Times New Roman"/>
          <w:sz w:val="24"/>
          <w:szCs w:val="24"/>
        </w:rPr>
        <w:t xml:space="preserve">Armstrong </w:t>
      </w:r>
      <w:r w:rsidR="00FA30A1" w:rsidRPr="00D85455">
        <w:rPr>
          <w:rFonts w:ascii="Times New Roman" w:hAnsi="Times New Roman" w:cs="Times New Roman"/>
          <w:sz w:val="24"/>
          <w:szCs w:val="24"/>
        </w:rPr>
        <w:t>et al.</w:t>
      </w:r>
      <w:del w:id="214" w:author="Blake Feist" w:date="2016-10-06T16:38:00Z">
        <w:r w:rsidR="00FA30A1" w:rsidRPr="00D85455" w:rsidDel="00740362">
          <w:rPr>
            <w:rFonts w:ascii="Times New Roman" w:hAnsi="Times New Roman" w:cs="Times New Roman"/>
            <w:sz w:val="24"/>
            <w:szCs w:val="24"/>
          </w:rPr>
          <w:delText>’s</w:delText>
        </w:r>
      </w:del>
      <w:r w:rsidR="00FA30A1" w:rsidRPr="00D85455">
        <w:rPr>
          <w:rFonts w:ascii="Times New Roman" w:hAnsi="Times New Roman" w:cs="Times New Roman"/>
          <w:sz w:val="24"/>
          <w:szCs w:val="24"/>
        </w:rPr>
        <w:t xml:space="preserve"> </w:t>
      </w:r>
      <w:r w:rsidR="00246B5B"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386F2237-1B2C-4BB5-AFE7-210B24C2A212&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w:instrText>
      </w:r>
    </w:p>
    <w:p w14:paraId="1D13BC19" w14:textId="1FDCE219" w:rsidR="00291851" w:rsidRDefault="00F94EDF" w:rsidP="00355582">
      <w:pPr>
        <w:pStyle w:val="normal0"/>
        <w:spacing w:line="480" w:lineRule="auto"/>
        <w:rPr>
          <w:ins w:id="215" w:author="Blake Feist" w:date="2016-10-06T16:45:00Z"/>
          <w:rFonts w:ascii="Times New Roman" w:hAnsi="Times New Roman" w:cs="Times New Roman"/>
          <w:sz w:val="24"/>
          <w:szCs w:val="24"/>
        </w:rPr>
      </w:pPr>
      <w:r>
        <w:rPr>
          <w:rFonts w:ascii="Times New Roman" w:hAnsi="Times New Roman" w:cs="Times New Roman"/>
          <w:sz w:val="24"/>
          <w:szCs w:val="24"/>
        </w:rPr>
        <w:instrText>&lt;/title&gt;&lt;publisher&gt;ASTM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gt;&lt;suppress&gt;A&lt;/suppress&gt;&lt;/cite&gt;&lt;/cites&gt;&lt;/citation&gt;</w:instrText>
      </w:r>
      <w:r w:rsidR="00246B5B"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(1995)</w:t>
      </w:r>
      <w:r w:rsidR="00246B5B" w:rsidRPr="00D85455">
        <w:rPr>
          <w:rFonts w:ascii="Times New Roman" w:hAnsi="Times New Roman" w:cs="Times New Roman"/>
          <w:sz w:val="24"/>
          <w:szCs w:val="24"/>
        </w:rPr>
        <w:fldChar w:fldCharType="end"/>
      </w:r>
      <w:r w:rsidR="00246B5B" w:rsidRPr="00D85455">
        <w:rPr>
          <w:rFonts w:ascii="Times New Roman" w:hAnsi="Times New Roman" w:cs="Times New Roman"/>
          <w:sz w:val="24"/>
          <w:szCs w:val="24"/>
        </w:rPr>
        <w:t xml:space="preserve"> </w:t>
      </w:r>
      <w:del w:id="216" w:author="Blake Feist" w:date="2016-10-06T16:38:00Z">
        <w:r w:rsidR="00FA30A1" w:rsidRPr="00D85455" w:rsidDel="00740362">
          <w:rPr>
            <w:rFonts w:ascii="Times New Roman" w:hAnsi="Times New Roman" w:cs="Times New Roman"/>
            <w:sz w:val="24"/>
            <w:szCs w:val="24"/>
          </w:rPr>
          <w:delText xml:space="preserve">conclusion </w:delText>
        </w:r>
      </w:del>
      <w:proofErr w:type="gramStart"/>
      <w:r w:rsidR="00FA30A1" w:rsidRPr="00D85455">
        <w:rPr>
          <w:rFonts w:ascii="Times New Roman" w:hAnsi="Times New Roman" w:cs="Times New Roman"/>
          <w:sz w:val="24"/>
          <w:szCs w:val="24"/>
        </w:rPr>
        <w:t>that</w:t>
      </w:r>
      <w:proofErr w:type="gramEnd"/>
      <w:r w:rsidR="00FA30A1" w:rsidRPr="00D85455">
        <w:rPr>
          <w:rFonts w:ascii="Times New Roman" w:hAnsi="Times New Roman" w:cs="Times New Roman"/>
          <w:sz w:val="24"/>
          <w:szCs w:val="24"/>
        </w:rPr>
        <w:t xml:space="preserve"> EVOS did cause sufficient direct mortality </w:t>
      </w:r>
      <w:del w:id="217" w:author="Blake Feist" w:date="2016-10-06T16:38:00Z">
        <w:r w:rsidR="00FA30A1" w:rsidRPr="00D85455" w:rsidDel="00740362">
          <w:rPr>
            <w:rFonts w:ascii="Times New Roman" w:hAnsi="Times New Roman" w:cs="Times New Roman"/>
            <w:sz w:val="24"/>
            <w:szCs w:val="24"/>
          </w:rPr>
          <w:delText xml:space="preserve">to </w:delText>
        </w:r>
      </w:del>
      <w:ins w:id="218" w:author="Blake Feist" w:date="2016-10-06T16:38:00Z">
        <w:r w:rsidR="00740362">
          <w:rPr>
            <w:rFonts w:ascii="Times New Roman" w:hAnsi="Times New Roman" w:cs="Times New Roman"/>
            <w:sz w:val="24"/>
            <w:szCs w:val="24"/>
          </w:rPr>
          <w:t>that</w:t>
        </w:r>
        <w:r w:rsidR="00740362" w:rsidRPr="00D85455">
          <w:rPr>
            <w:rFonts w:ascii="Times New Roman" w:hAnsi="Times New Roman" w:cs="Times New Roman"/>
            <w:sz w:val="24"/>
            <w:szCs w:val="24"/>
          </w:rPr>
          <w:t xml:space="preserve"> </w:t>
        </w:r>
      </w:ins>
      <w:r w:rsidR="00FA30A1" w:rsidRPr="00D85455">
        <w:rPr>
          <w:rFonts w:ascii="Times New Roman" w:hAnsi="Times New Roman" w:cs="Times New Roman"/>
          <w:sz w:val="24"/>
          <w:szCs w:val="24"/>
        </w:rPr>
        <w:t>affect</w:t>
      </w:r>
      <w:ins w:id="219" w:author="Blake Feist" w:date="2016-10-06T16:38:00Z">
        <w:r w:rsidR="00740362">
          <w:rPr>
            <w:rFonts w:ascii="Times New Roman" w:hAnsi="Times New Roman" w:cs="Times New Roman"/>
            <w:sz w:val="24"/>
            <w:szCs w:val="24"/>
          </w:rPr>
          <w:t>ed</w:t>
        </w:r>
      </w:ins>
      <w:r w:rsidR="00FA30A1" w:rsidRPr="00D85455">
        <w:rPr>
          <w:rFonts w:ascii="Times New Roman" w:hAnsi="Times New Roman" w:cs="Times New Roman"/>
          <w:sz w:val="24"/>
          <w:szCs w:val="24"/>
        </w:rPr>
        <w:t xml:space="preserve"> substantial proportions of fish populations. Since Armstrong et al. (1995)</w:t>
      </w:r>
      <w:r w:rsidR="00246B5B" w:rsidRPr="00D85455">
        <w:rPr>
          <w:rFonts w:ascii="Times New Roman" w:hAnsi="Times New Roman" w:cs="Times New Roman"/>
          <w:sz w:val="24"/>
          <w:szCs w:val="24"/>
        </w:rPr>
        <w:t xml:space="preserve">, </w:t>
      </w:r>
      <w:r w:rsidR="00D7150C" w:rsidRPr="00D85455">
        <w:rPr>
          <w:rFonts w:ascii="Times New Roman" w:hAnsi="Times New Roman" w:cs="Times New Roman"/>
          <w:sz w:val="24"/>
          <w:szCs w:val="24"/>
        </w:rPr>
        <w:t xml:space="preserve">however, </w:t>
      </w:r>
      <w:r w:rsidR="00291851" w:rsidRPr="00D85455">
        <w:rPr>
          <w:rFonts w:ascii="Times New Roman" w:hAnsi="Times New Roman" w:cs="Times New Roman"/>
          <w:sz w:val="24"/>
          <w:szCs w:val="24"/>
        </w:rPr>
        <w:t xml:space="preserve">there has been a paradigm shift in how </w:t>
      </w:r>
      <w:r w:rsidR="00D7150C" w:rsidRPr="00D85455">
        <w:rPr>
          <w:rFonts w:ascii="Times New Roman" w:hAnsi="Times New Roman" w:cs="Times New Roman"/>
          <w:sz w:val="24"/>
          <w:szCs w:val="24"/>
        </w:rPr>
        <w:t xml:space="preserve">researchers </w:t>
      </w:r>
      <w:r w:rsidR="00291851" w:rsidRPr="00D85455">
        <w:rPr>
          <w:rFonts w:ascii="Times New Roman" w:hAnsi="Times New Roman" w:cs="Times New Roman"/>
          <w:sz w:val="24"/>
          <w:szCs w:val="24"/>
        </w:rPr>
        <w:t xml:space="preserve">assess the consequences </w:t>
      </w:r>
      <w:r w:rsidR="00D7150C" w:rsidRPr="00D85455">
        <w:rPr>
          <w:rFonts w:ascii="Times New Roman" w:hAnsi="Times New Roman" w:cs="Times New Roman"/>
          <w:sz w:val="24"/>
          <w:szCs w:val="24"/>
        </w:rPr>
        <w:t>of petroleum contamination</w:t>
      </w:r>
      <w:r w:rsidR="00291851" w:rsidRPr="00D85455">
        <w:rPr>
          <w:rFonts w:ascii="Times New Roman" w:hAnsi="Times New Roman" w:cs="Times New Roman"/>
          <w:sz w:val="24"/>
          <w:szCs w:val="24"/>
        </w:rPr>
        <w:t xml:space="preserve"> </w:t>
      </w:r>
      <w:r w:rsidR="00291851"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82BAAF92-71E7-41D6-8F68-FBE2B4004882&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29185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(Peterson et al. 2003)</w:t>
      </w:r>
      <w:r w:rsidR="00291851" w:rsidRPr="00D85455">
        <w:rPr>
          <w:rFonts w:ascii="Times New Roman" w:hAnsi="Times New Roman" w:cs="Times New Roman"/>
          <w:sz w:val="24"/>
          <w:szCs w:val="24"/>
        </w:rPr>
        <w:fldChar w:fldCharType="end"/>
      </w:r>
      <w:r w:rsidR="00291851" w:rsidRPr="00D85455">
        <w:rPr>
          <w:rFonts w:ascii="Times New Roman" w:hAnsi="Times New Roman" w:cs="Times New Roman"/>
          <w:sz w:val="24"/>
          <w:szCs w:val="24"/>
        </w:rPr>
        <w:t xml:space="preserve"> with </w:t>
      </w:r>
      <w:commentRangeStart w:id="220"/>
      <w:r w:rsidR="00291851" w:rsidRPr="00D85455">
        <w:rPr>
          <w:rFonts w:ascii="Times New Roman" w:hAnsi="Times New Roman" w:cs="Times New Roman"/>
          <w:sz w:val="24"/>
          <w:szCs w:val="24"/>
        </w:rPr>
        <w:t xml:space="preserve">increasing attention paid to the effects of low-level, </w:t>
      </w:r>
      <w:proofErr w:type="spellStart"/>
      <w:r w:rsidR="00291851" w:rsidRPr="00D85455">
        <w:rPr>
          <w:rFonts w:ascii="Times New Roman" w:hAnsi="Times New Roman" w:cs="Times New Roman"/>
          <w:sz w:val="24"/>
          <w:szCs w:val="24"/>
        </w:rPr>
        <w:t>sublethal</w:t>
      </w:r>
      <w:proofErr w:type="spellEnd"/>
      <w:r w:rsidR="00291851" w:rsidRPr="00D85455">
        <w:rPr>
          <w:rFonts w:ascii="Times New Roman" w:hAnsi="Times New Roman" w:cs="Times New Roman"/>
          <w:sz w:val="24"/>
          <w:szCs w:val="24"/>
        </w:rPr>
        <w:t xml:space="preserve"> </w:t>
      </w:r>
      <w:r w:rsidR="00D7150C" w:rsidRPr="00D85455">
        <w:rPr>
          <w:rFonts w:ascii="Times New Roman" w:hAnsi="Times New Roman" w:cs="Times New Roman"/>
          <w:sz w:val="24"/>
          <w:szCs w:val="24"/>
        </w:rPr>
        <w:t>consequenc</w:t>
      </w:r>
      <w:r w:rsidR="00FA30A1" w:rsidRPr="00D85455">
        <w:rPr>
          <w:rFonts w:ascii="Times New Roman" w:hAnsi="Times New Roman" w:cs="Times New Roman"/>
          <w:sz w:val="24"/>
          <w:szCs w:val="24"/>
        </w:rPr>
        <w:t xml:space="preserve">es </w:t>
      </w:r>
      <w:r w:rsidR="00291851" w:rsidRPr="00D85455">
        <w:rPr>
          <w:rFonts w:ascii="Times New Roman" w:hAnsi="Times New Roman" w:cs="Times New Roman"/>
          <w:sz w:val="24"/>
          <w:szCs w:val="24"/>
        </w:rPr>
        <w:t xml:space="preserve">of oil toxicity </w:t>
      </w:r>
      <w:commentRangeEnd w:id="220"/>
      <w:r w:rsidR="00BF3AE9">
        <w:rPr>
          <w:rStyle w:val="CommentReference"/>
        </w:rPr>
        <w:commentReference w:id="220"/>
      </w:r>
      <w:r w:rsidR="00291851" w:rsidRPr="00D85455">
        <w:rPr>
          <w:rFonts w:ascii="Times New Roman" w:hAnsi="Times New Roman" w:cs="Times New Roman"/>
          <w:sz w:val="24"/>
          <w:szCs w:val="24"/>
        </w:rPr>
        <w:t xml:space="preserve">in </w:t>
      </w:r>
      <w:r w:rsidR="00FA30A1" w:rsidRPr="00D85455">
        <w:rPr>
          <w:rFonts w:ascii="Times New Roman" w:hAnsi="Times New Roman" w:cs="Times New Roman"/>
          <w:sz w:val="24"/>
          <w:szCs w:val="24"/>
        </w:rPr>
        <w:t xml:space="preserve">a range of marine fish species </w:t>
      </w:r>
      <w:r w:rsidR="00FA30A1"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3B8E1A0D-72FF-4796-8942-8912AAD9BCD1&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109&lt;/volume&gt;&lt;publication_date&gt;99201200001200000000200000&lt;/publication_date&gt;&lt;startpage&gt;E51&lt;/startpage&gt;&lt;title&gt;Unexpectedly high mortality in Pacific herring embryos exposed to the 2007 Cosco Busan oil spill in San Francisco Bay&lt;/title&gt;&lt;uuid&gt;026ACADD-147B-4B6B-BCCA-4E831D848125&lt;/uuid&gt;&lt;subtype&gt;400&lt;/subtype&gt;&lt;endpage&gt;E58&lt;/endpage&gt;&lt;type&gt;400&lt;/type&gt;&lt;url&gt;http://www.pnas.org/content/109/2/E51.short&lt;/url&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John&lt;/firstName&gt;&lt;middleNames&gt;P&lt;/middleNames&gt;&lt;lastName&gt;Incardona&lt;/lastName&gt;&lt;/author&gt;&lt;author&gt;&lt;firstName&gt;Carol&lt;/firstName&gt;&lt;middleNames&gt;A&lt;/middleNames&gt;&lt;lastName&gt;Vines&lt;/lastName&gt;&lt;/author&gt;&lt;author&gt;&lt;firstName&gt;Bernadita&lt;/firstName&gt;&lt;middleNames&gt;F&lt;/middleNames&gt;&lt;lastName&gt;Anulacion&lt;/lastName&gt;&lt;/author&gt;&lt;author&gt;&lt;firstName&gt;David&lt;/firstName&gt;&lt;middleNames&gt;H&lt;/middleNames&gt;&lt;lastName&gt;Baldwin&lt;/lastName&gt;&lt;/author&gt;&lt;author&gt;&lt;firstName&gt;Heather&lt;/firstName&gt;&lt;middleNames&gt;L&lt;/middleNames&gt;&lt;lastName&gt;Day&lt;/lastName&gt;&lt;/author&gt;&lt;author&gt;&lt;firstName&gt;Barbara&lt;/firstName&gt;&lt;middleNames&gt;L&lt;/middleNames&gt;&lt;lastName&gt;French&lt;/lastName&gt;&lt;/author&gt;&lt;author&gt;&lt;firstName&gt;Jana&lt;/firstName&gt;&lt;middleNames&gt;S&lt;/middleNames&gt;&lt;lastName&gt;Labenia&lt;/lastName&gt;&lt;/author&gt;&lt;author&gt;&lt;firstName&gt;Tiffany&lt;/firstName&gt;&lt;middleNames&gt;L&lt;/middleNames&gt;&lt;lastName&gt;Linbo&lt;/lastName&gt;&lt;/author&gt;&lt;author&gt;&lt;firstName&gt;Mark&lt;/firstName&gt;&lt;middleNames&gt;S&lt;/middleNames&gt;&lt;lastName&gt;Myers&lt;/lastName&gt;&lt;/author&gt;&lt;author&gt;&lt;firstName&gt;O&lt;/firstName&gt;&lt;middleNames&gt;Paul&lt;/middleNames&gt;&lt;lastName&gt;Olson&lt;/lastName&gt;&lt;/author&gt;&lt;author&gt;&lt;firstName&gt;Catherine&lt;/firstName&gt;&lt;middleNames&gt;A&lt;/middleNames&gt;&lt;lastName&gt;Sloan&lt;/lastName&gt;&lt;/author&gt;&lt;author&gt;&lt;firstName&gt;Sean&lt;/firstName&gt;&lt;lastName&gt;Sol&lt;/lastName&gt;&lt;/author&gt;&lt;author&gt;&lt;firstName&gt;Frederick&lt;/firstName&gt;&lt;middleNames&gt;J&lt;/middleNames&gt;&lt;lastName&gt;Griffin&lt;/lastName&gt;&lt;/author&gt;&lt;author&gt;&lt;firstName&gt;Karl&lt;/firstName&gt;&lt;lastName&gt;Menard&lt;/lastName&gt;&lt;/author&gt;&lt;author&gt;&lt;firstName&gt;Steven&lt;/firstName&gt;&lt;middleNames&gt;G&lt;/middleNames&gt;&lt;lastName&gt;Morgan&lt;/lastName&gt;&lt;/author&gt;&lt;author&gt;&lt;firstName&gt;James&lt;/firstName&gt;&lt;middleNames&gt;E&lt;/middleNames&gt;&lt;lastName&gt;West&lt;/lastName&gt;&lt;/author&gt;&lt;author&gt;&lt;firstName&gt;Tracy&lt;/firstName&gt;&lt;middleNames&gt;K&lt;/middleNames&gt;&lt;lastName&gt;Collier&lt;/lastName&gt;&lt;/author&gt;&lt;author&gt;&lt;firstName&gt;Gina&lt;/firstName&gt;&lt;middleNames&gt;M&lt;/middleNames&gt;&lt;lastName&gt;Ylitalo&lt;/lastName&gt;&lt;/author&gt;&lt;author&gt;&lt;firstName&gt;Gary&lt;/firstName&gt;&lt;middleNames&gt;N&lt;/middleNames&gt;&lt;lastName&gt;Cherr&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FA30A1"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(Hicken et al. 2011, Incardona et al. 2012, Sørhus et al. 2016)</w:t>
      </w:r>
      <w:r w:rsidR="00FA30A1" w:rsidRPr="00D85455">
        <w:rPr>
          <w:rFonts w:ascii="Times New Roman" w:hAnsi="Times New Roman" w:cs="Times New Roman"/>
          <w:sz w:val="24"/>
          <w:szCs w:val="24"/>
        </w:rPr>
        <w:fldChar w:fldCharType="end"/>
      </w:r>
      <w:r w:rsidR="00D7150C" w:rsidRPr="00D85455">
        <w:rPr>
          <w:rFonts w:ascii="Times New Roman" w:hAnsi="Times New Roman" w:cs="Times New Roman"/>
          <w:sz w:val="24"/>
          <w:szCs w:val="24"/>
        </w:rPr>
        <w:t xml:space="preserve"> </w:t>
      </w:r>
      <w:r w:rsidR="00291851" w:rsidRPr="00D85455">
        <w:rPr>
          <w:rFonts w:ascii="Times New Roman" w:hAnsi="Times New Roman" w:cs="Times New Roman"/>
          <w:sz w:val="24"/>
          <w:szCs w:val="24"/>
        </w:rPr>
        <w:t>[</w:t>
      </w:r>
      <w:r w:rsidR="009E28C5">
        <w:rPr>
          <w:rFonts w:ascii="Times New Roman" w:hAnsi="Times New Roman" w:cs="Times New Roman"/>
          <w:sz w:val="24"/>
          <w:szCs w:val="24"/>
        </w:rPr>
        <w:t>missing REFS?]</w:t>
      </w:r>
      <w:r w:rsidR="00291851" w:rsidRPr="00D85455">
        <w:rPr>
          <w:rFonts w:ascii="Times New Roman" w:hAnsi="Times New Roman" w:cs="Times New Roman"/>
          <w:sz w:val="24"/>
          <w:szCs w:val="24"/>
        </w:rPr>
        <w:t xml:space="preserve">. </w:t>
      </w:r>
    </w:p>
    <w:p w14:paraId="3F17DFFC" w14:textId="1B84C709" w:rsidR="00E673B9" w:rsidRDefault="00E673B9" w:rsidP="00355582">
      <w:pPr>
        <w:pStyle w:val="normal0"/>
        <w:spacing w:line="480" w:lineRule="auto"/>
        <w:rPr>
          <w:ins w:id="221" w:author="Blake Feist" w:date="2016-10-06T16:46:00Z"/>
          <w:rFonts w:ascii="Helvetica" w:hAnsi="Helvetica" w:cs="Helvetica"/>
          <w:color w:val="auto"/>
          <w:sz w:val="24"/>
          <w:szCs w:val="24"/>
        </w:rPr>
      </w:pPr>
      <w:ins w:id="222" w:author="Blake Feist" w:date="2016-10-06T16:45:00Z">
        <w:r>
          <w:rPr>
            <w:rFonts w:ascii="Helvetica" w:hAnsi="Helvetica" w:cs="Helvetica"/>
            <w:color w:val="auto"/>
            <w:sz w:val="24"/>
            <w:szCs w:val="24"/>
          </w:rPr>
          <w:t xml:space="preserve">NRC (2003) Oil in the Sea III: Inputs, Fates, and Effects (2003). The National Academies Press, Washington, DC. </w:t>
        </w:r>
        <w:proofErr w:type="gramStart"/>
        <w:r>
          <w:rPr>
            <w:rFonts w:ascii="Helvetica" w:hAnsi="Helvetica" w:cs="Helvetica"/>
            <w:color w:val="auto"/>
            <w:sz w:val="24"/>
            <w:szCs w:val="24"/>
          </w:rPr>
          <w:t>doi:10.17226</w:t>
        </w:r>
        <w:proofErr w:type="gramEnd"/>
        <w:r>
          <w:rPr>
            <w:rFonts w:ascii="Helvetica" w:hAnsi="Helvetica" w:cs="Helvetica"/>
            <w:color w:val="auto"/>
            <w:sz w:val="24"/>
            <w:szCs w:val="24"/>
          </w:rPr>
          <w:t>/10388</w:t>
        </w:r>
      </w:ins>
    </w:p>
    <w:p w14:paraId="7365830F" w14:textId="108B8065" w:rsidR="00FB0D4A" w:rsidRDefault="00FB0D4A" w:rsidP="00355582">
      <w:pPr>
        <w:pStyle w:val="normal0"/>
        <w:spacing w:line="480" w:lineRule="auto"/>
        <w:rPr>
          <w:ins w:id="223" w:author="Blake Feist" w:date="2016-10-06T16:48:00Z"/>
          <w:rFonts w:ascii="Helvetica" w:hAnsi="Helvetica" w:cs="Helvetica"/>
          <w:color w:val="auto"/>
          <w:sz w:val="24"/>
          <w:szCs w:val="24"/>
        </w:rPr>
      </w:pPr>
      <w:proofErr w:type="spellStart"/>
      <w:ins w:id="224" w:author="Blake Feist" w:date="2016-10-06T16:46:00Z">
        <w:r>
          <w:rPr>
            <w:rFonts w:ascii="Helvetica" w:hAnsi="Helvetica" w:cs="Helvetica"/>
            <w:color w:val="auto"/>
            <w:sz w:val="24"/>
            <w:szCs w:val="24"/>
          </w:rPr>
          <w:t>Fingas</w:t>
        </w:r>
        <w:proofErr w:type="spellEnd"/>
        <w:r>
          <w:rPr>
            <w:rFonts w:ascii="Helvetica" w:hAnsi="Helvetica" w:cs="Helvetica"/>
            <w:color w:val="auto"/>
            <w:sz w:val="24"/>
            <w:szCs w:val="24"/>
          </w:rPr>
          <w:t xml:space="preserve"> M (2011) Oil Spill Science and Technology. First </w:t>
        </w:r>
        <w:proofErr w:type="spellStart"/>
        <w:r>
          <w:rPr>
            <w:rFonts w:ascii="Helvetica" w:hAnsi="Helvetica" w:cs="Helvetica"/>
            <w:color w:val="auto"/>
            <w:sz w:val="24"/>
            <w:szCs w:val="24"/>
          </w:rPr>
          <w:t>edn</w:t>
        </w:r>
        <w:proofErr w:type="spellEnd"/>
        <w:r>
          <w:rPr>
            <w:rFonts w:ascii="Helvetica" w:hAnsi="Helvetica" w:cs="Helvetica"/>
            <w:color w:val="auto"/>
            <w:sz w:val="24"/>
            <w:szCs w:val="24"/>
          </w:rPr>
          <w:t>. Gulf Professional Publishing, Burlington, MA, USA and Oxford, UK</w:t>
        </w:r>
      </w:ins>
    </w:p>
    <w:p w14:paraId="2A5E0EC1" w14:textId="1D85CAB7" w:rsidR="00FB0D4A" w:rsidRDefault="00FB0D4A" w:rsidP="00355582">
      <w:pPr>
        <w:pStyle w:val="normal0"/>
        <w:spacing w:line="480" w:lineRule="auto"/>
        <w:rPr>
          <w:ins w:id="225" w:author="Blake Feist" w:date="2016-10-06T16:45:00Z"/>
          <w:rFonts w:ascii="Helvetica" w:hAnsi="Helvetica" w:cs="Helvetica"/>
          <w:color w:val="auto"/>
          <w:sz w:val="24"/>
          <w:szCs w:val="24"/>
        </w:rPr>
      </w:pPr>
      <w:ins w:id="226" w:author="Blake Feist" w:date="2016-10-06T16:48:00Z">
        <w:r>
          <w:rPr>
            <w:rFonts w:ascii="Helvetica" w:hAnsi="Helvetica" w:cs="Helvetica"/>
            <w:color w:val="auto"/>
            <w:sz w:val="24"/>
            <w:szCs w:val="24"/>
          </w:rPr>
          <w:t>Ramseur JL (2012) Oil Spills in U.S. Coastal Waters: Background and Governance. Washington, D.C.</w:t>
        </w:r>
      </w:ins>
    </w:p>
    <w:p w14:paraId="44E21CC9" w14:textId="5B12D3C4" w:rsidR="00E673B9" w:rsidRPr="00D85455" w:rsidDel="00FB0D4A" w:rsidRDefault="00E673B9" w:rsidP="00355582">
      <w:pPr>
        <w:pStyle w:val="normal0"/>
        <w:spacing w:line="480" w:lineRule="auto"/>
        <w:rPr>
          <w:del w:id="227" w:author="Blake Feist" w:date="2016-10-06T16:50:00Z"/>
          <w:rFonts w:ascii="Times New Roman" w:hAnsi="Times New Roman" w:cs="Times New Roman"/>
          <w:sz w:val="24"/>
          <w:szCs w:val="24"/>
        </w:rPr>
      </w:pPr>
    </w:p>
    <w:p w14:paraId="4528C8FA" w14:textId="27EC0697" w:rsidR="005402C5" w:rsidRDefault="00291851" w:rsidP="0035558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As the signature of EVOS on demersal fish communities is expected to be indirect and complex, we adopted a community-level approach to detecting the signature</w:t>
      </w:r>
      <w:r w:rsidR="001A5E15">
        <w:rPr>
          <w:rFonts w:ascii="Times New Roman" w:hAnsi="Times New Roman" w:cs="Times New Roman"/>
          <w:sz w:val="24"/>
          <w:szCs w:val="24"/>
        </w:rPr>
        <w:t xml:space="preserve"> of EVOS in demersal </w:t>
      </w:r>
      <w:proofErr w:type="spellStart"/>
      <w:r w:rsidR="001A5E15">
        <w:rPr>
          <w:rFonts w:ascii="Times New Roman" w:hAnsi="Times New Roman" w:cs="Times New Roman"/>
          <w:sz w:val="24"/>
          <w:szCs w:val="24"/>
        </w:rPr>
        <w:t>groundfish</w:t>
      </w:r>
      <w:proofErr w:type="spellEnd"/>
      <w:r w:rsidR="001A5E15">
        <w:rPr>
          <w:rFonts w:ascii="Times New Roman" w:hAnsi="Times New Roman" w:cs="Times New Roman"/>
          <w:sz w:val="24"/>
          <w:szCs w:val="24"/>
        </w:rPr>
        <w:t xml:space="preserve">. </w:t>
      </w:r>
      <w:r w:rsidRPr="00D85455">
        <w:rPr>
          <w:rFonts w:ascii="Times New Roman" w:hAnsi="Times New Roman" w:cs="Times New Roman"/>
          <w:sz w:val="24"/>
          <w:szCs w:val="24"/>
        </w:rPr>
        <w:t xml:space="preserve">Our approach showed that while EVOS and Control areas were indistinguishable in term of temporal variability (CV) and </w:t>
      </w:r>
      <w:r w:rsidR="001A5E15">
        <w:rPr>
          <w:rFonts w:ascii="Times New Roman" w:hAnsi="Times New Roman" w:cs="Times New Roman"/>
          <w:sz w:val="24"/>
          <w:szCs w:val="24"/>
        </w:rPr>
        <w:t xml:space="preserve">measures of community </w:t>
      </w:r>
      <w:r w:rsidRPr="00D85455">
        <w:rPr>
          <w:rFonts w:ascii="Times New Roman" w:hAnsi="Times New Roman" w:cs="Times New Roman"/>
          <w:sz w:val="24"/>
          <w:szCs w:val="24"/>
        </w:rPr>
        <w:t xml:space="preserve">synchrony, we </w:t>
      </w:r>
      <w:del w:id="228" w:author="Blake Feist" w:date="2016-10-06T16:50:00Z">
        <w:r w:rsidRPr="00D85455" w:rsidDel="00A70DE1">
          <w:rPr>
            <w:rFonts w:ascii="Times New Roman" w:hAnsi="Times New Roman" w:cs="Times New Roman"/>
            <w:sz w:val="24"/>
            <w:szCs w:val="24"/>
          </w:rPr>
          <w:delText>show</w:delText>
        </w:r>
        <w:r w:rsidR="009E28C5" w:rsidDel="00A70DE1">
          <w:rPr>
            <w:rFonts w:ascii="Times New Roman" w:hAnsi="Times New Roman" w:cs="Times New Roman"/>
            <w:sz w:val="24"/>
            <w:szCs w:val="24"/>
          </w:rPr>
          <w:delText>ed</w:delText>
        </w:r>
        <w:r w:rsidRPr="00D85455" w:rsidDel="00A70DE1">
          <w:rPr>
            <w:rFonts w:ascii="Times New Roman" w:hAnsi="Times New Roman" w:cs="Times New Roman"/>
            <w:sz w:val="24"/>
            <w:szCs w:val="24"/>
          </w:rPr>
          <w:delText xml:space="preserve"> </w:delText>
        </w:r>
      </w:del>
      <w:ins w:id="229" w:author="Blake Feist" w:date="2016-10-06T16:50:00Z">
        <w:r w:rsidR="00A70DE1">
          <w:rPr>
            <w:rFonts w:ascii="Times New Roman" w:hAnsi="Times New Roman" w:cs="Times New Roman"/>
            <w:sz w:val="24"/>
            <w:szCs w:val="24"/>
          </w:rPr>
          <w:t>demonstrated</w:t>
        </w:r>
        <w:r w:rsidR="00A70DE1" w:rsidRPr="00D85455">
          <w:rPr>
            <w:rFonts w:ascii="Times New Roman" w:hAnsi="Times New Roman" w:cs="Times New Roman"/>
            <w:sz w:val="24"/>
            <w:szCs w:val="24"/>
          </w:rPr>
          <w:t xml:space="preserve"> </w:t>
        </w:r>
      </w:ins>
      <w:r w:rsidRPr="00D85455">
        <w:rPr>
          <w:rFonts w:ascii="Times New Roman" w:hAnsi="Times New Roman" w:cs="Times New Roman"/>
          <w:sz w:val="24"/>
          <w:szCs w:val="24"/>
        </w:rPr>
        <w:t xml:space="preserve">that EVOS-affected areas </w:t>
      </w:r>
      <w:del w:id="230" w:author="Blake Feist" w:date="2016-10-06T16:50:00Z">
        <w:r w:rsidRPr="00D85455" w:rsidDel="00A70DE1">
          <w:rPr>
            <w:rFonts w:ascii="Times New Roman" w:hAnsi="Times New Roman" w:cs="Times New Roman"/>
            <w:sz w:val="24"/>
            <w:szCs w:val="24"/>
          </w:rPr>
          <w:delText xml:space="preserve">showed </w:delText>
        </w:r>
      </w:del>
      <w:ins w:id="231" w:author="Blake Feist" w:date="2016-10-06T16:50:00Z">
        <w:r w:rsidR="00A70DE1">
          <w:rPr>
            <w:rFonts w:ascii="Times New Roman" w:hAnsi="Times New Roman" w:cs="Times New Roman"/>
            <w:sz w:val="24"/>
            <w:szCs w:val="24"/>
          </w:rPr>
          <w:t>had</w:t>
        </w:r>
        <w:r w:rsidR="00A70DE1" w:rsidRPr="00D85455">
          <w:rPr>
            <w:rFonts w:ascii="Times New Roman" w:hAnsi="Times New Roman" w:cs="Times New Roman"/>
            <w:sz w:val="24"/>
            <w:szCs w:val="24"/>
          </w:rPr>
          <w:t xml:space="preserve"> </w:t>
        </w:r>
      </w:ins>
      <w:r w:rsidRPr="00D85455">
        <w:rPr>
          <w:rFonts w:ascii="Times New Roman" w:hAnsi="Times New Roman" w:cs="Times New Roman"/>
          <w:sz w:val="24"/>
          <w:szCs w:val="24"/>
        </w:rPr>
        <w:t>a decreasing trend in total biomass relative to Control areas. This signal appears to be driven largely by declines of apex predators in the EVOS-affected areas</w:t>
      </w:r>
      <w:ins w:id="232" w:author="Blake Feist" w:date="2016-10-06T16:51:00Z">
        <w:r w:rsidR="007500B3">
          <w:rPr>
            <w:rFonts w:ascii="Times New Roman" w:hAnsi="Times New Roman" w:cs="Times New Roman"/>
            <w:sz w:val="24"/>
            <w:szCs w:val="24"/>
          </w:rPr>
          <w:t>,</w:t>
        </w:r>
      </w:ins>
      <w:r w:rsidRPr="00D85455">
        <w:rPr>
          <w:rFonts w:ascii="Times New Roman" w:hAnsi="Times New Roman" w:cs="Times New Roman"/>
          <w:sz w:val="24"/>
          <w:szCs w:val="24"/>
        </w:rPr>
        <w:t xml:space="preserve"> </w:t>
      </w:r>
      <w:del w:id="233" w:author="Blake Feist" w:date="2016-10-06T16:51:00Z">
        <w:r w:rsidRPr="00D85455" w:rsidDel="007500B3">
          <w:rPr>
            <w:rFonts w:ascii="Times New Roman" w:hAnsi="Times New Roman" w:cs="Times New Roman"/>
            <w:sz w:val="24"/>
            <w:szCs w:val="24"/>
          </w:rPr>
          <w:delText xml:space="preserve">which </w:delText>
        </w:r>
      </w:del>
      <w:r w:rsidRPr="00D85455">
        <w:rPr>
          <w:rFonts w:ascii="Times New Roman" w:hAnsi="Times New Roman" w:cs="Times New Roman"/>
          <w:sz w:val="24"/>
          <w:szCs w:val="24"/>
        </w:rPr>
        <w:t>includ</w:t>
      </w:r>
      <w:del w:id="234" w:author="Blake Feist" w:date="2016-10-06T16:51:00Z">
        <w:r w:rsidRPr="00D85455" w:rsidDel="007500B3">
          <w:rPr>
            <w:rFonts w:ascii="Times New Roman" w:hAnsi="Times New Roman" w:cs="Times New Roman"/>
            <w:sz w:val="24"/>
            <w:szCs w:val="24"/>
          </w:rPr>
          <w:delText>e</w:delText>
        </w:r>
      </w:del>
      <w:ins w:id="235" w:author="Blake Feist" w:date="2016-10-06T16:51:00Z">
        <w:r w:rsidR="007500B3">
          <w:rPr>
            <w:rFonts w:ascii="Times New Roman" w:hAnsi="Times New Roman" w:cs="Times New Roman"/>
            <w:sz w:val="24"/>
            <w:szCs w:val="24"/>
          </w:rPr>
          <w:t>ing</w:t>
        </w:r>
      </w:ins>
      <w:r w:rsidRPr="00D85455">
        <w:rPr>
          <w:rFonts w:ascii="Times New Roman" w:hAnsi="Times New Roman" w:cs="Times New Roman"/>
          <w:sz w:val="24"/>
          <w:szCs w:val="24"/>
        </w:rPr>
        <w:t xml:space="preserve"> important fisheries species such as Lingcod (</w:t>
      </w:r>
      <w:proofErr w:type="spellStart"/>
      <w:r w:rsidRPr="00D85455">
        <w:rPr>
          <w:rFonts w:ascii="Times New Roman" w:hAnsi="Times New Roman" w:cs="Times New Roman"/>
          <w:i/>
          <w:sz w:val="24"/>
          <w:szCs w:val="24"/>
        </w:rPr>
        <w:t>Ophiodon</w:t>
      </w:r>
      <w:proofErr w:type="spellEnd"/>
      <w:r w:rsidRPr="00D85455">
        <w:rPr>
          <w:rFonts w:ascii="Times New Roman" w:hAnsi="Times New Roman" w:cs="Times New Roman"/>
          <w:i/>
          <w:sz w:val="24"/>
          <w:szCs w:val="24"/>
        </w:rPr>
        <w:t xml:space="preserve"> </w:t>
      </w:r>
      <w:proofErr w:type="spellStart"/>
      <w:r w:rsidRPr="00D85455">
        <w:rPr>
          <w:rFonts w:ascii="Times New Roman" w:hAnsi="Times New Roman" w:cs="Times New Roman"/>
          <w:i/>
          <w:sz w:val="24"/>
          <w:szCs w:val="24"/>
        </w:rPr>
        <w:t>elongatus</w:t>
      </w:r>
      <w:proofErr w:type="spellEnd"/>
      <w:r w:rsidRPr="00D85455">
        <w:rPr>
          <w:rFonts w:ascii="Times New Roman" w:hAnsi="Times New Roman" w:cs="Times New Roman"/>
          <w:sz w:val="24"/>
          <w:szCs w:val="24"/>
        </w:rPr>
        <w:t>), Pacific cod (</w:t>
      </w:r>
      <w:proofErr w:type="spellStart"/>
      <w:r w:rsidRPr="00D85455">
        <w:rPr>
          <w:rFonts w:ascii="Times New Roman" w:hAnsi="Times New Roman" w:cs="Times New Roman"/>
          <w:i/>
          <w:sz w:val="24"/>
          <w:szCs w:val="24"/>
        </w:rPr>
        <w:t>Gadus</w:t>
      </w:r>
      <w:proofErr w:type="spellEnd"/>
      <w:r w:rsidRPr="00D85455">
        <w:rPr>
          <w:rFonts w:ascii="Times New Roman" w:hAnsi="Times New Roman" w:cs="Times New Roman"/>
          <w:i/>
          <w:sz w:val="24"/>
          <w:szCs w:val="24"/>
        </w:rPr>
        <w:t xml:space="preserve"> </w:t>
      </w:r>
      <w:proofErr w:type="spellStart"/>
      <w:r w:rsidRPr="00D85455">
        <w:rPr>
          <w:rFonts w:ascii="Times New Roman" w:hAnsi="Times New Roman" w:cs="Times New Roman"/>
          <w:i/>
          <w:sz w:val="24"/>
          <w:szCs w:val="24"/>
        </w:rPr>
        <w:t>macrocephalus</w:t>
      </w:r>
      <w:proofErr w:type="spellEnd"/>
      <w:r w:rsidRPr="00D85455">
        <w:rPr>
          <w:rFonts w:ascii="Times New Roman" w:hAnsi="Times New Roman" w:cs="Times New Roman"/>
          <w:sz w:val="24"/>
          <w:szCs w:val="24"/>
        </w:rPr>
        <w:t>), and Pacific halibut (</w:t>
      </w:r>
      <w:proofErr w:type="spellStart"/>
      <w:r w:rsidRPr="00D85455">
        <w:rPr>
          <w:rStyle w:val="xbe"/>
          <w:rFonts w:ascii="Times New Roman" w:eastAsia="Times New Roman" w:hAnsi="Times New Roman" w:cs="Times New Roman"/>
          <w:i/>
          <w:sz w:val="24"/>
          <w:szCs w:val="24"/>
        </w:rPr>
        <w:t>Hippoglossus</w:t>
      </w:r>
      <w:proofErr w:type="spellEnd"/>
      <w:r w:rsidRPr="00D85455">
        <w:rPr>
          <w:rStyle w:val="xbe"/>
          <w:rFonts w:ascii="Times New Roman" w:eastAsia="Times New Roman" w:hAnsi="Times New Roman" w:cs="Times New Roman"/>
          <w:i/>
          <w:sz w:val="24"/>
          <w:szCs w:val="24"/>
        </w:rPr>
        <w:t xml:space="preserve"> </w:t>
      </w:r>
      <w:proofErr w:type="spellStart"/>
      <w:r w:rsidRPr="00D85455">
        <w:rPr>
          <w:rStyle w:val="xbe"/>
          <w:rFonts w:ascii="Times New Roman" w:eastAsia="Times New Roman" w:hAnsi="Times New Roman" w:cs="Times New Roman"/>
          <w:i/>
          <w:sz w:val="24"/>
          <w:szCs w:val="24"/>
        </w:rPr>
        <w:t>stenolepis</w:t>
      </w:r>
      <w:proofErr w:type="spellEnd"/>
      <w:r w:rsidRPr="00D85455">
        <w:rPr>
          <w:rFonts w:ascii="Times New Roman" w:hAnsi="Times New Roman" w:cs="Times New Roman"/>
          <w:sz w:val="24"/>
          <w:szCs w:val="24"/>
        </w:rPr>
        <w:t>)</w:t>
      </w:r>
      <w:ins w:id="236" w:author="Blake Feist" w:date="2016-10-06T16:51:00Z">
        <w:r w:rsidR="007500B3">
          <w:rPr>
            <w:rFonts w:ascii="Times New Roman" w:hAnsi="Times New Roman" w:cs="Times New Roman"/>
            <w:sz w:val="24"/>
            <w:szCs w:val="24"/>
          </w:rPr>
          <w:t>,</w:t>
        </w:r>
      </w:ins>
      <w:r w:rsidRPr="00D85455">
        <w:rPr>
          <w:rFonts w:ascii="Times New Roman" w:hAnsi="Times New Roman" w:cs="Times New Roman"/>
          <w:sz w:val="24"/>
          <w:szCs w:val="24"/>
        </w:rPr>
        <w:t xml:space="preserve"> and reduced </w:t>
      </w:r>
      <w:r w:rsidR="00D85455" w:rsidRPr="00D85455">
        <w:rPr>
          <w:rFonts w:ascii="Times New Roman" w:hAnsi="Times New Roman" w:cs="Times New Roman"/>
          <w:sz w:val="24"/>
          <w:szCs w:val="24"/>
        </w:rPr>
        <w:t xml:space="preserve">trend of the </w:t>
      </w:r>
      <w:r w:rsidRPr="00D85455">
        <w:rPr>
          <w:rFonts w:ascii="Times New Roman" w:hAnsi="Times New Roman" w:cs="Times New Roman"/>
          <w:sz w:val="24"/>
          <w:szCs w:val="24"/>
        </w:rPr>
        <w:t xml:space="preserve">pelagic foragers </w:t>
      </w:r>
      <w:r w:rsidR="00D85455" w:rsidRPr="00D85455">
        <w:rPr>
          <w:rFonts w:ascii="Times New Roman" w:hAnsi="Times New Roman" w:cs="Times New Roman"/>
          <w:sz w:val="24"/>
          <w:szCs w:val="24"/>
        </w:rPr>
        <w:t>guild</w:t>
      </w:r>
      <w:ins w:id="237" w:author="Blake Feist" w:date="2016-10-06T16:51:00Z">
        <w:r w:rsidR="007500B3">
          <w:rPr>
            <w:rFonts w:ascii="Times New Roman" w:hAnsi="Times New Roman" w:cs="Times New Roman"/>
            <w:sz w:val="24"/>
            <w:szCs w:val="24"/>
          </w:rPr>
          <w:t>s</w:t>
        </w:r>
      </w:ins>
      <w:ins w:id="238" w:author="Blake Feist" w:date="2016-10-06T16:52:00Z">
        <w:r w:rsidR="007500B3">
          <w:rPr>
            <w:rFonts w:ascii="Times New Roman" w:hAnsi="Times New Roman" w:cs="Times New Roman"/>
            <w:sz w:val="24"/>
            <w:szCs w:val="24"/>
          </w:rPr>
          <w:t>,</w:t>
        </w:r>
      </w:ins>
      <w:r w:rsidR="00D85455" w:rsidRPr="00D85455">
        <w:rPr>
          <w:rFonts w:ascii="Times New Roman" w:hAnsi="Times New Roman" w:cs="Times New Roman"/>
          <w:sz w:val="24"/>
          <w:szCs w:val="24"/>
        </w:rPr>
        <w:t xml:space="preserve"> </w:t>
      </w:r>
      <w:r w:rsidRPr="00D85455">
        <w:rPr>
          <w:rFonts w:ascii="Times New Roman" w:hAnsi="Times New Roman" w:cs="Times New Roman"/>
          <w:sz w:val="24"/>
          <w:szCs w:val="24"/>
        </w:rPr>
        <w:t xml:space="preserve">such as Pacific hake </w:t>
      </w:r>
      <w:r w:rsidRPr="00D85455">
        <w:rPr>
          <w:rFonts w:ascii="Times New Roman" w:hAnsi="Times New Roman" w:cs="Times New Roman"/>
          <w:i/>
          <w:sz w:val="24"/>
          <w:szCs w:val="24"/>
        </w:rPr>
        <w:t>(</w:t>
      </w:r>
      <w:proofErr w:type="spellStart"/>
      <w:r w:rsidRPr="00D85455">
        <w:rPr>
          <w:rFonts w:ascii="Times New Roman" w:eastAsia="Times New Roman" w:hAnsi="Times New Roman" w:cs="Times New Roman"/>
          <w:i/>
          <w:sz w:val="24"/>
          <w:szCs w:val="24"/>
        </w:rPr>
        <w:t>Merluccius</w:t>
      </w:r>
      <w:proofErr w:type="spellEnd"/>
      <w:r w:rsidRPr="00D85455">
        <w:rPr>
          <w:rFonts w:ascii="Times New Roman" w:eastAsia="Times New Roman" w:hAnsi="Times New Roman" w:cs="Times New Roman"/>
          <w:i/>
          <w:sz w:val="24"/>
          <w:szCs w:val="24"/>
        </w:rPr>
        <w:t xml:space="preserve"> </w:t>
      </w:r>
      <w:proofErr w:type="spellStart"/>
      <w:r w:rsidRPr="00D85455">
        <w:rPr>
          <w:rFonts w:ascii="Times New Roman" w:eastAsia="Times New Roman" w:hAnsi="Times New Roman" w:cs="Times New Roman"/>
          <w:i/>
          <w:sz w:val="24"/>
          <w:szCs w:val="24"/>
        </w:rPr>
        <w:t>productus</w:t>
      </w:r>
      <w:proofErr w:type="spellEnd"/>
      <w:r w:rsidRPr="00D85455">
        <w:rPr>
          <w:rFonts w:ascii="Times New Roman" w:hAnsi="Times New Roman" w:cs="Times New Roman"/>
          <w:i/>
          <w:sz w:val="24"/>
          <w:szCs w:val="24"/>
        </w:rPr>
        <w:t xml:space="preserve">) </w:t>
      </w:r>
      <w:r w:rsidRPr="00D85455">
        <w:rPr>
          <w:rFonts w:ascii="Times New Roman" w:hAnsi="Times New Roman" w:cs="Times New Roman"/>
          <w:sz w:val="24"/>
          <w:szCs w:val="24"/>
        </w:rPr>
        <w:t xml:space="preserve">and multiple rockfish species </w:t>
      </w:r>
      <w:ins w:id="239" w:author="Blake Feist" w:date="2016-10-06T16:52:00Z">
        <w:r w:rsidR="007500B3">
          <w:rPr>
            <w:rFonts w:ascii="Times New Roman" w:hAnsi="Times New Roman" w:cs="Times New Roman"/>
            <w:sz w:val="24"/>
            <w:szCs w:val="24"/>
          </w:rPr>
          <w:t>(</w:t>
        </w:r>
      </w:ins>
      <w:del w:id="240" w:author="Blake Feist" w:date="2016-10-06T16:52:00Z">
        <w:r w:rsidRPr="00D85455" w:rsidDel="007500B3">
          <w:rPr>
            <w:rFonts w:ascii="Times New Roman" w:hAnsi="Times New Roman" w:cs="Times New Roman"/>
            <w:sz w:val="24"/>
            <w:szCs w:val="24"/>
          </w:rPr>
          <w:delText xml:space="preserve">in the </w:delText>
        </w:r>
      </w:del>
      <w:r w:rsidRPr="00D85455">
        <w:rPr>
          <w:rFonts w:ascii="Times New Roman" w:hAnsi="Times New Roman" w:cs="Times New Roman"/>
          <w:sz w:val="24"/>
          <w:szCs w:val="24"/>
        </w:rPr>
        <w:t xml:space="preserve">genus </w:t>
      </w:r>
      <w:proofErr w:type="spellStart"/>
      <w:r w:rsidRPr="00D85455">
        <w:rPr>
          <w:rFonts w:ascii="Times New Roman" w:hAnsi="Times New Roman" w:cs="Times New Roman"/>
          <w:i/>
          <w:sz w:val="24"/>
          <w:szCs w:val="24"/>
        </w:rPr>
        <w:t>Sebastes</w:t>
      </w:r>
      <w:proofErr w:type="spellEnd"/>
      <w:ins w:id="241" w:author="Blake Feist" w:date="2016-10-06T16:52:00Z">
        <w:r w:rsidR="007500B3" w:rsidRPr="007500B3">
          <w:rPr>
            <w:rFonts w:ascii="Times New Roman" w:hAnsi="Times New Roman" w:cs="Times New Roman"/>
            <w:sz w:val="24"/>
            <w:szCs w:val="24"/>
            <w:rPrChange w:id="242" w:author="Blake Feist" w:date="2016-10-06T16:52:00Z">
              <w:rPr>
                <w:rFonts w:ascii="Times New Roman" w:hAnsi="Times New Roman" w:cs="Times New Roman"/>
                <w:i/>
                <w:sz w:val="24"/>
                <w:szCs w:val="24"/>
              </w:rPr>
            </w:rPrChange>
          </w:rPr>
          <w:t>)</w:t>
        </w:r>
      </w:ins>
      <w:r w:rsidRPr="00D85455">
        <w:rPr>
          <w:rFonts w:ascii="Times New Roman" w:hAnsi="Times New Roman" w:cs="Times New Roman"/>
          <w:i/>
          <w:sz w:val="24"/>
          <w:szCs w:val="24"/>
        </w:rPr>
        <w:t>.</w:t>
      </w:r>
      <w:r w:rsidRPr="00D85455">
        <w:rPr>
          <w:rFonts w:ascii="Times New Roman" w:hAnsi="Times New Roman" w:cs="Times New Roman"/>
          <w:sz w:val="24"/>
          <w:szCs w:val="24"/>
        </w:rPr>
        <w:t xml:space="preserve"> In contrast to our expectations that benthic foragers would be most </w:t>
      </w:r>
      <w:del w:id="243" w:author="Blake Feist" w:date="2016-10-06T16:52:00Z">
        <w:r w:rsidRPr="00D85455" w:rsidDel="00060A6A">
          <w:rPr>
            <w:rFonts w:ascii="Times New Roman" w:hAnsi="Times New Roman" w:cs="Times New Roman"/>
            <w:sz w:val="24"/>
            <w:szCs w:val="24"/>
          </w:rPr>
          <w:delText xml:space="preserve">exposed </w:delText>
        </w:r>
      </w:del>
      <w:ins w:id="244" w:author="Blake Feist" w:date="2016-10-06T16:52:00Z">
        <w:r w:rsidR="00060A6A">
          <w:rPr>
            <w:rFonts w:ascii="Times New Roman" w:hAnsi="Times New Roman" w:cs="Times New Roman"/>
            <w:sz w:val="24"/>
            <w:szCs w:val="24"/>
          </w:rPr>
          <w:t>susceptible</w:t>
        </w:r>
        <w:r w:rsidR="00060A6A" w:rsidRPr="00D85455">
          <w:rPr>
            <w:rFonts w:ascii="Times New Roman" w:hAnsi="Times New Roman" w:cs="Times New Roman"/>
            <w:sz w:val="24"/>
            <w:szCs w:val="24"/>
          </w:rPr>
          <w:t xml:space="preserve"> </w:t>
        </w:r>
      </w:ins>
      <w:r w:rsidRPr="00D85455">
        <w:rPr>
          <w:rFonts w:ascii="Times New Roman" w:hAnsi="Times New Roman" w:cs="Times New Roman"/>
          <w:sz w:val="24"/>
          <w:szCs w:val="24"/>
        </w:rPr>
        <w:t xml:space="preserve">to </w:t>
      </w:r>
      <w:del w:id="245" w:author="Blake Feist" w:date="2016-10-06T16:52:00Z">
        <w:r w:rsidRPr="00D85455" w:rsidDel="00060A6A">
          <w:rPr>
            <w:rFonts w:ascii="Times New Roman" w:hAnsi="Times New Roman" w:cs="Times New Roman"/>
            <w:sz w:val="24"/>
            <w:szCs w:val="24"/>
          </w:rPr>
          <w:delText xml:space="preserve">any </w:delText>
        </w:r>
      </w:del>
      <w:r w:rsidRPr="00D85455">
        <w:rPr>
          <w:rFonts w:ascii="Times New Roman" w:hAnsi="Times New Roman" w:cs="Times New Roman"/>
          <w:sz w:val="24"/>
          <w:szCs w:val="24"/>
        </w:rPr>
        <w:t>oil toxicity, we observed no clear signal between EVOS and Control regions among benthic foragers.</w:t>
      </w:r>
    </w:p>
    <w:p w14:paraId="64088E2F" w14:textId="77777777" w:rsidR="007C44A1" w:rsidRDefault="001A5E15"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showed a signature of increased correlation among EVOS and Control regions in that </w:t>
      </w:r>
      <w:r w:rsidR="00FB23A8">
        <w:rPr>
          <w:rFonts w:ascii="Times New Roman" w:hAnsi="Times New Roman" w:cs="Times New Roman"/>
          <w:sz w:val="24"/>
          <w:szCs w:val="24"/>
        </w:rPr>
        <w:t>peaks coincident with</w:t>
      </w:r>
      <w:r>
        <w:rPr>
          <w:rFonts w:ascii="Times New Roman" w:hAnsi="Times New Roman" w:cs="Times New Roman"/>
          <w:sz w:val="24"/>
          <w:szCs w:val="24"/>
        </w:rPr>
        <w:t xml:space="preserve"> </w:t>
      </w:r>
      <w:r w:rsidR="00FB23A8">
        <w:rPr>
          <w:rFonts w:ascii="Times New Roman" w:hAnsi="Times New Roman" w:cs="Times New Roman"/>
          <w:sz w:val="24"/>
          <w:szCs w:val="24"/>
        </w:rPr>
        <w:t xml:space="preserve">the expected peak window in which EVOS effects should be apparent (1990-99). We know of no other shared driver among these areas that would be hypothesized to produce such a pattern. </w:t>
      </w:r>
      <w:r w:rsidR="007C44A1">
        <w:rPr>
          <w:rFonts w:ascii="Times New Roman" w:hAnsi="Times New Roman" w:cs="Times New Roman"/>
          <w:sz w:val="24"/>
          <w:szCs w:val="24"/>
        </w:rPr>
        <w:t xml:space="preserve">A similar temporal </w:t>
      </w:r>
      <w:r w:rsidR="0096623E">
        <w:rPr>
          <w:rFonts w:ascii="Times New Roman" w:hAnsi="Times New Roman" w:cs="Times New Roman"/>
          <w:sz w:val="24"/>
          <w:szCs w:val="24"/>
        </w:rPr>
        <w:t xml:space="preserve">pattern is evident among </w:t>
      </w:r>
      <w:r w:rsidR="007C44A1">
        <w:rPr>
          <w:rFonts w:ascii="Times New Roman" w:hAnsi="Times New Roman" w:cs="Times New Roman"/>
          <w:sz w:val="24"/>
          <w:szCs w:val="24"/>
        </w:rPr>
        <w:t>the apex predator guild as well, though not as strong (not shown… appendix?).</w:t>
      </w:r>
    </w:p>
    <w:p w14:paraId="74D5219B" w14:textId="4DBF2217" w:rsidR="00713529" w:rsidRDefault="00713529"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suggest that our observed patterns in the </w:t>
      </w:r>
      <w:proofErr w:type="spellStart"/>
      <w:r>
        <w:rPr>
          <w:rFonts w:ascii="Times New Roman" w:hAnsi="Times New Roman" w:cs="Times New Roman"/>
          <w:sz w:val="24"/>
          <w:szCs w:val="24"/>
        </w:rPr>
        <w:t>groundfish</w:t>
      </w:r>
      <w:proofErr w:type="spellEnd"/>
      <w:r>
        <w:rPr>
          <w:rFonts w:ascii="Times New Roman" w:hAnsi="Times New Roman" w:cs="Times New Roman"/>
          <w:sz w:val="24"/>
          <w:szCs w:val="24"/>
        </w:rPr>
        <w:t xml:space="preserve"> community are consistent with a small, though generalized reduction in recruitment in EVOS areas relative to Control area</w:t>
      </w:r>
      <w:ins w:id="246" w:author="Blake Feist" w:date="2016-10-06T16:53:00Z">
        <w:r w:rsidR="00B87340">
          <w:rPr>
            <w:rFonts w:ascii="Times New Roman" w:hAnsi="Times New Roman" w:cs="Times New Roman"/>
            <w:sz w:val="24"/>
            <w:szCs w:val="24"/>
          </w:rPr>
          <w:t>s</w:t>
        </w:r>
      </w:ins>
      <w:r>
        <w:rPr>
          <w:rFonts w:ascii="Times New Roman" w:hAnsi="Times New Roman" w:cs="Times New Roman"/>
          <w:sz w:val="24"/>
          <w:szCs w:val="24"/>
        </w:rPr>
        <w:t xml:space="preserve">. A </w:t>
      </w:r>
      <w:del w:id="247" w:author="Blake Feist" w:date="2016-10-06T16:53:00Z">
        <w:r w:rsidDel="00613608">
          <w:rPr>
            <w:rFonts w:ascii="Times New Roman" w:hAnsi="Times New Roman" w:cs="Times New Roman"/>
            <w:sz w:val="24"/>
            <w:szCs w:val="24"/>
          </w:rPr>
          <w:delText xml:space="preserve"> </w:delText>
        </w:r>
      </w:del>
      <w:r>
        <w:rPr>
          <w:rFonts w:ascii="Times New Roman" w:hAnsi="Times New Roman" w:cs="Times New Roman"/>
          <w:sz w:val="24"/>
          <w:szCs w:val="24"/>
        </w:rPr>
        <w:t>slight</w:t>
      </w:r>
      <w:ins w:id="248" w:author="Blake Feist" w:date="2016-10-06T16:53:00Z">
        <w:r w:rsidR="00613608">
          <w:rPr>
            <w:rFonts w:ascii="Times New Roman" w:hAnsi="Times New Roman" w:cs="Times New Roman"/>
            <w:sz w:val="24"/>
            <w:szCs w:val="24"/>
          </w:rPr>
          <w:t>,</w:t>
        </w:r>
      </w:ins>
      <w:r>
        <w:rPr>
          <w:rFonts w:ascii="Times New Roman" w:hAnsi="Times New Roman" w:cs="Times New Roman"/>
          <w:sz w:val="24"/>
          <w:szCs w:val="24"/>
        </w:rPr>
        <w:t xml:space="preserve"> but broad based impact is consistent with our current understanding of </w:t>
      </w:r>
      <w:proofErr w:type="spellStart"/>
      <w:r>
        <w:rPr>
          <w:rFonts w:ascii="Times New Roman" w:hAnsi="Times New Roman" w:cs="Times New Roman"/>
          <w:sz w:val="24"/>
          <w:szCs w:val="24"/>
        </w:rPr>
        <w:t>s</w:t>
      </w:r>
      <w:r w:rsidR="00CA36CF">
        <w:rPr>
          <w:rFonts w:ascii="Times New Roman" w:hAnsi="Times New Roman" w:cs="Times New Roman"/>
          <w:sz w:val="24"/>
          <w:szCs w:val="24"/>
        </w:rPr>
        <w:t>ublethal</w:t>
      </w:r>
      <w:proofErr w:type="spellEnd"/>
      <w:r w:rsidR="00CA36CF">
        <w:rPr>
          <w:rFonts w:ascii="Times New Roman" w:hAnsi="Times New Roman" w:cs="Times New Roman"/>
          <w:sz w:val="24"/>
          <w:szCs w:val="24"/>
        </w:rPr>
        <w:t xml:space="preserve"> effects of oil on pelagic eggs and larvae that can lead to reduced fish </w:t>
      </w:r>
      <w:del w:id="249" w:author="Blake Feist" w:date="2016-10-06T16:54:00Z">
        <w:r w:rsidR="00CA36CF" w:rsidDel="000C41A7">
          <w:rPr>
            <w:rFonts w:ascii="Times New Roman" w:hAnsi="Times New Roman" w:cs="Times New Roman"/>
            <w:sz w:val="24"/>
            <w:szCs w:val="24"/>
          </w:rPr>
          <w:delText xml:space="preserve">performance </w:delText>
        </w:r>
      </w:del>
      <w:ins w:id="250" w:author="Blake Feist" w:date="2016-10-06T16:54:00Z">
        <w:r w:rsidR="000C41A7">
          <w:rPr>
            <w:rFonts w:ascii="Times New Roman" w:hAnsi="Times New Roman" w:cs="Times New Roman"/>
            <w:sz w:val="24"/>
            <w:szCs w:val="24"/>
          </w:rPr>
          <w:t>fitness</w:t>
        </w:r>
        <w:r w:rsidR="000C41A7">
          <w:rPr>
            <w:rFonts w:ascii="Times New Roman" w:hAnsi="Times New Roman" w:cs="Times New Roman"/>
            <w:sz w:val="24"/>
            <w:szCs w:val="24"/>
          </w:rPr>
          <w:t xml:space="preserve"> </w:t>
        </w:r>
      </w:ins>
      <w:r w:rsidR="00CA36CF">
        <w:rPr>
          <w:rFonts w:ascii="Times New Roman" w:hAnsi="Times New Roman" w:cs="Times New Roman"/>
          <w:sz w:val="24"/>
          <w:szCs w:val="24"/>
        </w:rPr>
        <w:t>(e.g.</w:t>
      </w:r>
      <w:ins w:id="251" w:author="Blake Feist" w:date="2016-10-06T16:53:00Z">
        <w:r w:rsidR="00613608">
          <w:rPr>
            <w:rFonts w:ascii="Times New Roman" w:hAnsi="Times New Roman" w:cs="Times New Roman"/>
            <w:sz w:val="24"/>
            <w:szCs w:val="24"/>
          </w:rPr>
          <w:t>,</w:t>
        </w:r>
      </w:ins>
      <w:r w:rsidR="00CA36CF">
        <w:rPr>
          <w:rFonts w:ascii="Times New Roman" w:hAnsi="Times New Roman" w:cs="Times New Roman"/>
          <w:sz w:val="24"/>
          <w:szCs w:val="24"/>
        </w:rPr>
        <w:t xml:space="preserve"> reduced growth).  Such signatures would </w:t>
      </w:r>
      <w:r>
        <w:rPr>
          <w:rFonts w:ascii="Times New Roman" w:hAnsi="Times New Roman" w:cs="Times New Roman"/>
          <w:sz w:val="24"/>
          <w:szCs w:val="24"/>
        </w:rPr>
        <w:t xml:space="preserve">be most evident only when examined across the </w:t>
      </w:r>
      <w:r w:rsidR="00CA36CF">
        <w:rPr>
          <w:rFonts w:ascii="Times New Roman" w:hAnsi="Times New Roman" w:cs="Times New Roman"/>
          <w:sz w:val="24"/>
          <w:szCs w:val="24"/>
        </w:rPr>
        <w:t xml:space="preserve">entire community simultaneously, rather than on a species by species basis </w:t>
      </w:r>
      <w:r>
        <w:rPr>
          <w:rFonts w:ascii="Times New Roman" w:hAnsi="Times New Roman" w:cs="Times New Roman"/>
          <w:sz w:val="24"/>
          <w:szCs w:val="24"/>
        </w:rPr>
        <w:t xml:space="preserve">(Fig. 3). </w:t>
      </w:r>
    </w:p>
    <w:p w14:paraId="56BD9BE4" w14:textId="664E676A" w:rsidR="00713529" w:rsidRDefault="00713529"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In the absence of data that can be brought to direct</w:t>
      </w:r>
      <w:r w:rsidR="00AC46E2">
        <w:rPr>
          <w:rFonts w:ascii="Times New Roman" w:hAnsi="Times New Roman" w:cs="Times New Roman"/>
          <w:sz w:val="24"/>
          <w:szCs w:val="24"/>
        </w:rPr>
        <w:t>ly assess these proposed mechanisms (e.g.</w:t>
      </w:r>
      <w:ins w:id="252" w:author="Blake Feist" w:date="2016-10-06T16:54:00Z">
        <w:r w:rsidR="000C41A7">
          <w:rPr>
            <w:rFonts w:ascii="Times New Roman" w:hAnsi="Times New Roman" w:cs="Times New Roman"/>
            <w:sz w:val="24"/>
            <w:szCs w:val="24"/>
          </w:rPr>
          <w:t>,</w:t>
        </w:r>
      </w:ins>
      <w:bookmarkStart w:id="253" w:name="_GoBack"/>
      <w:bookmarkEnd w:id="253"/>
      <w:r w:rsidR="00AC46E2">
        <w:rPr>
          <w:rFonts w:ascii="Times New Roman" w:hAnsi="Times New Roman" w:cs="Times New Roman"/>
          <w:sz w:val="24"/>
          <w:szCs w:val="24"/>
        </w:rPr>
        <w:t xml:space="preserve"> spatial time-series of recruitment or growth)</w:t>
      </w:r>
      <w:r>
        <w:rPr>
          <w:rFonts w:ascii="Times New Roman" w:hAnsi="Times New Roman" w:cs="Times New Roman"/>
          <w:sz w:val="24"/>
          <w:szCs w:val="24"/>
        </w:rPr>
        <w:t xml:space="preserve"> </w:t>
      </w:r>
      <w:r w:rsidR="00AC46E2">
        <w:rPr>
          <w:rFonts w:ascii="Times New Roman" w:hAnsi="Times New Roman" w:cs="Times New Roman"/>
          <w:sz w:val="24"/>
          <w:szCs w:val="24"/>
        </w:rPr>
        <w:t>the exact causes of these patterns must remain speculative.</w:t>
      </w:r>
      <w:r w:rsidR="00CA36CF">
        <w:rPr>
          <w:rFonts w:ascii="Times New Roman" w:hAnsi="Times New Roman" w:cs="Times New Roman"/>
          <w:sz w:val="24"/>
          <w:szCs w:val="24"/>
        </w:rPr>
        <w:t xml:space="preserve"> A</w:t>
      </w:r>
      <w:r w:rsidRPr="00D85455">
        <w:rPr>
          <w:rFonts w:ascii="Times New Roman" w:hAnsi="Times New Roman" w:cs="Times New Roman"/>
          <w:sz w:val="24"/>
          <w:szCs w:val="24"/>
        </w:rPr>
        <w:t>s with any large scale and long-term study, it is impossible to control all possible covariates to isolate the effects of an oil spill</w:t>
      </w:r>
      <w:r>
        <w:rPr>
          <w:rFonts w:ascii="Times New Roman" w:hAnsi="Times New Roman" w:cs="Times New Roman"/>
          <w:sz w:val="24"/>
          <w:szCs w:val="24"/>
        </w:rPr>
        <w:t xml:space="preserve"> and we must acknowledge that the observed patterns could arise from biological processes as yet unidentified</w:t>
      </w:r>
      <w:r w:rsidRPr="00D85455">
        <w:rPr>
          <w:rFonts w:ascii="Times New Roman" w:hAnsi="Times New Roman" w:cs="Times New Roman"/>
          <w:sz w:val="24"/>
          <w:szCs w:val="24"/>
        </w:rPr>
        <w:t xml:space="preserve">. </w:t>
      </w:r>
      <w:r w:rsidR="00CA36CF">
        <w:rPr>
          <w:rFonts w:ascii="Times New Roman" w:hAnsi="Times New Roman" w:cs="Times New Roman"/>
          <w:sz w:val="24"/>
          <w:szCs w:val="24"/>
        </w:rPr>
        <w:t xml:space="preserve">We designed our study to </w:t>
      </w:r>
      <w:r>
        <w:rPr>
          <w:rFonts w:ascii="Times New Roman" w:hAnsi="Times New Roman" w:cs="Times New Roman"/>
          <w:sz w:val="24"/>
          <w:szCs w:val="24"/>
        </w:rPr>
        <w:t xml:space="preserve">make comparisons that control </w:t>
      </w:r>
      <w:r w:rsidR="00CA36CF">
        <w:rPr>
          <w:rFonts w:ascii="Times New Roman" w:hAnsi="Times New Roman" w:cs="Times New Roman"/>
          <w:sz w:val="24"/>
          <w:szCs w:val="24"/>
        </w:rPr>
        <w:t>for as many aspects as possible.</w:t>
      </w:r>
      <w:r>
        <w:rPr>
          <w:rFonts w:ascii="Times New Roman" w:hAnsi="Times New Roman" w:cs="Times New Roman"/>
          <w:sz w:val="24"/>
          <w:szCs w:val="24"/>
        </w:rPr>
        <w:t xml:space="preserve"> We </w:t>
      </w:r>
      <w:r w:rsidRPr="00D85455">
        <w:rPr>
          <w:rFonts w:ascii="Times New Roman" w:hAnsi="Times New Roman" w:cs="Times New Roman"/>
          <w:sz w:val="24"/>
          <w:szCs w:val="24"/>
        </w:rPr>
        <w:t>utilized a major fishery-independent data set and identified discrete areas within a standardize depth range</w:t>
      </w:r>
      <w:r>
        <w:rPr>
          <w:rFonts w:ascii="Times New Roman" w:hAnsi="Times New Roman" w:cs="Times New Roman"/>
          <w:sz w:val="24"/>
          <w:szCs w:val="24"/>
        </w:rPr>
        <w:t xml:space="preserve"> </w:t>
      </w:r>
      <w:r w:rsidRPr="00D85455">
        <w:rPr>
          <w:rFonts w:ascii="Times New Roman" w:hAnsi="Times New Roman" w:cs="Times New Roman"/>
          <w:sz w:val="24"/>
          <w:szCs w:val="24"/>
        </w:rPr>
        <w:t xml:space="preserve">and divided by natural </w:t>
      </w:r>
      <w:r>
        <w:rPr>
          <w:rFonts w:ascii="Times New Roman" w:hAnsi="Times New Roman" w:cs="Times New Roman"/>
          <w:sz w:val="24"/>
          <w:szCs w:val="24"/>
        </w:rPr>
        <w:t xml:space="preserve">bathymetric </w:t>
      </w:r>
      <w:r w:rsidRPr="00D85455">
        <w:rPr>
          <w:rFonts w:ascii="Times New Roman" w:hAnsi="Times New Roman" w:cs="Times New Roman"/>
          <w:sz w:val="24"/>
          <w:szCs w:val="24"/>
        </w:rPr>
        <w:t>breaks</w:t>
      </w:r>
      <w:r>
        <w:rPr>
          <w:rFonts w:ascii="Times New Roman" w:hAnsi="Times New Roman" w:cs="Times New Roman"/>
          <w:sz w:val="24"/>
          <w:szCs w:val="24"/>
        </w:rPr>
        <w:t xml:space="preserve">. We only include </w:t>
      </w:r>
      <w:r w:rsidRPr="00D85455">
        <w:rPr>
          <w:rFonts w:ascii="Times New Roman" w:hAnsi="Times New Roman" w:cs="Times New Roman"/>
          <w:sz w:val="24"/>
          <w:szCs w:val="24"/>
        </w:rPr>
        <w:t>areas contained within</w:t>
      </w:r>
      <w:r>
        <w:rPr>
          <w:rFonts w:ascii="Times New Roman" w:hAnsi="Times New Roman" w:cs="Times New Roman"/>
          <w:sz w:val="24"/>
          <w:szCs w:val="24"/>
        </w:rPr>
        <w:t xml:space="preserve"> a single biogeographic region so </w:t>
      </w:r>
      <w:r w:rsidRPr="00D85455">
        <w:rPr>
          <w:rFonts w:ascii="Times New Roman" w:hAnsi="Times New Roman" w:cs="Times New Roman"/>
          <w:sz w:val="24"/>
          <w:szCs w:val="24"/>
        </w:rPr>
        <w:t xml:space="preserve">all areas share major oceanographic drivers such as the Pacific Decadal Oscillation </w:t>
      </w:r>
      <w:r w:rsidRPr="00D85455">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BA55AE6C-5E5D-4F15-AEAD-83FC5AE53407&lt;/uuid&gt;&lt;priority&gt;0&lt;/priority&gt;&lt;publications&gt;&lt;publication&gt;&lt;volume&gt;47&lt;/volume&gt;&lt;publication_date&gt;99200000001200000000200000&lt;/publication_date&gt;&lt;number&gt;2-4&lt;/number&gt;&lt;startpage&gt;103&lt;/startpage&gt;&lt;title&gt;Empirical evidence for North Pacific regime shifts in 1977 and 1989&lt;/title&gt;&lt;uuid&gt;59656EDF-4904-41DC-B3C9-1F97A26D9C8C&lt;/uuid&gt;&lt;subtype&gt;400&lt;/subtype&gt;&lt;endpage&gt;145&lt;/endpage&gt;&lt;type&gt;400&lt;/type&gt;&lt;url&gt;http://www.ncbi.nlm.nih.gov/entrez/query.fcgi?db=pubmed&amp;amp;cmd=Retrieve&amp;amp;dopt=AbstractPlus&amp;amp;list_uids=4158535729886777625related:GdGrpTYWtjkJ&lt;/url&gt;&lt;bundle&gt;&lt;publication&gt;&lt;title&gt;Progress in Oceanography&lt;/title&gt;&lt;type&gt;-100&lt;/type&gt;&lt;subtype&gt;-100&lt;/subtype&gt;&lt;uuid&gt;4F5A7A5F-63DA-4C8E-BEE6-11497719CAD5&lt;/uuid&gt;&lt;/publication&gt;&lt;/bundle&gt;&lt;authors&gt;&lt;author&gt;&lt;firstName&gt;SR&lt;/firstName&gt;&lt;lastName&gt;Hare&lt;/lastName&gt;&lt;/author&gt;&lt;author&gt;&lt;firstName&gt;NJ&lt;/firstName&gt;&lt;lastName&gt;Mantua&lt;/lastName&gt;&lt;/author&gt;&lt;/authors&gt;&lt;/publication&gt;&lt;/publications&gt;&lt;cites&gt;&lt;cite&gt;&lt;prefix&gt;PDO;&lt;/prefix&gt;&lt;/cite&gt;&lt;/cites&gt;&lt;/citation&gt;</w:instrText>
      </w:r>
      <w:r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(PDO; Hare &amp; Mantua 2000)</w:t>
      </w:r>
      <w:r w:rsidRPr="00D85455">
        <w:rPr>
          <w:rFonts w:ascii="Times New Roman" w:hAnsi="Times New Roman" w:cs="Times New Roman"/>
          <w:sz w:val="24"/>
          <w:szCs w:val="24"/>
        </w:rPr>
        <w:fldChar w:fldCharType="end"/>
      </w:r>
      <w:r w:rsidR="00AC46E2">
        <w:rPr>
          <w:rFonts w:ascii="Times New Roman" w:hAnsi="Times New Roman" w:cs="Times New Roman"/>
          <w:sz w:val="24"/>
          <w:szCs w:val="24"/>
        </w:rPr>
        <w:t>[other major refs]</w:t>
      </w:r>
      <w:r w:rsidRPr="00D85455">
        <w:rPr>
          <w:rFonts w:ascii="Times New Roman" w:hAnsi="Times New Roman" w:cs="Times New Roman"/>
          <w:sz w:val="24"/>
          <w:szCs w:val="24"/>
        </w:rPr>
        <w:t>.</w:t>
      </w:r>
      <w:r>
        <w:rPr>
          <w:rFonts w:ascii="Times New Roman" w:hAnsi="Times New Roman" w:cs="Times New Roman"/>
          <w:sz w:val="24"/>
          <w:szCs w:val="24"/>
        </w:rPr>
        <w:t xml:space="preserve"> Finally, we constructed statistical models that account for occurrence probability, density, and incorporate measurement error.</w:t>
      </w:r>
      <w:r w:rsidR="00AC46E2">
        <w:rPr>
          <w:rFonts w:ascii="Times New Roman" w:hAnsi="Times New Roman" w:cs="Times New Roman"/>
          <w:sz w:val="24"/>
          <w:szCs w:val="24"/>
        </w:rPr>
        <w:t xml:space="preserve"> Thus we feel confident that the signals detected represent real patterns.</w:t>
      </w:r>
    </w:p>
    <w:p w14:paraId="5231AC23" w14:textId="77777777" w:rsidR="00F94EDF" w:rsidRDefault="005D2A24"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we must echo Armstrong et al.</w:t>
      </w:r>
      <w:r w:rsidR="00017E9F">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94EDF">
        <w:rPr>
          <w:rFonts w:ascii="Times New Roman" w:hAnsi="Times New Roman" w:cs="Times New Roman"/>
          <w:sz w:val="24"/>
          <w:szCs w:val="24"/>
        </w:rPr>
        <w:instrText xml:space="preserve"> ADDIN PAPERS2_CITATIONS &lt;citation&gt;&lt;uuid&gt;63ACACD8-DBEF-4C0A-847F-EC50BA56D15E&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w:instrText>
      </w:r>
    </w:p>
    <w:p w14:paraId="28D1FB7C" w14:textId="6CCB4B41" w:rsidR="00C06852" w:rsidRDefault="00F94EDF" w:rsidP="0035558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instrText>&lt;/title&gt;&lt;publisher&gt;ASTM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gt;&lt;suppress&gt;A&lt;/suppress&gt;&lt;/cite&gt;&lt;/cites&gt;&lt;/citation&gt;</w:instrText>
      </w:r>
      <w:r w:rsidR="005D2A24">
        <w:rPr>
          <w:rFonts w:ascii="Times New Roman" w:hAnsi="Times New Roman" w:cs="Times New Roman"/>
          <w:sz w:val="24"/>
          <w:szCs w:val="24"/>
        </w:rPr>
        <w:fldChar w:fldCharType="separate"/>
      </w:r>
      <w:r w:rsidR="00722664">
        <w:rPr>
          <w:rFonts w:ascii="Times New Roman" w:hAnsi="Times New Roman" w:cs="Times New Roman"/>
          <w:sz w:val="24"/>
          <w:szCs w:val="24"/>
        </w:rPr>
        <w:t>(1995)</w:t>
      </w:r>
      <w:r w:rsidR="005D2A24">
        <w:rPr>
          <w:rFonts w:ascii="Times New Roman" w:hAnsi="Times New Roman" w:cs="Times New Roman"/>
          <w:sz w:val="24"/>
          <w:szCs w:val="24"/>
        </w:rPr>
        <w:fldChar w:fldCharType="end"/>
      </w:r>
      <w:r w:rsidR="005D2A24">
        <w:rPr>
          <w:rFonts w:ascii="Times New Roman" w:hAnsi="Times New Roman" w:cs="Times New Roman"/>
          <w:sz w:val="24"/>
          <w:szCs w:val="24"/>
        </w:rPr>
        <w:t xml:space="preserve"> </w:t>
      </w:r>
      <w:proofErr w:type="gramStart"/>
      <w:r w:rsidR="005D2A24">
        <w:rPr>
          <w:rFonts w:ascii="Times New Roman" w:hAnsi="Times New Roman" w:cs="Times New Roman"/>
          <w:sz w:val="24"/>
          <w:szCs w:val="24"/>
        </w:rPr>
        <w:t>conclusion</w:t>
      </w:r>
      <w:proofErr w:type="gramEnd"/>
      <w:r w:rsidR="005D2A24">
        <w:rPr>
          <w:rFonts w:ascii="Times New Roman" w:hAnsi="Times New Roman" w:cs="Times New Roman"/>
          <w:sz w:val="24"/>
          <w:szCs w:val="24"/>
        </w:rPr>
        <w:t xml:space="preserve"> that the signature of EVOS </w:t>
      </w:r>
      <w:r w:rsidR="00017E9F">
        <w:rPr>
          <w:rFonts w:ascii="Times New Roman" w:hAnsi="Times New Roman" w:cs="Times New Roman"/>
          <w:sz w:val="24"/>
          <w:szCs w:val="24"/>
        </w:rPr>
        <w:t>was</w:t>
      </w:r>
      <w:r w:rsidR="005D2A24">
        <w:rPr>
          <w:rFonts w:ascii="Times New Roman" w:hAnsi="Times New Roman" w:cs="Times New Roman"/>
          <w:sz w:val="24"/>
          <w:szCs w:val="24"/>
        </w:rPr>
        <w:t xml:space="preserve"> not </w:t>
      </w:r>
      <w:r w:rsidR="00017E9F">
        <w:rPr>
          <w:rFonts w:ascii="Times New Roman" w:hAnsi="Times New Roman" w:cs="Times New Roman"/>
          <w:sz w:val="24"/>
          <w:szCs w:val="24"/>
        </w:rPr>
        <w:t xml:space="preserve">an obvious, major impact on </w:t>
      </w:r>
      <w:proofErr w:type="spellStart"/>
      <w:r w:rsidR="00017E9F">
        <w:rPr>
          <w:rFonts w:ascii="Times New Roman" w:hAnsi="Times New Roman" w:cs="Times New Roman"/>
          <w:sz w:val="24"/>
          <w:szCs w:val="24"/>
        </w:rPr>
        <w:t>gr</w:t>
      </w:r>
      <w:r w:rsidR="00AC46E2">
        <w:rPr>
          <w:rFonts w:ascii="Times New Roman" w:hAnsi="Times New Roman" w:cs="Times New Roman"/>
          <w:sz w:val="24"/>
          <w:szCs w:val="24"/>
        </w:rPr>
        <w:t>oundfish</w:t>
      </w:r>
      <w:proofErr w:type="spellEnd"/>
      <w:r w:rsidR="00AC46E2">
        <w:rPr>
          <w:rFonts w:ascii="Times New Roman" w:hAnsi="Times New Roman" w:cs="Times New Roman"/>
          <w:sz w:val="24"/>
          <w:szCs w:val="24"/>
        </w:rPr>
        <w:t xml:space="preserve"> communities and other drivers such as environmental variability and fishing may override other drivers. </w:t>
      </w:r>
      <w:r w:rsidR="00C06852">
        <w:rPr>
          <w:rFonts w:ascii="Times New Roman" w:hAnsi="Times New Roman" w:cs="Times New Roman"/>
          <w:sz w:val="24"/>
          <w:szCs w:val="24"/>
        </w:rPr>
        <w:t xml:space="preserve">However, our analysis </w:t>
      </w:r>
      <w:r w:rsidR="00AC46E2">
        <w:rPr>
          <w:rFonts w:ascii="Times New Roman" w:hAnsi="Times New Roman" w:cs="Times New Roman"/>
          <w:sz w:val="24"/>
          <w:szCs w:val="24"/>
        </w:rPr>
        <w:t xml:space="preserve">does suggest that low-level, long term consequences of a major environmental perturbation are detectable in natural systems and that spatial analyses </w:t>
      </w:r>
      <w:r w:rsidR="00B83EA7">
        <w:rPr>
          <w:rFonts w:ascii="Times New Roman" w:hAnsi="Times New Roman" w:cs="Times New Roman"/>
          <w:sz w:val="24"/>
          <w:szCs w:val="24"/>
        </w:rPr>
        <w:t xml:space="preserve">conducted over broad spatial and temporal scales </w:t>
      </w:r>
      <w:r w:rsidR="00AC46E2">
        <w:rPr>
          <w:rFonts w:ascii="Times New Roman" w:hAnsi="Times New Roman" w:cs="Times New Roman"/>
          <w:sz w:val="24"/>
          <w:szCs w:val="24"/>
        </w:rPr>
        <w:t xml:space="preserve">provide a </w:t>
      </w:r>
      <w:r w:rsidR="00355582">
        <w:rPr>
          <w:rFonts w:ascii="Times New Roman" w:hAnsi="Times New Roman" w:cs="Times New Roman"/>
          <w:sz w:val="24"/>
          <w:szCs w:val="24"/>
        </w:rPr>
        <w:t>rigorous approach</w:t>
      </w:r>
      <w:r w:rsidR="00B83EA7">
        <w:rPr>
          <w:rFonts w:ascii="Times New Roman" w:hAnsi="Times New Roman" w:cs="Times New Roman"/>
          <w:sz w:val="24"/>
          <w:szCs w:val="24"/>
        </w:rPr>
        <w:t xml:space="preserve"> for identifying </w:t>
      </w:r>
      <w:r w:rsidR="00355582">
        <w:rPr>
          <w:rFonts w:ascii="Times New Roman" w:hAnsi="Times New Roman" w:cs="Times New Roman"/>
          <w:sz w:val="24"/>
          <w:szCs w:val="24"/>
        </w:rPr>
        <w:t xml:space="preserve">such </w:t>
      </w:r>
      <w:r w:rsidR="00B83EA7">
        <w:rPr>
          <w:rFonts w:ascii="Times New Roman" w:hAnsi="Times New Roman" w:cs="Times New Roman"/>
          <w:sz w:val="24"/>
          <w:szCs w:val="24"/>
        </w:rPr>
        <w:t>signatures.</w:t>
      </w:r>
    </w:p>
    <w:p w14:paraId="102ED59A" w14:textId="6D2A89F8" w:rsidR="00B675F4" w:rsidRDefault="00B675F4" w:rsidP="00355582">
      <w:pPr>
        <w:pStyle w:val="normal0"/>
        <w:spacing w:line="480" w:lineRule="auto"/>
        <w:rPr>
          <w:rFonts w:ascii="Times New Roman" w:hAnsi="Times New Roman" w:cs="Times New Roman"/>
          <w:sz w:val="24"/>
          <w:szCs w:val="24"/>
        </w:rPr>
      </w:pPr>
    </w:p>
    <w:p w14:paraId="64D80FAF" w14:textId="77777777" w:rsidR="00D150EA" w:rsidRPr="00D85455" w:rsidRDefault="00D150EA" w:rsidP="00355582">
      <w:pPr>
        <w:spacing w:line="480" w:lineRule="auto"/>
        <w:rPr>
          <w:rFonts w:ascii="Times New Roman" w:hAnsi="Times New Roman" w:cs="Times New Roman"/>
          <w:sz w:val="24"/>
          <w:szCs w:val="24"/>
        </w:rPr>
      </w:pPr>
    </w:p>
    <w:p w14:paraId="0329FB4E" w14:textId="1B201B7E" w:rsidR="00D7719D" w:rsidRPr="00D85455" w:rsidRDefault="00716BAD" w:rsidP="00355582">
      <w:pPr>
        <w:pStyle w:val="normal0"/>
        <w:spacing w:line="480" w:lineRule="auto"/>
        <w:rPr>
          <w:rFonts w:ascii="Times New Roman" w:hAnsi="Times New Roman" w:cs="Times New Roman"/>
          <w:sz w:val="24"/>
          <w:szCs w:val="24"/>
        </w:rPr>
      </w:pPr>
      <w:r w:rsidRPr="00355582">
        <w:rPr>
          <w:rFonts w:ascii="Times New Roman" w:hAnsi="Times New Roman" w:cs="Times New Roman"/>
          <w:b/>
          <w:sz w:val="24"/>
          <w:szCs w:val="24"/>
        </w:rPr>
        <w:t>References</w:t>
      </w:r>
    </w:p>
    <w:p w14:paraId="29B3FEBF" w14:textId="77777777" w:rsidR="00722664" w:rsidRDefault="00D7719D"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sidRPr="00D85455">
        <w:rPr>
          <w:rFonts w:ascii="Times New Roman" w:hAnsi="Times New Roman" w:cs="Times New Roman"/>
          <w:sz w:val="24"/>
          <w:szCs w:val="24"/>
        </w:rPr>
        <w:fldChar w:fldCharType="begin"/>
      </w:r>
      <w:r w:rsidRPr="00D85455">
        <w:rPr>
          <w:rFonts w:ascii="Times New Roman" w:hAnsi="Times New Roman" w:cs="Times New Roman"/>
          <w:sz w:val="24"/>
          <w:szCs w:val="24"/>
        </w:rPr>
        <w:instrText xml:space="preserve"> ADDIN PAPERS2_CITATIONS &lt;papers2_bibliography/&gt;</w:instrText>
      </w:r>
      <w:r w:rsidRPr="00D85455">
        <w:rPr>
          <w:rFonts w:ascii="Times New Roman" w:hAnsi="Times New Roman" w:cs="Times New Roman"/>
          <w:sz w:val="24"/>
          <w:szCs w:val="24"/>
        </w:rPr>
        <w:fldChar w:fldCharType="separate"/>
      </w:r>
      <w:r w:rsidR="00722664">
        <w:rPr>
          <w:rFonts w:ascii="Times New Roman" w:hAnsi="Times New Roman" w:cs="Times New Roman"/>
          <w:sz w:val="24"/>
          <w:szCs w:val="24"/>
        </w:rPr>
        <w:t>Armistead CE, Nichol DG (1990) 1990 Bottom Trawl Survey of the Eastern Bering Sea Continental Shelf. NOAA Tech. Memo.  NMFS-AFSC-7, 190 p.</w:t>
      </w:r>
    </w:p>
    <w:p w14:paraId="7940A872"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Armstrong DA, Dinnel PA, Orensanz JM, Armstrong JL, McDonald TL, Cusimano RF, Nemeth RS, Landolt ML, Skalski JR, Lee RF, Huggett RJ (1995) Status of selected bottomfish and crustacean species in Prince William Sound following the Exxon Valdez oil spill</w:t>
      </w:r>
    </w:p>
    <w:p w14:paraId="408B0D0F"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 In: Wells PG, Butler JN, Hughes JS (eds) Exxon Valdez Oil Spill: Fate and Effects in Alaskan Waters. ASTM International, 100 Barr Harbor Drive, PO Box C700, West Conshohocken, PA 19428-2959, p 485–547</w:t>
      </w:r>
    </w:p>
    <w:p w14:paraId="3180C4CD"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Awkerman JA, Hammer B, Almario A, Lilavois C, Barron MG, Raimondo S (2016) Spatially explicit assessment of estuarine fish after Deepwater Horizon oil spill: tradeoffs in complexity and parsimony </w:t>
      </w:r>
    </w:p>
    <w:p w14:paraId="340AC9D6"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 Ecological Applications</w:t>
      </w:r>
    </w:p>
    <w:p w14:paraId="1CEDD6A9"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Aydin KY, Gaichas S, Ortiz I, Kinzey D, Friday N (2007) A comparison of the Bering Sea, Gulf of Alaska, and Aleutian Islands large marine ecosystems through food web modeling. US Department of Commerce, Washington, D.C. NOAA Tech. Memo. NMFS-AFSC-178</w:t>
      </w:r>
    </w:p>
    <w:p w14:paraId="6B50C28C"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Baker MR, Hollowed AB (2014) Delineating ecological regions in marine systems: Integrating physical structure and community composition to inform spatial management in the eastern Bering Sea. Deep-Sea Research Part II 109:215–240</w:t>
      </w:r>
    </w:p>
    <w:p w14:paraId="144454B2"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Camilli R, Reddy CM, Yoerger DR, Van Mooy BAS, Jakuba MV, Kinsey JC, McIntyre CP, Sylva SP, Maloney JV (2010) Tracking Hydrocarbon Plume Transport and Biodegradation at Deepwater Horizon. Science 330:201–204</w:t>
      </w:r>
    </w:p>
    <w:p w14:paraId="1C71F06E"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Collier TK, Krahn MM, Krone CA, Johnson LL, Myers MS, Chan S-L, Varanasi U (1993) Oil exposure and effects in subtidal fish following the Exxon Valdez oil spill. http://dxdoiorg/107901/2169-3358-1993-1-301:301–305</w:t>
      </w:r>
    </w:p>
    <w:p w14:paraId="5A21758A"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Collier TK, Singh SV, Awasthi YC, Varanasi U (1992) Hepatic xenobiotic metabolizing enzymes in two species of benthic fish showing different prevalences of contaminant-associated liver neoplasms. Toxicology and Applied Pharmacology 113:319–324</w:t>
      </w:r>
    </w:p>
    <w:p w14:paraId="50A71735"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Conan G, Dunnet GM, Crisp DJ (1982) The Long-Term Effects of the Amoco Cadiz Oil Spill [and Discussion]. Philosophical Transactions of the Royal Society B: Biological Sciences 297:323–333</w:t>
      </w:r>
    </w:p>
    <w:p w14:paraId="3532318F"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Deriso R, Maunder M, Pearson W (2008) Incorporating covariates into fisheries stock assessment models with application to Pacific herring. Ecological Applications 18:1270–1286</w:t>
      </w:r>
    </w:p>
    <w:p w14:paraId="61A4049A"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Gaichas S, Skaret G, Falk-Petersen J, Link JS, Overholtz W, Megrey BA, Gjøsæter H, Stockhausen WT, Dommasnes A, Friedland KD, Aydin K (2009) A comparison of community and trophic structure in five marine ecosystems based on energy budgets and system metrics. Progress in Oceanography 81:47–62</w:t>
      </w:r>
    </w:p>
    <w:p w14:paraId="6C5176FD"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Garrott RA, Eberhardt LL, Burn DM (1993) Mortality of sea otters in Prince William Sound following the Exxon Valdez oil spill. Marine Mammal Science 9:343–359</w:t>
      </w:r>
    </w:p>
    <w:p w14:paraId="0C4EA918"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Gundlach ER, Boehm PD, Marchand M, Atlas RM, Ward DM, Wolfe DA (1983) The fate of Amoco Cadiz oil. Science 221:122–129</w:t>
      </w:r>
    </w:p>
    <w:p w14:paraId="40B9C7D3"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Hare S, Mantua N (2000) Empirical evidence for North Pacific regime shifts in 1977 and 1989. Progress in Oceanography 47:103–145</w:t>
      </w:r>
    </w:p>
    <w:p w14:paraId="3233B5C8"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Hicken CE, Linbo TL, Baldwin DH, Willis ML, Myers MS, Holland L, Larsen M, Stekoll MS, Rice SD, Collier TK, Scholz NL, Incardona JP (2011) Sublethal exposure to crude oil during embryonic development alters cardiac morphology and reduces aerobic capacity in adult fish. Proceedings of the National Academy of Sciences 108:7086–7090</w:t>
      </w:r>
    </w:p>
    <w:p w14:paraId="04D1821E"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Hollowed A (2000) Are multispecies models an improvement on single-species models for measuring fishing impacts on marine ecosystems? ICES Journal of Marine Science 57:707–719</w:t>
      </w:r>
    </w:p>
    <w:p w14:paraId="74795ECF"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Holsman KK, Ianelli J, Aydin K, Punt AE, Moffitt EA (2015) A comparison of fisheries biological reference points estimated from temperature-specific multi-species and single-species climate-enhanced stock assessment models. Deep-Sea Research Part II</w:t>
      </w:r>
    </w:p>
    <w:p w14:paraId="6F3727F4"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Incardona JP, Carls MG, Holland L, Linbo TL, Baldwin DH, Myers MS, Peck KA, Tagal M, Rice SD, Scholz NL (2015) Very low embryonic crude oil exposures cause lasting cardiac defects in salmon and herring. Scientific Reports 5:13499</w:t>
      </w:r>
    </w:p>
    <w:p w14:paraId="3204A61D"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Incardona JP, Vines CA, Anulacion BF, Baldwin DH, Day HL, French BL, Labenia JS, Linbo TL, Myers MS, Olson OP, Sloan CA, Sol S, Griffin FJ, Menard K, Morgan SG, West JE, Collier TK, Ylitalo GM, Cherr GN, Scholz NL (2012) Unexpectedly high mortality in Pacific herring embryos exposed to the 2007 Cosco Busan oil spill in San Francisco Bay. Proceedings of the National Academy of Sciences 109:E51–E58</w:t>
      </w:r>
    </w:p>
    <w:p w14:paraId="776584B8"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Krahn MM, Burrows DG, Ylitalo GM, Brown DW, Wigren CA, Collier TK, Chan S-L, Varanasi U (1992) Mass spectrometric analysis for aromatic compounds in bile of fish sampled after the Exxon Valdez oil spill. Environmental Science and Technology 26:116–126</w:t>
      </w:r>
    </w:p>
    <w:p w14:paraId="0CA16D0D"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Lindgren F, Rue H, Lindström J (2011) An explicit link between Gaussian fields and Gaussian Markov random fields: the stochastic partial differential equation approach. Journal of the Royal Statistical Society B 73:423–498</w:t>
      </w:r>
    </w:p>
    <w:p w14:paraId="27E135E9"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Loreau M, de Mazancourt C (2008) Species synchrony and its drivers: neutral and nonneutral community dynamics in fluctuating environments. Am Nat 172:E48–66</w:t>
      </w:r>
    </w:p>
    <w:p w14:paraId="05DDE93D"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Martins TG, Simpson D, Lindgren F, Rue H (2013) Bayesian computing with INLA: New features. Computational Statistics and Data Analysis 67:68–83</w:t>
      </w:r>
    </w:p>
    <w:p w14:paraId="2D49887A"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Marty GD, Hoffmann A, Okihiro MS, Hepler K, Hanes D (2003) Retrospective analysis: bile hydrocarbons and histopathology of demersal rockfish in Prince William Sound, Alaska, after the Exxon Valdez oil spill. Marine Environmental Research 56:569–584</w:t>
      </w:r>
    </w:p>
    <w:p w14:paraId="79057673"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Maunder MN, Punt AE (2004) Standardizing catch and effort data: a review of recent approaches. Fish Res 70:141–159</w:t>
      </w:r>
    </w:p>
    <w:p w14:paraId="619E1A94"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Monson DH, Doak DF, Ballachey BE, Bodkin JL (2011) Could residual oil from the Exxon Valdez spill create a long</w:t>
      </w:r>
      <w:r>
        <w:rPr>
          <w:rFonts w:ascii="Papyrus Condensed" w:hAnsi="Papyrus Condensed" w:cs="Papyrus Condensed"/>
          <w:sz w:val="24"/>
          <w:szCs w:val="24"/>
        </w:rPr>
        <w:t>‐</w:t>
      </w:r>
      <w:r>
        <w:rPr>
          <w:rFonts w:ascii="Times New Roman" w:hAnsi="Times New Roman" w:cs="Times New Roman"/>
          <w:sz w:val="24"/>
          <w:szCs w:val="24"/>
        </w:rPr>
        <w:t>term population “sink” for sea otters in Alaska? Ecological Applications 21:2917–2932</w:t>
      </w:r>
    </w:p>
    <w:p w14:paraId="096E82E6"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Mueter FJ, Megrey BA (2005) Distribution of population-based indicators across multiple taxa to assess the status of Gulf of Alaska and Bering Sea groundfish communities. ICES Journal of Marine Science: Journal du Conseil 62:344–352</w:t>
      </w:r>
    </w:p>
    <w:p w14:paraId="6FA070F1"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Mueter FJ, Norcross BL (2002) Spatial and temporal patterns in the demersal fish community on the shelf and upper slope regions of the Gulf of Alaska. Fishery Bulletin 100:559–581</w:t>
      </w:r>
    </w:p>
    <w:p w14:paraId="7919C103"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Mueter FJ, Broms C, Drinkwater KF, Friedland KD, Hare JA, Hunt GL Jr., Melle W, Taylor M (2009) Ecosystem responses to recent oceanographic variability in high-latitude Northern Hemisphere ecosystems. Progress in Oceanography 81:93–110</w:t>
      </w:r>
    </w:p>
    <w:p w14:paraId="6C0E8CD8"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Niebauer HJ, Royer TC, Weingartner TJ (1994) Circulation of Prince William Sound, Alaska. Journal of Geophysical Research: Atmospheres 99:14113–14126</w:t>
      </w:r>
    </w:p>
    <w:p w14:paraId="053E24F2"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NOAA (1997) EVOS research and restoration information project CD-ROM. Alaska Deptartment of Natural Resources (ADNR) and National Oceanic and Atmospheric Administration (NOAA). Anchorage, AK, National Centers for Environmental Information, NESDIS, NOAA, U.S. Department of Commerce.</w:t>
      </w:r>
    </w:p>
    <w:p w14:paraId="3C1C0FBC"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Ono K, Shelton AO, Ward EJ, Thorson JT (2016) Space-time investigation of the effects of fishing on fish populations. Ecol App 26:392–406</w:t>
      </w:r>
    </w:p>
    <w:p w14:paraId="1B948580"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Paine RT, Ruesink JL, Sun A, Soulanille EL (1996) Trouble on oiled waters: lessons from the Exxon Valdez Oil Spill. Annual Review of Ecology and Systematics 27:197–235</w:t>
      </w:r>
    </w:p>
    <w:p w14:paraId="2BD2500D"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Peterson CH (2001) The “Exxon Valdez” oil spill in Alaska: acute, indirect and chronic effects on the ecosystem. Advances in Marine Biology 39:1–103</w:t>
      </w:r>
    </w:p>
    <w:p w14:paraId="3E55C050"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Peterson CH, Rice SD, Short JW, Esler D, Bodkin JL, Ballachey BE, Irons DB (2003) Long-Term Ecosystem Response to the Exxon Valdez Oil Spill. Science 302:2082–2086</w:t>
      </w:r>
    </w:p>
    <w:p w14:paraId="7ABFA2BD"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Piatt JF, Ford RG (1996) How many seabirds were killed by the Exxon Valdez oil spill. American Fisheries Society Symposium 18:712–719</w:t>
      </w:r>
    </w:p>
    <w:p w14:paraId="24D31929"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Piatt JF, Lensink CJ, Butler W, Nysewander DR (1990) Immediate Impact of the “Exxon Valdez” Oil Spill on Marine Birds. The Auk 107:387–397</w:t>
      </w:r>
    </w:p>
    <w:p w14:paraId="5178EDF8"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Rasmussen C, Williams C (2006) Gaussian processes for machine learning. MIT press</w:t>
      </w:r>
    </w:p>
    <w:p w14:paraId="274E2627"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Rice SD, Thomas RE, Carls MG, Heintz RA, Wertheimer AC, Murphy ML, Short JW, Moles A (2001) Impacts to Pink Salmon Following the Exxon Valdez Oil Spill: Persistence, Toxicity, Sensitivity, and Controversy. Reviews in Fisheries Science 9:165–211</w:t>
      </w:r>
    </w:p>
    <w:p w14:paraId="7C1A5E96"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Rue H, Martino S, Chopin N (2009) Approximate Bayesian inference for latent Gaussian models by using integrated nested Laplace approximations. Journal of the Royal Statistical Society B 71 part 2:319–392</w:t>
      </w:r>
    </w:p>
    <w:p w14:paraId="1AAB9815"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Ruiz-Cárdenas R, Krainski ET, Rue H (2012) Direct fitting of dynamic models using integrated nested Laplace approximations — INLA. Computational Statistics and Data Analysis 56:1808–1828</w:t>
      </w:r>
    </w:p>
    <w:p w14:paraId="43F60D35"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Shelton AO, Dick EJ, Pearson DE, Ralston S, Mangel M, Walters C (2012) Estimating species composition and quantifying uncertainty in multispecies fisheries: hierarchical Bayesian models for stratified sampling protocols with missing data. 69:231–246</w:t>
      </w:r>
    </w:p>
    <w:p w14:paraId="51659134"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Shelton AO, Thorson JT, Ward EJ, Feist BE (2014) Spatial semiparametric models improve estimates of species abundance and distribution. Can J Fish Aq Sci</w:t>
      </w:r>
    </w:p>
    <w:p w14:paraId="408067C2"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Short JW, Heintz RA (1997) Identification of Exxon Valdez oil in sediments and tissues from Prince William Sound and the Northwestern Gulf of Alaska based on a PAH weathering model. Environ Sci Technol 31:2375–2384</w:t>
      </w:r>
    </w:p>
    <w:p w14:paraId="19195E96"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Short JW, Irvine GV, Mann DH, Maselko JM, Pella JJ, Lindeberg MR, Payne JR, Driskell WB, Rice SD (2007) Slightly Weathered Exxon ValdezOil Persists in Gulf of Alaska Beach Sediments after 16 Years. Environ Sci Technol 41:1245–1250</w:t>
      </w:r>
    </w:p>
    <w:p w14:paraId="7D4E638D"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Sol SY, Johnson LL, Horness BH, Collier TK (2000) Relationship Between Oil Exposure and Reproductive Parameters in Fish Collected Following the Exxon Valdez Oil Spill. Marine Pollution Bulletin 40:1139–1147</w:t>
      </w:r>
    </w:p>
    <w:p w14:paraId="434E07DE"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Squire JL Jr (1992) Effects of the Santa Barbara, Calif., Oil Spill on the Apparent Abundance of Pelagic Fishery Resources. Marine Fisheries Review 54:7–14</w:t>
      </w:r>
    </w:p>
    <w:p w14:paraId="23909C01"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Stauffer G (2004) NOAA Protocols for Groundfish Bottom Trawl Surveys of the Nation’s Fishery Resources. U.S. Dep. Commerce, NOAA Tech. Memo. NMFS-F/SPO-65, p.205</w:t>
      </w:r>
    </w:p>
    <w:p w14:paraId="7DBD895B"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Sørhus E, Incardona JP, Karlsen Ø, Linbo T, Sørensen L, Nordtug T, van der Meeren T, Thorsen A, Thorbjørnsen M, Jentoft S, Edvardsen RB, Meier S (2016) Crude oil exposures reveal roles for intracellular calcium cycling in haddock craniofacial and cardiac development. Scientific Reports 6:31058</w:t>
      </w:r>
    </w:p>
    <w:p w14:paraId="6B4B74B2"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Tolimieri N, Shelton AO, Feist BE, Simon V (2015) Can we increase our confidence about the locations of biodiversity ‘hotspots' by using multiple diversity indices? Ecosphere 6:ar 290</w:t>
      </w:r>
    </w:p>
    <w:p w14:paraId="48C8CE9E"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Ward EJ, Jannot JE, Lee Y-W, Ono K, Shelton AO, Thorson JT (2015) Using spatiotemporal species distribution models to identify temporally evolving hotspots of species co</w:t>
      </w:r>
      <w:r>
        <w:rPr>
          <w:rFonts w:ascii="Papyrus Condensed" w:hAnsi="Papyrus Condensed" w:cs="Papyrus Condensed"/>
          <w:sz w:val="24"/>
          <w:szCs w:val="24"/>
        </w:rPr>
        <w:t>‐</w:t>
      </w:r>
      <w:r>
        <w:rPr>
          <w:rFonts w:ascii="Times New Roman" w:hAnsi="Times New Roman" w:cs="Times New Roman"/>
          <w:sz w:val="24"/>
          <w:szCs w:val="24"/>
        </w:rPr>
        <w:t>occurrence. Ecological Applications 25:2198–2209</w:t>
      </w:r>
    </w:p>
    <w:p w14:paraId="5AAB6A46"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White HK, Hsing P-Y, Cho W, Shank TM, Cordes EE, Quattrini AM, Nelson RK, Camilli R, Demopoulos AWJ, German CR, Brooks JM, Roberts HH, Shedd W, Reddy CM, Fisher CR (2012) Impact of the Deepwater Horizon oil spill on a deep-water coral community in the Gulf of Mexico. Proceedings of the National Academy of Sciences 109:20303–20308</w:t>
      </w:r>
    </w:p>
    <w:p w14:paraId="7D18E853"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Wiens JA, Crist TO, Day RH, Murphy SM, Hayward GD (1996) Effects of the Exxon Valdez Oil Spill on Marine Bird Communities in Prince William Sound, Alaska. Ecological Applications 6:828–841</w:t>
      </w:r>
    </w:p>
    <w:p w14:paraId="3F95C3BE" w14:textId="77777777" w:rsidR="00722664" w:rsidRDefault="00722664"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Pr>
          <w:rFonts w:ascii="Times New Roman" w:hAnsi="Times New Roman" w:cs="Times New Roman"/>
          <w:sz w:val="24"/>
          <w:szCs w:val="24"/>
        </w:rPr>
        <w:t>Wolfe DA, Hameedi MJ, Galt JA, Watabayashi G, Short J, O'Claire C, Rice S, Michel J, Payne JR, Braddock J, Hanna S, Sale D (1994) The Fate of the Oil Spilled from the Exxon Valdez. Environmental Science and Technology 28:560A–568A</w:t>
      </w:r>
    </w:p>
    <w:p w14:paraId="6D28BFE1" w14:textId="065C4472" w:rsidR="00941065" w:rsidRPr="00D85455" w:rsidRDefault="00D7719D" w:rsidP="003555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480" w:lineRule="auto"/>
        <w:ind w:left="400" w:hanging="400"/>
        <w:rPr>
          <w:rFonts w:ascii="Times New Roman" w:hAnsi="Times New Roman" w:cs="Times New Roman"/>
          <w:sz w:val="24"/>
          <w:szCs w:val="24"/>
        </w:rPr>
      </w:pPr>
      <w:r w:rsidRPr="00D85455">
        <w:rPr>
          <w:rFonts w:ascii="Times New Roman" w:hAnsi="Times New Roman" w:cs="Times New Roman"/>
          <w:sz w:val="24"/>
          <w:szCs w:val="24"/>
        </w:rPr>
        <w:fldChar w:fldCharType="end"/>
      </w:r>
    </w:p>
    <w:sectPr w:rsidR="00941065" w:rsidRPr="00D85455" w:rsidSect="008D3DA9">
      <w:footerReference w:type="even" r:id="rId9"/>
      <w:footerReference w:type="default" r:id="rId10"/>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Blake Feist" w:date="2016-10-05T11:15:00Z" w:initials="BEF">
    <w:p w14:paraId="2B2CE628" w14:textId="707BDD0D" w:rsidR="00B87340" w:rsidRDefault="00B87340">
      <w:pPr>
        <w:pStyle w:val="CommentText"/>
      </w:pPr>
      <w:ins w:id="33" w:author="Blake Feist" w:date="2016-10-04T13:33:00Z">
        <w:r>
          <w:rPr>
            <w:rStyle w:val="CommentReference"/>
          </w:rPr>
          <w:annotationRef/>
        </w:r>
      </w:ins>
      <w:r>
        <w:t>I may have gone overboard stepping back this far, but as they say, go big, or go home.</w:t>
      </w:r>
    </w:p>
  </w:comment>
  <w:comment w:id="35" w:author="Blake Feist" w:date="2016-10-05T11:18:00Z" w:initials="BEF">
    <w:p w14:paraId="7036DE92" w14:textId="08BAE616" w:rsidR="00B87340" w:rsidRDefault="00B87340">
      <w:pPr>
        <w:pStyle w:val="CommentText"/>
      </w:pPr>
      <w:r>
        <w:rPr>
          <w:rStyle w:val="CommentReference"/>
        </w:rPr>
        <w:annotationRef/>
      </w:r>
      <w:r>
        <w:t>I also considered setting this up by first touching on the fact that petroleum seeps into the environment all over the world, all the time, and organisms have evolved and adapted to this, but oil spills are gigantic pulses, which organisms are not adapted to.</w:t>
      </w:r>
    </w:p>
  </w:comment>
  <w:comment w:id="62" w:author="Blake Feist" w:date="2016-10-04T16:12:00Z" w:initials="BEF">
    <w:p w14:paraId="1DADDB0F" w14:textId="5ED27A3F" w:rsidR="00B87340" w:rsidRDefault="00B87340">
      <w:pPr>
        <w:pStyle w:val="CommentText"/>
      </w:pPr>
      <w:r>
        <w:rPr>
          <w:rStyle w:val="CommentReference"/>
        </w:rPr>
        <w:annotationRef/>
      </w:r>
      <w:r>
        <w:t xml:space="preserve">Nobody ever pays much attention to the </w:t>
      </w:r>
      <w:proofErr w:type="spellStart"/>
      <w:r>
        <w:t>Ixtoc</w:t>
      </w:r>
      <w:proofErr w:type="spellEnd"/>
      <w:r>
        <w:t xml:space="preserve"> I oil spill of 1979, even though it released about the same amount of oil as </w:t>
      </w:r>
      <w:proofErr w:type="spellStart"/>
      <w:r>
        <w:t>Deepwater</w:t>
      </w:r>
      <w:proofErr w:type="spellEnd"/>
      <w:r>
        <w:t xml:space="preserve"> Horizon.  Yes, I follow oil spill history in my spare time.</w:t>
      </w:r>
    </w:p>
  </w:comment>
  <w:comment w:id="116" w:author="Blake Feist" w:date="2016-10-04T16:46:00Z" w:initials="BEF">
    <w:p w14:paraId="54C1C916" w14:textId="01D8369F" w:rsidR="00B87340" w:rsidRDefault="00B87340">
      <w:pPr>
        <w:pStyle w:val="CommentText"/>
      </w:pPr>
      <w:r>
        <w:rPr>
          <w:rStyle w:val="CommentReference"/>
        </w:rPr>
        <w:annotationRef/>
      </w:r>
      <w:r>
        <w:t>Does the “but” mean that these papers took a more community level approach?</w:t>
      </w:r>
    </w:p>
  </w:comment>
  <w:comment w:id="201" w:author="Blake Feist" w:date="2016-10-06T16:32:00Z" w:initials="BEF">
    <w:p w14:paraId="55E71661" w14:textId="49980501" w:rsidR="00B87340" w:rsidRDefault="00B87340">
      <w:pPr>
        <w:pStyle w:val="CommentText"/>
      </w:pPr>
      <w:r>
        <w:rPr>
          <w:rStyle w:val="CommentReference"/>
        </w:rPr>
        <w:annotationRef/>
      </w:r>
      <w:r>
        <w:t>Negative result for the supplement, perhaps?</w:t>
      </w:r>
    </w:p>
  </w:comment>
  <w:comment w:id="220" w:author="Blake Feist" w:date="2016-10-06T16:49:00Z" w:initials="BEF">
    <w:p w14:paraId="2C72E59B" w14:textId="6B873D1C" w:rsidR="00B87340" w:rsidRDefault="00B87340">
      <w:pPr>
        <w:pStyle w:val="CommentText"/>
      </w:pPr>
      <w:r>
        <w:rPr>
          <w:rStyle w:val="CommentReference"/>
        </w:rPr>
        <w:annotationRef/>
      </w:r>
      <w:r>
        <w:t xml:space="preserve">I think it would be super-duper to add a few sentences about natural oil seeps, how they account for 40% of marine oil released worldwide, but also how natural processes (e.g., petroleum metabolizing microorganisms) ameliorate the impacts of natural oil seepage, which are overwhelmed by the volumes typically produced by large anthropogenic releases.  Here are a few key citations (in order of prestige): NRC (2003), </w:t>
      </w:r>
      <w:proofErr w:type="spellStart"/>
      <w:r>
        <w:t>Fingas</w:t>
      </w:r>
      <w:proofErr w:type="spellEnd"/>
      <w:r>
        <w:t xml:space="preserve"> (2011), Ramseur (2012).  I have </w:t>
      </w:r>
      <w:proofErr w:type="spellStart"/>
      <w:r>
        <w:t>pdf</w:t>
      </w:r>
      <w:proofErr w:type="spellEnd"/>
      <w:r>
        <w:t xml:space="preserve"> files of the NRC and Ramseur reports and most of the </w:t>
      </w:r>
      <w:proofErr w:type="spellStart"/>
      <w:r>
        <w:t>Fingas</w:t>
      </w:r>
      <w:proofErr w:type="spellEnd"/>
      <w:r>
        <w:t xml:space="preserve"> is available free online.  I have the URL.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EEEF5" w14:textId="77777777" w:rsidR="00B87340" w:rsidRDefault="00B87340" w:rsidP="007837FF">
      <w:pPr>
        <w:spacing w:line="240" w:lineRule="auto"/>
      </w:pPr>
      <w:r>
        <w:separator/>
      </w:r>
    </w:p>
  </w:endnote>
  <w:endnote w:type="continuationSeparator" w:id="0">
    <w:p w14:paraId="66FE2021" w14:textId="77777777" w:rsidR="00B87340" w:rsidRDefault="00B87340" w:rsidP="00783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pyrus Condensed">
    <w:panose1 w:val="020B0602040200020303"/>
    <w:charset w:val="00"/>
    <w:family w:val="auto"/>
    <w:pitch w:val="variable"/>
    <w:sig w:usb0="A000007F" w:usb1="4000205B" w:usb2="00000000" w:usb3="00000000" w:csb0="00000193" w:csb1="00000000"/>
  </w:font>
  <w:font w:name="Nova Mono">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85543" w14:textId="77777777" w:rsidR="00B87340" w:rsidRDefault="00B87340" w:rsidP="00D823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E9352" w14:textId="77777777" w:rsidR="00B87340" w:rsidRDefault="00B87340" w:rsidP="003555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BDD01" w14:textId="77777777" w:rsidR="00B87340" w:rsidRDefault="00B87340" w:rsidP="00D823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41A7">
      <w:rPr>
        <w:rStyle w:val="PageNumber"/>
        <w:noProof/>
      </w:rPr>
      <w:t>13</w:t>
    </w:r>
    <w:r>
      <w:rPr>
        <w:rStyle w:val="PageNumber"/>
      </w:rPr>
      <w:fldChar w:fldCharType="end"/>
    </w:r>
  </w:p>
  <w:p w14:paraId="58DE8F8F" w14:textId="77777777" w:rsidR="00B87340" w:rsidRDefault="00B87340" w:rsidP="00355582">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01F80" w14:textId="77777777" w:rsidR="00B87340" w:rsidRDefault="00B87340" w:rsidP="007837FF">
      <w:pPr>
        <w:spacing w:line="240" w:lineRule="auto"/>
      </w:pPr>
      <w:r>
        <w:separator/>
      </w:r>
    </w:p>
  </w:footnote>
  <w:footnote w:type="continuationSeparator" w:id="0">
    <w:p w14:paraId="20FF2844" w14:textId="77777777" w:rsidR="00B87340" w:rsidRDefault="00B87340" w:rsidP="007837F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30BA"/>
    <w:multiLevelType w:val="multilevel"/>
    <w:tmpl w:val="23E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41065"/>
    <w:rsid w:val="0000061C"/>
    <w:rsid w:val="000028D3"/>
    <w:rsid w:val="000040F3"/>
    <w:rsid w:val="00006103"/>
    <w:rsid w:val="00010A2E"/>
    <w:rsid w:val="00017E9F"/>
    <w:rsid w:val="00032B94"/>
    <w:rsid w:val="00047CD4"/>
    <w:rsid w:val="00060A6A"/>
    <w:rsid w:val="000750A6"/>
    <w:rsid w:val="000777C3"/>
    <w:rsid w:val="00085F87"/>
    <w:rsid w:val="000B1280"/>
    <w:rsid w:val="000B6110"/>
    <w:rsid w:val="000C41A7"/>
    <w:rsid w:val="000C6399"/>
    <w:rsid w:val="000D6889"/>
    <w:rsid w:val="000D74B3"/>
    <w:rsid w:val="000D7BA7"/>
    <w:rsid w:val="000E2EE0"/>
    <w:rsid w:val="000F2288"/>
    <w:rsid w:val="00115D13"/>
    <w:rsid w:val="00124B53"/>
    <w:rsid w:val="00126F47"/>
    <w:rsid w:val="001309D8"/>
    <w:rsid w:val="0014237A"/>
    <w:rsid w:val="0014679D"/>
    <w:rsid w:val="00146A1D"/>
    <w:rsid w:val="00161ABE"/>
    <w:rsid w:val="00163C64"/>
    <w:rsid w:val="001659E7"/>
    <w:rsid w:val="00166150"/>
    <w:rsid w:val="0017722E"/>
    <w:rsid w:val="001829A1"/>
    <w:rsid w:val="001A40B1"/>
    <w:rsid w:val="001A5E15"/>
    <w:rsid w:val="001B72D4"/>
    <w:rsid w:val="001C1108"/>
    <w:rsid w:val="001C1864"/>
    <w:rsid w:val="001D3673"/>
    <w:rsid w:val="00201BEA"/>
    <w:rsid w:val="00217CDF"/>
    <w:rsid w:val="00221CF9"/>
    <w:rsid w:val="0022516A"/>
    <w:rsid w:val="00226127"/>
    <w:rsid w:val="00242433"/>
    <w:rsid w:val="00246B5B"/>
    <w:rsid w:val="00253204"/>
    <w:rsid w:val="00267771"/>
    <w:rsid w:val="0028711F"/>
    <w:rsid w:val="00291851"/>
    <w:rsid w:val="002B245D"/>
    <w:rsid w:val="002C7E3E"/>
    <w:rsid w:val="00304725"/>
    <w:rsid w:val="00307277"/>
    <w:rsid w:val="003111A1"/>
    <w:rsid w:val="00342680"/>
    <w:rsid w:val="00342E1D"/>
    <w:rsid w:val="003466C8"/>
    <w:rsid w:val="00350FB0"/>
    <w:rsid w:val="00355582"/>
    <w:rsid w:val="00402EB0"/>
    <w:rsid w:val="004203CF"/>
    <w:rsid w:val="00426346"/>
    <w:rsid w:val="004455F3"/>
    <w:rsid w:val="00447C73"/>
    <w:rsid w:val="0046088A"/>
    <w:rsid w:val="00492B0A"/>
    <w:rsid w:val="00496410"/>
    <w:rsid w:val="004A1E05"/>
    <w:rsid w:val="004A7EC2"/>
    <w:rsid w:val="004B2F15"/>
    <w:rsid w:val="004B7048"/>
    <w:rsid w:val="004B7632"/>
    <w:rsid w:val="004B7E1A"/>
    <w:rsid w:val="004F33C5"/>
    <w:rsid w:val="00502C27"/>
    <w:rsid w:val="0052218E"/>
    <w:rsid w:val="005402C5"/>
    <w:rsid w:val="00547333"/>
    <w:rsid w:val="00550326"/>
    <w:rsid w:val="00566578"/>
    <w:rsid w:val="0058527B"/>
    <w:rsid w:val="00596A97"/>
    <w:rsid w:val="00596B90"/>
    <w:rsid w:val="005A1199"/>
    <w:rsid w:val="005C7E7B"/>
    <w:rsid w:val="005D2A24"/>
    <w:rsid w:val="005D5D9F"/>
    <w:rsid w:val="005D7A9D"/>
    <w:rsid w:val="005E303C"/>
    <w:rsid w:val="00613608"/>
    <w:rsid w:val="00625933"/>
    <w:rsid w:val="00643E38"/>
    <w:rsid w:val="006808D5"/>
    <w:rsid w:val="0068388B"/>
    <w:rsid w:val="006852A0"/>
    <w:rsid w:val="0068672A"/>
    <w:rsid w:val="006B5546"/>
    <w:rsid w:val="006D097B"/>
    <w:rsid w:val="006D241D"/>
    <w:rsid w:val="006E1BA1"/>
    <w:rsid w:val="006E4212"/>
    <w:rsid w:val="006F3B3D"/>
    <w:rsid w:val="006F648E"/>
    <w:rsid w:val="007002C9"/>
    <w:rsid w:val="00713529"/>
    <w:rsid w:val="00713638"/>
    <w:rsid w:val="00716BAD"/>
    <w:rsid w:val="00722664"/>
    <w:rsid w:val="00722DF1"/>
    <w:rsid w:val="00725998"/>
    <w:rsid w:val="00740362"/>
    <w:rsid w:val="0074749B"/>
    <w:rsid w:val="007500B3"/>
    <w:rsid w:val="0076517A"/>
    <w:rsid w:val="007837FF"/>
    <w:rsid w:val="007965E0"/>
    <w:rsid w:val="00797333"/>
    <w:rsid w:val="007B0B81"/>
    <w:rsid w:val="007C026F"/>
    <w:rsid w:val="007C44A1"/>
    <w:rsid w:val="007D3DE8"/>
    <w:rsid w:val="007D5088"/>
    <w:rsid w:val="007D5D34"/>
    <w:rsid w:val="007E6207"/>
    <w:rsid w:val="007F59EA"/>
    <w:rsid w:val="007F5EBE"/>
    <w:rsid w:val="008024BD"/>
    <w:rsid w:val="008275F2"/>
    <w:rsid w:val="008318F7"/>
    <w:rsid w:val="00836B1B"/>
    <w:rsid w:val="008452DD"/>
    <w:rsid w:val="00846161"/>
    <w:rsid w:val="00855188"/>
    <w:rsid w:val="00874D51"/>
    <w:rsid w:val="0087704A"/>
    <w:rsid w:val="008A6847"/>
    <w:rsid w:val="008A739F"/>
    <w:rsid w:val="008C0010"/>
    <w:rsid w:val="008C4A14"/>
    <w:rsid w:val="008D2250"/>
    <w:rsid w:val="008D3DA9"/>
    <w:rsid w:val="008D40F7"/>
    <w:rsid w:val="008D5C5A"/>
    <w:rsid w:val="00900EAE"/>
    <w:rsid w:val="009129C7"/>
    <w:rsid w:val="00916477"/>
    <w:rsid w:val="00917978"/>
    <w:rsid w:val="00941065"/>
    <w:rsid w:val="009412FD"/>
    <w:rsid w:val="00943546"/>
    <w:rsid w:val="009468A7"/>
    <w:rsid w:val="009563D7"/>
    <w:rsid w:val="009623CE"/>
    <w:rsid w:val="0096623E"/>
    <w:rsid w:val="0097268C"/>
    <w:rsid w:val="00974FB2"/>
    <w:rsid w:val="00985189"/>
    <w:rsid w:val="00990A77"/>
    <w:rsid w:val="009B2CD7"/>
    <w:rsid w:val="009D09D4"/>
    <w:rsid w:val="009D7C89"/>
    <w:rsid w:val="009E28C5"/>
    <w:rsid w:val="009F2626"/>
    <w:rsid w:val="009F36AB"/>
    <w:rsid w:val="009F56C6"/>
    <w:rsid w:val="00A4032F"/>
    <w:rsid w:val="00A70DE1"/>
    <w:rsid w:val="00A835CA"/>
    <w:rsid w:val="00A8487F"/>
    <w:rsid w:val="00AA0AE5"/>
    <w:rsid w:val="00AB288D"/>
    <w:rsid w:val="00AB4DED"/>
    <w:rsid w:val="00AB7DF1"/>
    <w:rsid w:val="00AC46E2"/>
    <w:rsid w:val="00B05141"/>
    <w:rsid w:val="00B07A95"/>
    <w:rsid w:val="00B42D4B"/>
    <w:rsid w:val="00B57B1A"/>
    <w:rsid w:val="00B675F4"/>
    <w:rsid w:val="00B77A40"/>
    <w:rsid w:val="00B83EA7"/>
    <w:rsid w:val="00B87340"/>
    <w:rsid w:val="00B90127"/>
    <w:rsid w:val="00BA2F91"/>
    <w:rsid w:val="00BA42E6"/>
    <w:rsid w:val="00BC5A94"/>
    <w:rsid w:val="00BD1D02"/>
    <w:rsid w:val="00BD20E3"/>
    <w:rsid w:val="00BD53FB"/>
    <w:rsid w:val="00BD5D37"/>
    <w:rsid w:val="00BE5C6E"/>
    <w:rsid w:val="00BF3AE9"/>
    <w:rsid w:val="00C06852"/>
    <w:rsid w:val="00C21BA3"/>
    <w:rsid w:val="00C54834"/>
    <w:rsid w:val="00C73486"/>
    <w:rsid w:val="00C830AE"/>
    <w:rsid w:val="00CA36CF"/>
    <w:rsid w:val="00CB2788"/>
    <w:rsid w:val="00CB4EF5"/>
    <w:rsid w:val="00CD22B3"/>
    <w:rsid w:val="00CE4257"/>
    <w:rsid w:val="00D150EA"/>
    <w:rsid w:val="00D21377"/>
    <w:rsid w:val="00D36661"/>
    <w:rsid w:val="00D41A0F"/>
    <w:rsid w:val="00D646E4"/>
    <w:rsid w:val="00D70A51"/>
    <w:rsid w:val="00D7150C"/>
    <w:rsid w:val="00D7719D"/>
    <w:rsid w:val="00D81E40"/>
    <w:rsid w:val="00D823FB"/>
    <w:rsid w:val="00D85186"/>
    <w:rsid w:val="00D85455"/>
    <w:rsid w:val="00D9451B"/>
    <w:rsid w:val="00DC0E49"/>
    <w:rsid w:val="00DD124F"/>
    <w:rsid w:val="00DD236C"/>
    <w:rsid w:val="00DD49C4"/>
    <w:rsid w:val="00DE123F"/>
    <w:rsid w:val="00DE3B0A"/>
    <w:rsid w:val="00DF05B7"/>
    <w:rsid w:val="00DF4BCC"/>
    <w:rsid w:val="00E009B1"/>
    <w:rsid w:val="00E041AA"/>
    <w:rsid w:val="00E10070"/>
    <w:rsid w:val="00E54C0D"/>
    <w:rsid w:val="00E63CD6"/>
    <w:rsid w:val="00E673B9"/>
    <w:rsid w:val="00E76DED"/>
    <w:rsid w:val="00E80EC3"/>
    <w:rsid w:val="00E91625"/>
    <w:rsid w:val="00EA1571"/>
    <w:rsid w:val="00EB5336"/>
    <w:rsid w:val="00ED68D5"/>
    <w:rsid w:val="00EF7BF1"/>
    <w:rsid w:val="00F124CF"/>
    <w:rsid w:val="00F16836"/>
    <w:rsid w:val="00F1782C"/>
    <w:rsid w:val="00F2307B"/>
    <w:rsid w:val="00F3016C"/>
    <w:rsid w:val="00F40E9A"/>
    <w:rsid w:val="00F676AE"/>
    <w:rsid w:val="00F70C8E"/>
    <w:rsid w:val="00F92BA1"/>
    <w:rsid w:val="00F94EDF"/>
    <w:rsid w:val="00FA1718"/>
    <w:rsid w:val="00FA30A1"/>
    <w:rsid w:val="00FB0D4A"/>
    <w:rsid w:val="00FB23A8"/>
    <w:rsid w:val="00FC1A67"/>
    <w:rsid w:val="00FE6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A6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semiHidden/>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 w:type="paragraph" w:customStyle="1" w:styleId="Normal1">
    <w:name w:val="Normal1"/>
    <w:rsid w:val="0022516A"/>
  </w:style>
  <w:style w:type="character" w:customStyle="1" w:styleId="xbe">
    <w:name w:val="_xbe"/>
    <w:basedOn w:val="DefaultParagraphFont"/>
    <w:rsid w:val="00D21377"/>
  </w:style>
  <w:style w:type="character" w:customStyle="1" w:styleId="highlight">
    <w:name w:val="highlight"/>
    <w:basedOn w:val="DefaultParagraphFont"/>
    <w:rsid w:val="00D150EA"/>
  </w:style>
  <w:style w:type="character" w:styleId="LineNumber">
    <w:name w:val="line number"/>
    <w:basedOn w:val="DefaultParagraphFont"/>
    <w:uiPriority w:val="99"/>
    <w:semiHidden/>
    <w:unhideWhenUsed/>
    <w:rsid w:val="008D3DA9"/>
  </w:style>
  <w:style w:type="character" w:styleId="PageNumber">
    <w:name w:val="page number"/>
    <w:basedOn w:val="DefaultParagraphFont"/>
    <w:uiPriority w:val="99"/>
    <w:semiHidden/>
    <w:unhideWhenUsed/>
    <w:rsid w:val="003555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semiHidden/>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 w:type="paragraph" w:customStyle="1" w:styleId="Normal1">
    <w:name w:val="Normal1"/>
    <w:rsid w:val="0022516A"/>
  </w:style>
  <w:style w:type="character" w:customStyle="1" w:styleId="xbe">
    <w:name w:val="_xbe"/>
    <w:basedOn w:val="DefaultParagraphFont"/>
    <w:rsid w:val="00D21377"/>
  </w:style>
  <w:style w:type="character" w:customStyle="1" w:styleId="highlight">
    <w:name w:val="highlight"/>
    <w:basedOn w:val="DefaultParagraphFont"/>
    <w:rsid w:val="00D150EA"/>
  </w:style>
  <w:style w:type="character" w:styleId="LineNumber">
    <w:name w:val="line number"/>
    <w:basedOn w:val="DefaultParagraphFont"/>
    <w:uiPriority w:val="99"/>
    <w:semiHidden/>
    <w:unhideWhenUsed/>
    <w:rsid w:val="008D3DA9"/>
  </w:style>
  <w:style w:type="character" w:styleId="PageNumber">
    <w:name w:val="page number"/>
    <w:basedOn w:val="DefaultParagraphFont"/>
    <w:uiPriority w:val="99"/>
    <w:semiHidden/>
    <w:unhideWhenUsed/>
    <w:rsid w:val="00355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6732">
      <w:bodyDiv w:val="1"/>
      <w:marLeft w:val="0"/>
      <w:marRight w:val="0"/>
      <w:marTop w:val="0"/>
      <w:marBottom w:val="0"/>
      <w:divBdr>
        <w:top w:val="none" w:sz="0" w:space="0" w:color="auto"/>
        <w:left w:val="none" w:sz="0" w:space="0" w:color="auto"/>
        <w:bottom w:val="none" w:sz="0" w:space="0" w:color="auto"/>
        <w:right w:val="none" w:sz="0" w:space="0" w:color="auto"/>
      </w:divBdr>
    </w:div>
    <w:div w:id="550776425">
      <w:bodyDiv w:val="1"/>
      <w:marLeft w:val="0"/>
      <w:marRight w:val="0"/>
      <w:marTop w:val="0"/>
      <w:marBottom w:val="0"/>
      <w:divBdr>
        <w:top w:val="none" w:sz="0" w:space="0" w:color="auto"/>
        <w:left w:val="none" w:sz="0" w:space="0" w:color="auto"/>
        <w:bottom w:val="none" w:sz="0" w:space="0" w:color="auto"/>
        <w:right w:val="none" w:sz="0" w:space="0" w:color="auto"/>
      </w:divBdr>
      <w:divsChild>
        <w:div w:id="693074007">
          <w:marLeft w:val="0"/>
          <w:marRight w:val="0"/>
          <w:marTop w:val="0"/>
          <w:marBottom w:val="0"/>
          <w:divBdr>
            <w:top w:val="none" w:sz="0" w:space="0" w:color="auto"/>
            <w:left w:val="none" w:sz="0" w:space="0" w:color="auto"/>
            <w:bottom w:val="none" w:sz="0" w:space="0" w:color="auto"/>
            <w:right w:val="none" w:sz="0" w:space="0" w:color="auto"/>
          </w:divBdr>
        </w:div>
        <w:div w:id="1264067005">
          <w:marLeft w:val="0"/>
          <w:marRight w:val="0"/>
          <w:marTop w:val="0"/>
          <w:marBottom w:val="0"/>
          <w:divBdr>
            <w:top w:val="none" w:sz="0" w:space="0" w:color="auto"/>
            <w:left w:val="none" w:sz="0" w:space="0" w:color="auto"/>
            <w:bottom w:val="none" w:sz="0" w:space="0" w:color="auto"/>
            <w:right w:val="none" w:sz="0" w:space="0" w:color="auto"/>
          </w:divBdr>
        </w:div>
        <w:div w:id="1744526456">
          <w:marLeft w:val="0"/>
          <w:marRight w:val="0"/>
          <w:marTop w:val="0"/>
          <w:marBottom w:val="0"/>
          <w:divBdr>
            <w:top w:val="none" w:sz="0" w:space="0" w:color="auto"/>
            <w:left w:val="none" w:sz="0" w:space="0" w:color="auto"/>
            <w:bottom w:val="none" w:sz="0" w:space="0" w:color="auto"/>
            <w:right w:val="none" w:sz="0" w:space="0" w:color="auto"/>
          </w:divBdr>
        </w:div>
        <w:div w:id="130295251">
          <w:marLeft w:val="0"/>
          <w:marRight w:val="0"/>
          <w:marTop w:val="0"/>
          <w:marBottom w:val="0"/>
          <w:divBdr>
            <w:top w:val="none" w:sz="0" w:space="0" w:color="auto"/>
            <w:left w:val="none" w:sz="0" w:space="0" w:color="auto"/>
            <w:bottom w:val="none" w:sz="0" w:space="0" w:color="auto"/>
            <w:right w:val="none" w:sz="0" w:space="0" w:color="auto"/>
          </w:divBdr>
        </w:div>
      </w:divsChild>
    </w:div>
    <w:div w:id="1305114051">
      <w:bodyDiv w:val="1"/>
      <w:marLeft w:val="0"/>
      <w:marRight w:val="0"/>
      <w:marTop w:val="0"/>
      <w:marBottom w:val="0"/>
      <w:divBdr>
        <w:top w:val="none" w:sz="0" w:space="0" w:color="auto"/>
        <w:left w:val="none" w:sz="0" w:space="0" w:color="auto"/>
        <w:bottom w:val="none" w:sz="0" w:space="0" w:color="auto"/>
        <w:right w:val="none" w:sz="0" w:space="0" w:color="auto"/>
      </w:divBdr>
      <w:divsChild>
        <w:div w:id="2320522">
          <w:marLeft w:val="0"/>
          <w:marRight w:val="0"/>
          <w:marTop w:val="0"/>
          <w:marBottom w:val="0"/>
          <w:divBdr>
            <w:top w:val="none" w:sz="0" w:space="0" w:color="auto"/>
            <w:left w:val="none" w:sz="0" w:space="0" w:color="auto"/>
            <w:bottom w:val="none" w:sz="0" w:space="0" w:color="auto"/>
            <w:right w:val="none" w:sz="0" w:space="0" w:color="auto"/>
          </w:divBdr>
        </w:div>
        <w:div w:id="383605143">
          <w:marLeft w:val="0"/>
          <w:marRight w:val="0"/>
          <w:marTop w:val="0"/>
          <w:marBottom w:val="0"/>
          <w:divBdr>
            <w:top w:val="none" w:sz="0" w:space="0" w:color="auto"/>
            <w:left w:val="none" w:sz="0" w:space="0" w:color="auto"/>
            <w:bottom w:val="none" w:sz="0" w:space="0" w:color="auto"/>
            <w:right w:val="none" w:sz="0" w:space="0" w:color="auto"/>
          </w:divBdr>
        </w:div>
        <w:div w:id="544755700">
          <w:marLeft w:val="0"/>
          <w:marRight w:val="0"/>
          <w:marTop w:val="0"/>
          <w:marBottom w:val="0"/>
          <w:divBdr>
            <w:top w:val="none" w:sz="0" w:space="0" w:color="auto"/>
            <w:left w:val="none" w:sz="0" w:space="0" w:color="auto"/>
            <w:bottom w:val="none" w:sz="0" w:space="0" w:color="auto"/>
            <w:right w:val="none" w:sz="0" w:space="0" w:color="auto"/>
          </w:divBdr>
        </w:div>
        <w:div w:id="1417361376">
          <w:marLeft w:val="0"/>
          <w:marRight w:val="0"/>
          <w:marTop w:val="0"/>
          <w:marBottom w:val="0"/>
          <w:divBdr>
            <w:top w:val="none" w:sz="0" w:space="0" w:color="auto"/>
            <w:left w:val="none" w:sz="0" w:space="0" w:color="auto"/>
            <w:bottom w:val="none" w:sz="0" w:space="0" w:color="auto"/>
            <w:right w:val="none" w:sz="0" w:space="0" w:color="auto"/>
          </w:divBdr>
        </w:div>
        <w:div w:id="560865601">
          <w:marLeft w:val="0"/>
          <w:marRight w:val="0"/>
          <w:marTop w:val="0"/>
          <w:marBottom w:val="0"/>
          <w:divBdr>
            <w:top w:val="none" w:sz="0" w:space="0" w:color="auto"/>
            <w:left w:val="none" w:sz="0" w:space="0" w:color="auto"/>
            <w:bottom w:val="none" w:sz="0" w:space="0" w:color="auto"/>
            <w:right w:val="none" w:sz="0" w:space="0" w:color="auto"/>
          </w:divBdr>
        </w:div>
        <w:div w:id="1144280169">
          <w:marLeft w:val="0"/>
          <w:marRight w:val="0"/>
          <w:marTop w:val="0"/>
          <w:marBottom w:val="0"/>
          <w:divBdr>
            <w:top w:val="none" w:sz="0" w:space="0" w:color="auto"/>
            <w:left w:val="none" w:sz="0" w:space="0" w:color="auto"/>
            <w:bottom w:val="none" w:sz="0" w:space="0" w:color="auto"/>
            <w:right w:val="none" w:sz="0" w:space="0" w:color="auto"/>
          </w:divBdr>
        </w:div>
        <w:div w:id="1566254715">
          <w:marLeft w:val="0"/>
          <w:marRight w:val="0"/>
          <w:marTop w:val="0"/>
          <w:marBottom w:val="0"/>
          <w:divBdr>
            <w:top w:val="none" w:sz="0" w:space="0" w:color="auto"/>
            <w:left w:val="none" w:sz="0" w:space="0" w:color="auto"/>
            <w:bottom w:val="none" w:sz="0" w:space="0" w:color="auto"/>
            <w:right w:val="none" w:sz="0" w:space="0" w:color="auto"/>
          </w:divBdr>
        </w:div>
        <w:div w:id="1054277651">
          <w:marLeft w:val="0"/>
          <w:marRight w:val="0"/>
          <w:marTop w:val="0"/>
          <w:marBottom w:val="0"/>
          <w:divBdr>
            <w:top w:val="none" w:sz="0" w:space="0" w:color="auto"/>
            <w:left w:val="none" w:sz="0" w:space="0" w:color="auto"/>
            <w:bottom w:val="none" w:sz="0" w:space="0" w:color="auto"/>
            <w:right w:val="none" w:sz="0" w:space="0" w:color="auto"/>
          </w:divBdr>
        </w:div>
      </w:divsChild>
    </w:div>
    <w:div w:id="1714425207">
      <w:bodyDiv w:val="1"/>
      <w:marLeft w:val="0"/>
      <w:marRight w:val="0"/>
      <w:marTop w:val="0"/>
      <w:marBottom w:val="0"/>
      <w:divBdr>
        <w:top w:val="none" w:sz="0" w:space="0" w:color="auto"/>
        <w:left w:val="none" w:sz="0" w:space="0" w:color="auto"/>
        <w:bottom w:val="none" w:sz="0" w:space="0" w:color="auto"/>
        <w:right w:val="none" w:sz="0" w:space="0" w:color="auto"/>
      </w:divBdr>
    </w:div>
    <w:div w:id="1742942871">
      <w:bodyDiv w:val="1"/>
      <w:marLeft w:val="0"/>
      <w:marRight w:val="0"/>
      <w:marTop w:val="0"/>
      <w:marBottom w:val="0"/>
      <w:divBdr>
        <w:top w:val="none" w:sz="0" w:space="0" w:color="auto"/>
        <w:left w:val="none" w:sz="0" w:space="0" w:color="auto"/>
        <w:bottom w:val="none" w:sz="0" w:space="0" w:color="auto"/>
        <w:right w:val="none" w:sz="0" w:space="0" w:color="auto"/>
      </w:divBdr>
    </w:div>
    <w:div w:id="1896813970">
      <w:bodyDiv w:val="1"/>
      <w:marLeft w:val="0"/>
      <w:marRight w:val="0"/>
      <w:marTop w:val="0"/>
      <w:marBottom w:val="0"/>
      <w:divBdr>
        <w:top w:val="none" w:sz="0" w:space="0" w:color="auto"/>
        <w:left w:val="none" w:sz="0" w:space="0" w:color="auto"/>
        <w:bottom w:val="none" w:sz="0" w:space="0" w:color="auto"/>
        <w:right w:val="none" w:sz="0" w:space="0" w:color="auto"/>
      </w:divBdr>
      <w:divsChild>
        <w:div w:id="1848325657">
          <w:marLeft w:val="0"/>
          <w:marRight w:val="0"/>
          <w:marTop w:val="0"/>
          <w:marBottom w:val="0"/>
          <w:divBdr>
            <w:top w:val="none" w:sz="0" w:space="0" w:color="auto"/>
            <w:left w:val="none" w:sz="0" w:space="0" w:color="auto"/>
            <w:bottom w:val="none" w:sz="0" w:space="0" w:color="auto"/>
            <w:right w:val="none" w:sz="0" w:space="0" w:color="auto"/>
          </w:divBdr>
        </w:div>
        <w:div w:id="1690645291">
          <w:marLeft w:val="0"/>
          <w:marRight w:val="0"/>
          <w:marTop w:val="0"/>
          <w:marBottom w:val="0"/>
          <w:divBdr>
            <w:top w:val="none" w:sz="0" w:space="0" w:color="auto"/>
            <w:left w:val="none" w:sz="0" w:space="0" w:color="auto"/>
            <w:bottom w:val="none" w:sz="0" w:space="0" w:color="auto"/>
            <w:right w:val="none" w:sz="0" w:space="0" w:color="auto"/>
          </w:divBdr>
        </w:div>
        <w:div w:id="45226551">
          <w:marLeft w:val="0"/>
          <w:marRight w:val="0"/>
          <w:marTop w:val="0"/>
          <w:marBottom w:val="0"/>
          <w:divBdr>
            <w:top w:val="none" w:sz="0" w:space="0" w:color="auto"/>
            <w:left w:val="none" w:sz="0" w:space="0" w:color="auto"/>
            <w:bottom w:val="none" w:sz="0" w:space="0" w:color="auto"/>
            <w:right w:val="none" w:sz="0" w:space="0" w:color="auto"/>
          </w:divBdr>
        </w:div>
        <w:div w:id="896009654">
          <w:marLeft w:val="0"/>
          <w:marRight w:val="0"/>
          <w:marTop w:val="0"/>
          <w:marBottom w:val="0"/>
          <w:divBdr>
            <w:top w:val="none" w:sz="0" w:space="0" w:color="auto"/>
            <w:left w:val="none" w:sz="0" w:space="0" w:color="auto"/>
            <w:bottom w:val="none" w:sz="0" w:space="0" w:color="auto"/>
            <w:right w:val="none" w:sz="0" w:space="0" w:color="auto"/>
          </w:divBdr>
        </w:div>
        <w:div w:id="467435456">
          <w:marLeft w:val="0"/>
          <w:marRight w:val="0"/>
          <w:marTop w:val="0"/>
          <w:marBottom w:val="0"/>
          <w:divBdr>
            <w:top w:val="none" w:sz="0" w:space="0" w:color="auto"/>
            <w:left w:val="none" w:sz="0" w:space="0" w:color="auto"/>
            <w:bottom w:val="none" w:sz="0" w:space="0" w:color="auto"/>
            <w:right w:val="none" w:sz="0" w:space="0" w:color="auto"/>
          </w:divBdr>
        </w:div>
        <w:div w:id="583339049">
          <w:marLeft w:val="0"/>
          <w:marRight w:val="0"/>
          <w:marTop w:val="0"/>
          <w:marBottom w:val="0"/>
          <w:divBdr>
            <w:top w:val="none" w:sz="0" w:space="0" w:color="auto"/>
            <w:left w:val="none" w:sz="0" w:space="0" w:color="auto"/>
            <w:bottom w:val="none" w:sz="0" w:space="0" w:color="auto"/>
            <w:right w:val="none" w:sz="0" w:space="0" w:color="auto"/>
          </w:divBdr>
        </w:div>
        <w:div w:id="2138986334">
          <w:marLeft w:val="0"/>
          <w:marRight w:val="0"/>
          <w:marTop w:val="0"/>
          <w:marBottom w:val="0"/>
          <w:divBdr>
            <w:top w:val="none" w:sz="0" w:space="0" w:color="auto"/>
            <w:left w:val="none" w:sz="0" w:space="0" w:color="auto"/>
            <w:bottom w:val="none" w:sz="0" w:space="0" w:color="auto"/>
            <w:right w:val="none" w:sz="0" w:space="0" w:color="auto"/>
          </w:divBdr>
        </w:div>
        <w:div w:id="120686565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27</Pages>
  <Words>27735</Words>
  <Characters>158091</Characters>
  <Application>Microsoft Macintosh Word</Application>
  <DocSecurity>0</DocSecurity>
  <Lines>1317</Lines>
  <Paragraphs>370</Paragraphs>
  <ScaleCrop>false</ScaleCrop>
  <Company/>
  <LinksUpToDate>false</LinksUpToDate>
  <CharactersWithSpaces>185456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Blake Feist</cp:lastModifiedBy>
  <cp:revision>61</cp:revision>
  <dcterms:created xsi:type="dcterms:W3CDTF">2016-10-04T18:12:00Z</dcterms:created>
  <dcterms:modified xsi:type="dcterms:W3CDTF">2016-10-06T23:55:00Z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id="http://www.zotero.org/styles/marine-ecology-progress-series"/&gt;&lt;hasBiblio/&gt;&lt;format class="21"/&gt;&lt;count citations="49" publications="54"/&gt;&lt;/info&gt;PAPERS2_INFO_END</vt:lpwstr>
  </property>
</Properties>
</file>