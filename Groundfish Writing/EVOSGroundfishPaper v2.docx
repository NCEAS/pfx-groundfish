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5EFA07" w14:textId="77777777" w:rsidR="004F33C5" w:rsidRPr="00FE6693" w:rsidRDefault="004F33C5">
      <w:pPr>
        <w:rPr>
          <w:rFonts w:ascii="Times New Roman" w:hAnsi="Times New Roman" w:cs="Times New Roman"/>
          <w:b/>
        </w:rPr>
      </w:pPr>
      <w:r w:rsidRPr="00FE6693">
        <w:rPr>
          <w:rFonts w:ascii="Times New Roman" w:hAnsi="Times New Roman" w:cs="Times New Roman"/>
          <w:b/>
        </w:rPr>
        <w:t>Groundfish paper title</w:t>
      </w:r>
      <w:r w:rsidR="008318F7" w:rsidRPr="00FE6693">
        <w:rPr>
          <w:rFonts w:ascii="Times New Roman" w:hAnsi="Times New Roman" w:cs="Times New Roman"/>
          <w:b/>
        </w:rPr>
        <w:t xml:space="preserve"> goes here</w:t>
      </w:r>
    </w:p>
    <w:p w14:paraId="32AA988A" w14:textId="77777777" w:rsidR="004F33C5" w:rsidRPr="00FE6693" w:rsidRDefault="004F33C5">
      <w:pPr>
        <w:rPr>
          <w:rFonts w:ascii="Times New Roman" w:hAnsi="Times New Roman" w:cs="Times New Roman"/>
          <w:b/>
        </w:rPr>
      </w:pPr>
    </w:p>
    <w:p w14:paraId="55AAB03C" w14:textId="77777777" w:rsidR="008318F7" w:rsidRPr="00FE6693" w:rsidRDefault="008318F7">
      <w:pPr>
        <w:rPr>
          <w:rFonts w:ascii="Times New Roman" w:hAnsi="Times New Roman" w:cs="Times New Roman"/>
          <w:b/>
        </w:rPr>
      </w:pPr>
    </w:p>
    <w:p w14:paraId="1037E04A" w14:textId="3BA11327" w:rsidR="008318F7" w:rsidRPr="00FE6693" w:rsidRDefault="00C21BA3">
      <w:pPr>
        <w:rPr>
          <w:rFonts w:ascii="Times New Roman" w:hAnsi="Times New Roman" w:cs="Times New Roman"/>
          <w:b/>
        </w:rPr>
      </w:pPr>
      <w:r>
        <w:rPr>
          <w:rFonts w:ascii="Times New Roman" w:hAnsi="Times New Roman" w:cs="Times New Roman"/>
          <w:b/>
        </w:rPr>
        <w:t>Order TBD:</w:t>
      </w:r>
    </w:p>
    <w:p w14:paraId="4AA43F57" w14:textId="77777777" w:rsidR="004F33C5" w:rsidRPr="00FE6693" w:rsidRDefault="004F33C5">
      <w:pPr>
        <w:rPr>
          <w:rFonts w:ascii="Times New Roman" w:hAnsi="Times New Roman" w:cs="Times New Roman"/>
          <w:b/>
        </w:rPr>
      </w:pPr>
      <w:r w:rsidRPr="00FE6693">
        <w:rPr>
          <w:rFonts w:ascii="Times New Roman" w:hAnsi="Times New Roman" w:cs="Times New Roman"/>
          <w:b/>
        </w:rPr>
        <w:t>Andrew Olaf Shelton</w:t>
      </w:r>
    </w:p>
    <w:p w14:paraId="1A1EB8E3" w14:textId="77777777" w:rsidR="004F33C5" w:rsidRDefault="004F33C5">
      <w:pPr>
        <w:rPr>
          <w:rFonts w:ascii="Times New Roman" w:hAnsi="Times New Roman" w:cs="Times New Roman"/>
          <w:b/>
        </w:rPr>
      </w:pPr>
      <w:r w:rsidRPr="00FE6693">
        <w:rPr>
          <w:rFonts w:ascii="Times New Roman" w:hAnsi="Times New Roman" w:cs="Times New Roman"/>
          <w:b/>
        </w:rPr>
        <w:t>Mary Hunsicker</w:t>
      </w:r>
    </w:p>
    <w:p w14:paraId="2D688D05" w14:textId="1EF6C818" w:rsidR="00C21BA3" w:rsidRPr="00FE6693" w:rsidRDefault="00C21BA3">
      <w:pPr>
        <w:rPr>
          <w:rFonts w:ascii="Times New Roman" w:hAnsi="Times New Roman" w:cs="Times New Roman"/>
          <w:b/>
        </w:rPr>
      </w:pPr>
      <w:r>
        <w:rPr>
          <w:rFonts w:ascii="Times New Roman" w:hAnsi="Times New Roman" w:cs="Times New Roman"/>
          <w:b/>
        </w:rPr>
        <w:t>Ben Williams</w:t>
      </w:r>
      <w:bookmarkStart w:id="0" w:name="_GoBack"/>
      <w:bookmarkEnd w:id="0"/>
    </w:p>
    <w:p w14:paraId="27A78C7F" w14:textId="77777777" w:rsidR="004F33C5" w:rsidRPr="00FE6693" w:rsidRDefault="004F33C5">
      <w:pPr>
        <w:rPr>
          <w:rFonts w:ascii="Times New Roman" w:hAnsi="Times New Roman" w:cs="Times New Roman"/>
          <w:b/>
        </w:rPr>
      </w:pPr>
      <w:r w:rsidRPr="00FE6693">
        <w:rPr>
          <w:rFonts w:ascii="Times New Roman" w:hAnsi="Times New Roman" w:cs="Times New Roman"/>
          <w:b/>
        </w:rPr>
        <w:t>Blake Feist</w:t>
      </w:r>
    </w:p>
    <w:p w14:paraId="61C5A82B" w14:textId="77777777" w:rsidR="004F33C5" w:rsidRPr="00FE6693" w:rsidRDefault="004F33C5">
      <w:pPr>
        <w:rPr>
          <w:rFonts w:ascii="Times New Roman" w:hAnsi="Times New Roman" w:cs="Times New Roman"/>
          <w:b/>
        </w:rPr>
      </w:pPr>
      <w:r w:rsidRPr="00FE6693">
        <w:rPr>
          <w:rFonts w:ascii="Times New Roman" w:hAnsi="Times New Roman" w:cs="Times New Roman"/>
          <w:b/>
        </w:rPr>
        <w:t>Eric Ward</w:t>
      </w:r>
    </w:p>
    <w:p w14:paraId="76D1771F" w14:textId="77777777" w:rsidR="004F33C5" w:rsidRPr="00FE6693" w:rsidRDefault="004F33C5">
      <w:pPr>
        <w:rPr>
          <w:rFonts w:ascii="Times New Roman" w:hAnsi="Times New Roman" w:cs="Times New Roman"/>
          <w:b/>
        </w:rPr>
      </w:pPr>
      <w:r w:rsidRPr="00FE6693">
        <w:rPr>
          <w:rFonts w:ascii="Times New Roman" w:hAnsi="Times New Roman" w:cs="Times New Roman"/>
          <w:b/>
        </w:rPr>
        <w:t>Rachel Blake</w:t>
      </w:r>
    </w:p>
    <w:p w14:paraId="5CD3E9FA" w14:textId="77777777" w:rsidR="008318F7" w:rsidRPr="00FE6693" w:rsidRDefault="004F33C5">
      <w:pPr>
        <w:rPr>
          <w:rFonts w:ascii="Times New Roman" w:hAnsi="Times New Roman" w:cs="Times New Roman"/>
          <w:b/>
        </w:rPr>
      </w:pPr>
      <w:r w:rsidRPr="00FE6693">
        <w:rPr>
          <w:rFonts w:ascii="Times New Roman" w:hAnsi="Times New Roman" w:cs="Times New Roman"/>
          <w:b/>
        </w:rPr>
        <w:t>Colette Ward</w:t>
      </w:r>
    </w:p>
    <w:p w14:paraId="48C416A1" w14:textId="77777777" w:rsidR="008318F7" w:rsidRPr="00FE6693" w:rsidRDefault="008318F7">
      <w:pPr>
        <w:rPr>
          <w:rFonts w:ascii="Times New Roman" w:hAnsi="Times New Roman" w:cs="Times New Roman"/>
          <w:b/>
        </w:rPr>
      </w:pPr>
      <w:r w:rsidRPr="00FE6693">
        <w:rPr>
          <w:rFonts w:ascii="Times New Roman" w:hAnsi="Times New Roman" w:cs="Times New Roman"/>
          <w:b/>
        </w:rPr>
        <w:t>Anne Hollowed</w:t>
      </w:r>
    </w:p>
    <w:p w14:paraId="25A4ED2A" w14:textId="77777777" w:rsidR="004F33C5" w:rsidRPr="00FE6693" w:rsidRDefault="008318F7">
      <w:pPr>
        <w:rPr>
          <w:rFonts w:ascii="Times New Roman" w:hAnsi="Times New Roman" w:cs="Times New Roman"/>
          <w:b/>
        </w:rPr>
      </w:pPr>
      <w:r w:rsidRPr="00FE6693">
        <w:rPr>
          <w:rFonts w:ascii="Times New Roman" w:hAnsi="Times New Roman" w:cs="Times New Roman"/>
          <w:b/>
        </w:rPr>
        <w:t>Janet Duffy-Anderson</w:t>
      </w:r>
      <w:r w:rsidR="004F33C5" w:rsidRPr="00FE6693">
        <w:rPr>
          <w:rFonts w:ascii="Times New Roman" w:hAnsi="Times New Roman" w:cs="Times New Roman"/>
          <w:b/>
        </w:rPr>
        <w:br w:type="page"/>
      </w:r>
    </w:p>
    <w:p w14:paraId="432B337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b/>
        </w:rPr>
        <w:lastRenderedPageBreak/>
        <w:t>Abstract</w:t>
      </w:r>
    </w:p>
    <w:p w14:paraId="6B61E91E" w14:textId="77777777" w:rsidR="00941065" w:rsidRPr="00FE6693" w:rsidRDefault="00941065">
      <w:pPr>
        <w:pStyle w:val="normal0"/>
        <w:rPr>
          <w:rFonts w:ascii="Times New Roman" w:hAnsi="Times New Roman" w:cs="Times New Roman"/>
        </w:rPr>
      </w:pPr>
    </w:p>
    <w:p w14:paraId="26390708"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b/>
        </w:rPr>
        <w:t>Introduction</w:t>
      </w:r>
    </w:p>
    <w:p w14:paraId="74CF7D5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709799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Significant and enduring challenges have complicated efforts to identify and understand the ecological effects of the Exxon Valdez oil spill on marine communities. These include i) a general lack of pre-spill data that restricts direct before-after comparisons of specific species or communities and ii) a substantial amount of spatial and habitat-driven variation of species and communities that confound direct comparison of oil exposed and unexposed areas.</w:t>
      </w:r>
    </w:p>
    <w:p w14:paraId="218A1B7A"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504113A" w14:textId="5BC21360" w:rsidR="00D7719D" w:rsidRDefault="000F2288">
      <w:pPr>
        <w:pStyle w:val="normal0"/>
        <w:rPr>
          <w:rFonts w:ascii="Times New Roman" w:hAnsi="Times New Roman" w:cs="Times New Roman"/>
        </w:rPr>
      </w:pPr>
      <w:r w:rsidRPr="00FE6693">
        <w:rPr>
          <w:rFonts w:ascii="Times New Roman" w:hAnsi="Times New Roman" w:cs="Times New Roman"/>
        </w:rPr>
        <w:t xml:space="preserve">It is well known that exposure to petroleum contamination can have </w:t>
      </w:r>
      <w:del w:id="1" w:author="Benjamin Williams" w:date="2016-03-25T03:06:00Z">
        <w:r w:rsidRPr="00FE6693">
          <w:rPr>
            <w:rFonts w:ascii="Times New Roman" w:hAnsi="Times New Roman" w:cs="Times New Roman"/>
          </w:rPr>
          <w:delText xml:space="preserve">a </w:delText>
        </w:r>
      </w:del>
      <w:r w:rsidRPr="00FE6693">
        <w:rPr>
          <w:rFonts w:ascii="Times New Roman" w:hAnsi="Times New Roman" w:cs="Times New Roman"/>
        </w:rPr>
        <w:t xml:space="preserve">wide-ranging effects on marine species. Documented effects of petroleum range from the acute and direct (e.g. toxicological effects that cause serious injury or immediate death) to the gradual and indirect (modifications to physiological pathways and reproductive characteristics). In recent years, a consensus has developed indicating that even relatively low levels of exposure can have considerable fitness consequences for individuals </w:t>
      </w:r>
      <w:r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745A9F41-EC94-45C8-B190-3A27704B1092&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s&gt;&lt;cites&gt;&lt;/cites&gt;&lt;/citation&gt;</w:instrText>
      </w:r>
      <w:r w:rsidRPr="00FE6693">
        <w:rPr>
          <w:rFonts w:ascii="Times New Roman" w:hAnsi="Times New Roman" w:cs="Times New Roman"/>
        </w:rPr>
        <w:fldChar w:fldCharType="separate"/>
      </w:r>
      <w:r w:rsidR="00D7719D">
        <w:rPr>
          <w:rFonts w:ascii="Times New Roman" w:hAnsi="Times New Roman" w:cs="Times New Roman"/>
        </w:rPr>
        <w:t>(Collier et al., 1993; Hicken et al., 2011; Incardona et al., 2015)</w:t>
      </w:r>
      <w:r w:rsidRPr="00FE6693">
        <w:rPr>
          <w:rFonts w:ascii="Times New Roman" w:hAnsi="Times New Roman" w:cs="Times New Roman"/>
        </w:rPr>
        <w:fldChar w:fldCharType="end"/>
      </w:r>
      <w:r w:rsidRPr="00FE6693">
        <w:rPr>
          <w:rFonts w:ascii="Times New Roman" w:hAnsi="Times New Roman" w:cs="Times New Roman"/>
        </w:rPr>
        <w:t xml:space="preserve">. While detailed laboratory studies have repeatedly found negative consequences of petroleum related contaminants, connecting these excellent individual level studies to population or community level effect in natural populations has proven difficult </w:t>
      </w:r>
      <w:r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EC6689B7-87AF-4724-802A-5DFFDCB586D9&lt;/uuid&gt;&lt;priority&gt;0&lt;/priority&gt;&lt;publications&gt;&lt;publication&gt;&lt;doi&gt;10.1890/15-1410.1&lt;/doi&gt;&lt;publication_date&gt;99201600001200000000200000&lt;/publication_date&gt;&lt;title&gt;Spatially explicit assessment of estuarine fish after Deepwater Horizon oil spill: tradeoffs in complexity and parsimony </w:instrText>
      </w:r>
    </w:p>
    <w:p w14:paraId="02A1BC88" w14:textId="00EFADE7" w:rsidR="00941065" w:rsidRPr="00FE6693" w:rsidRDefault="00D7719D">
      <w:pPr>
        <w:pStyle w:val="normal0"/>
        <w:rPr>
          <w:rFonts w:ascii="Times New Roman" w:hAnsi="Times New Roman" w:cs="Times New Roman"/>
        </w:rPr>
      </w:pPr>
      <w:r>
        <w:rPr>
          <w:rFonts w:ascii="Times New Roman" w:hAnsi="Times New Roman" w:cs="Times New Roman"/>
        </w:rPr>
        <w:instrText>&lt;/title&gt;&lt;type&gt;400&lt;/type&gt;&lt;subtype&gt;400&lt;/subtype&gt;&lt;uuid&gt;4E7A2F2E-115C-451C-9374-EDE3E8C6CA09&lt;/uuid&gt;&lt;bundle&gt;&lt;publication&gt;&lt;publisher&gt;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a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0F2288" w:rsidRPr="00FE6693">
        <w:rPr>
          <w:rFonts w:ascii="Times New Roman" w:hAnsi="Times New Roman" w:cs="Times New Roman"/>
        </w:rPr>
        <w:fldChar w:fldCharType="separate"/>
      </w:r>
      <w:r>
        <w:rPr>
          <w:rFonts w:ascii="Times New Roman" w:hAnsi="Times New Roman" w:cs="Times New Roman"/>
        </w:rPr>
        <w:t>(Awkerman et al., 2016; Peterson et al., 2003)</w:t>
      </w:r>
      <w:r w:rsidR="000F2288" w:rsidRPr="00FE6693">
        <w:rPr>
          <w:rFonts w:ascii="Times New Roman" w:hAnsi="Times New Roman" w:cs="Times New Roman"/>
        </w:rPr>
        <w:fldChar w:fldCharType="end"/>
      </w:r>
      <w:r w:rsidR="000F2288" w:rsidRPr="00FE6693">
        <w:rPr>
          <w:rFonts w:ascii="Times New Roman" w:hAnsi="Times New Roman" w:cs="Times New Roman"/>
        </w:rPr>
        <w:t>.</w:t>
      </w:r>
    </w:p>
    <w:p w14:paraId="11CA562C" w14:textId="77777777" w:rsidR="00941065" w:rsidRPr="00FE6693" w:rsidRDefault="00941065">
      <w:pPr>
        <w:pStyle w:val="normal0"/>
        <w:rPr>
          <w:rFonts w:ascii="Times New Roman" w:hAnsi="Times New Roman" w:cs="Times New Roman"/>
        </w:rPr>
      </w:pPr>
    </w:p>
    <w:p w14:paraId="1A588246" w14:textId="6ED809A0" w:rsidR="006F3B3D" w:rsidRPr="00FE6693" w:rsidRDefault="000F2288">
      <w:pPr>
        <w:pStyle w:val="normal0"/>
        <w:rPr>
          <w:rFonts w:ascii="Times New Roman" w:hAnsi="Times New Roman" w:cs="Times New Roman"/>
        </w:rPr>
      </w:pPr>
      <w:r w:rsidRPr="00FE6693">
        <w:rPr>
          <w:rFonts w:ascii="Times New Roman" w:hAnsi="Times New Roman" w:cs="Times New Roman"/>
        </w:rPr>
        <w:t>The Exxon Valdez Oil Spill (hereafter “EVOS”) in March 1989 spilled approximately 257 thousand barrels (36,000 mt) of crude oil into Prince William Sound, Alaska</w:t>
      </w:r>
      <w:r w:rsidR="008024BD" w:rsidRPr="00FE6693">
        <w:rPr>
          <w:rFonts w:ascii="Times New Roman" w:hAnsi="Times New Roman" w:cs="Times New Roman"/>
        </w:rPr>
        <w:t xml:space="preserve"> </w:t>
      </w:r>
      <w:r w:rsidR="008024BD"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8CF2C95D-16DF-4D3D-B1FC-AD5311B57708&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8024BD" w:rsidRPr="00FE6693">
        <w:rPr>
          <w:rFonts w:ascii="Times New Roman" w:hAnsi="Times New Roman" w:cs="Times New Roman"/>
        </w:rPr>
        <w:fldChar w:fldCharType="separate"/>
      </w:r>
      <w:r w:rsidR="00D7719D">
        <w:rPr>
          <w:rFonts w:ascii="Times New Roman" w:hAnsi="Times New Roman" w:cs="Times New Roman"/>
        </w:rPr>
        <w:t>(Paine, Ruesink, Sun, &amp; Soulanille, 1996)</w:t>
      </w:r>
      <w:r w:rsidR="008024BD" w:rsidRPr="00FE6693">
        <w:rPr>
          <w:rFonts w:ascii="Times New Roman" w:hAnsi="Times New Roman" w:cs="Times New Roman"/>
        </w:rPr>
        <w:fldChar w:fldCharType="end"/>
      </w:r>
      <w:r w:rsidRPr="00FE6693">
        <w:rPr>
          <w:rFonts w:ascii="Times New Roman" w:hAnsi="Times New Roman" w:cs="Times New Roman"/>
        </w:rPr>
        <w:t>.</w:t>
      </w:r>
    </w:p>
    <w:p w14:paraId="508A68F5" w14:textId="602FCD1D"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Over the following weeks and months the oil was advected by wind and currents to the southwest, spreading into the Gulf of Alaska. While the exact dispersal path and final distribution of oil in water and sediments remains uncertain, the approximate distribution and extent of surface oil is documented </w:t>
      </w:r>
      <w:r w:rsidR="008024BD"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B5C8EB9E-9C26-4E8B-9498-86271923A6AA&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8024BD" w:rsidRPr="00FE6693">
        <w:rPr>
          <w:rFonts w:ascii="Times New Roman" w:hAnsi="Times New Roman" w:cs="Times New Roman"/>
        </w:rPr>
        <w:fldChar w:fldCharType="separate"/>
      </w:r>
      <w:r w:rsidR="00D7719D">
        <w:rPr>
          <w:rFonts w:ascii="Times New Roman" w:hAnsi="Times New Roman" w:cs="Times New Roman"/>
        </w:rPr>
        <w:t>(Wolfe et al., 1994)</w:t>
      </w:r>
      <w:r w:rsidR="008024BD" w:rsidRPr="00FE6693">
        <w:rPr>
          <w:rFonts w:ascii="Times New Roman" w:hAnsi="Times New Roman" w:cs="Times New Roman"/>
        </w:rPr>
        <w:fldChar w:fldCharType="end"/>
      </w:r>
      <w:r w:rsidR="00161ABE" w:rsidRPr="00FE6693">
        <w:rPr>
          <w:rFonts w:ascii="Times New Roman" w:hAnsi="Times New Roman" w:cs="Times New Roman"/>
        </w:rPr>
        <w:t xml:space="preserve"> as are beaches that received oiling</w:t>
      </w:r>
      <w:r w:rsidRPr="00FE6693">
        <w:rPr>
          <w:rFonts w:ascii="Times New Roman" w:hAnsi="Times New Roman" w:cs="Times New Roman"/>
        </w:rPr>
        <w:t xml:space="preserve">. Multiple lines of evidence suggest that oil from EVOS reached a wide range of habitats – oil was observed both directly in some deep water trawls </w:t>
      </w:r>
      <w:r w:rsidR="006F648E"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68DF4A72-5038-4C42-AD27-348C32AC4DAF&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6F648E" w:rsidRPr="00FE6693">
        <w:rPr>
          <w:rFonts w:ascii="Times New Roman" w:hAnsi="Times New Roman" w:cs="Times New Roman"/>
        </w:rPr>
        <w:fldChar w:fldCharType="separate"/>
      </w:r>
      <w:r w:rsidR="00D7719D">
        <w:rPr>
          <w:rFonts w:ascii="Times New Roman" w:hAnsi="Times New Roman" w:cs="Times New Roman"/>
        </w:rPr>
        <w:t>(Armstrong et al., 1995)</w:t>
      </w:r>
      <w:r w:rsidR="006F648E" w:rsidRPr="00FE6693">
        <w:rPr>
          <w:rFonts w:ascii="Times New Roman" w:hAnsi="Times New Roman" w:cs="Times New Roman"/>
        </w:rPr>
        <w:fldChar w:fldCharType="end"/>
      </w:r>
      <w:r w:rsidR="006F648E" w:rsidRPr="00FE6693">
        <w:rPr>
          <w:rFonts w:ascii="Times New Roman" w:hAnsi="Times New Roman" w:cs="Times New Roman"/>
        </w:rPr>
        <w:t xml:space="preserve"> </w:t>
      </w:r>
      <w:r w:rsidRPr="00FE6693">
        <w:rPr>
          <w:rFonts w:ascii="Times New Roman" w:hAnsi="Times New Roman" w:cs="Times New Roman"/>
        </w:rPr>
        <w:t xml:space="preserve">and a range of elevated petroleum metabolites were detected in a wide range of invertebrate and fish species from a wide spatial area </w:t>
      </w:r>
      <w:r w:rsidR="008024BD"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6DEDCB1F-5285-44B5-A984-644065401519&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8024BD" w:rsidRPr="00FE6693">
        <w:rPr>
          <w:rFonts w:ascii="Times New Roman" w:hAnsi="Times New Roman" w:cs="Times New Roman"/>
        </w:rPr>
        <w:fldChar w:fldCharType="separate"/>
      </w:r>
      <w:r w:rsidR="00D7719D">
        <w:rPr>
          <w:rFonts w:ascii="Times New Roman" w:hAnsi="Times New Roman" w:cs="Times New Roman"/>
        </w:rPr>
        <w:t>(Collier et al., 1993; Krahn et al., 1992; Marty, Hoffmann, Okihiro, Hepler, &amp; Hanes, 2003; Peterson, 2001; Sol, Johnson, Horness, &amp; Collier, 2000)</w:t>
      </w:r>
      <w:r w:rsidR="008024BD" w:rsidRPr="00FE6693">
        <w:rPr>
          <w:rFonts w:ascii="Times New Roman" w:hAnsi="Times New Roman" w:cs="Times New Roman"/>
        </w:rPr>
        <w:fldChar w:fldCharType="end"/>
      </w:r>
      <w:r w:rsidR="008024BD" w:rsidRPr="00FE6693">
        <w:rPr>
          <w:rFonts w:ascii="Times New Roman" w:hAnsi="Times New Roman" w:cs="Times New Roman"/>
        </w:rPr>
        <w:t xml:space="preserve">. </w:t>
      </w:r>
      <w:r w:rsidRPr="00FE6693">
        <w:rPr>
          <w:rFonts w:ascii="Times New Roman" w:hAnsi="Times New Roman" w:cs="Times New Roman"/>
        </w:rPr>
        <w:t xml:space="preserve">In at least some habitats EVOS oil persists in the environment: oil has been documented nearly 30 years after the spill along shorelines </w:t>
      </w:r>
      <w:r w:rsidR="008024BD"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E8E7705F-6755-4984-941B-2E89C7495D97&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8024BD" w:rsidRPr="00FE6693">
        <w:rPr>
          <w:rFonts w:ascii="Times New Roman" w:hAnsi="Times New Roman" w:cs="Times New Roman"/>
        </w:rPr>
        <w:fldChar w:fldCharType="separate"/>
      </w:r>
      <w:r w:rsidR="00D7719D">
        <w:rPr>
          <w:rFonts w:ascii="Times New Roman" w:hAnsi="Times New Roman" w:cs="Times New Roman"/>
        </w:rPr>
        <w:t>(Peterson et al., 2003; Short et al., 2007)</w:t>
      </w:r>
      <w:r w:rsidR="008024BD" w:rsidRPr="00FE6693">
        <w:rPr>
          <w:rFonts w:ascii="Times New Roman" w:hAnsi="Times New Roman" w:cs="Times New Roman"/>
        </w:rPr>
        <w:fldChar w:fldCharType="end"/>
      </w:r>
    </w:p>
    <w:p w14:paraId="68E95B50" w14:textId="77777777" w:rsidR="008024BD" w:rsidRPr="00FE6693" w:rsidRDefault="008024BD">
      <w:pPr>
        <w:pStyle w:val="normal0"/>
        <w:rPr>
          <w:rFonts w:ascii="Times New Roman" w:hAnsi="Times New Roman" w:cs="Times New Roman"/>
        </w:rPr>
      </w:pPr>
    </w:p>
    <w:p w14:paraId="5B6103DF" w14:textId="7B0A3291"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Despite undisputed evidence that oil spills have negative consequences for marine ecosystems () and that EVOS was a widely dispersed and disruptive event in the Gulf of Alaska </w:t>
      </w:r>
      <w:r w:rsidR="006F648E"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CBB29C7B-E7E3-41CE-A2C3-C251ECABD21D&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FE6693">
        <w:rPr>
          <w:rFonts w:ascii="Times New Roman" w:hAnsi="Times New Roman" w:cs="Times New Roman"/>
        </w:rPr>
        <w:fldChar w:fldCharType="separate"/>
      </w:r>
      <w:r w:rsidR="00D7719D">
        <w:rPr>
          <w:rFonts w:ascii="Times New Roman" w:hAnsi="Times New Roman" w:cs="Times New Roman"/>
        </w:rPr>
        <w:t>(Peterson et al., 2003)</w:t>
      </w:r>
      <w:r w:rsidR="006F648E" w:rsidRPr="00FE6693">
        <w:rPr>
          <w:rFonts w:ascii="Times New Roman" w:hAnsi="Times New Roman" w:cs="Times New Roman"/>
        </w:rPr>
        <w:fldChar w:fldCharType="end"/>
      </w:r>
      <w:r w:rsidRPr="00FE6693">
        <w:rPr>
          <w:rFonts w:ascii="Times New Roman" w:hAnsi="Times New Roman" w:cs="Times New Roman"/>
        </w:rPr>
        <w:t xml:space="preserve">, it has been difficult to quantify ecosystem wide consequences of EVOS. </w:t>
      </w:r>
      <w:r w:rsidR="006F648E" w:rsidRPr="00FE6693">
        <w:rPr>
          <w:rFonts w:ascii="Times New Roman" w:hAnsi="Times New Roman" w:cs="Times New Roman"/>
        </w:rPr>
        <w:t>D</w:t>
      </w:r>
      <w:r w:rsidRPr="00FE6693">
        <w:rPr>
          <w:rFonts w:ascii="Times New Roman" w:hAnsi="Times New Roman" w:cs="Times New Roman"/>
        </w:rPr>
        <w:t xml:space="preserve">irect mortality to </w:t>
      </w:r>
      <w:r w:rsidR="006F648E" w:rsidRPr="00FE6693">
        <w:rPr>
          <w:rFonts w:ascii="Times New Roman" w:hAnsi="Times New Roman" w:cs="Times New Roman"/>
        </w:rPr>
        <w:t xml:space="preserve">charismatics species such as </w:t>
      </w:r>
      <w:r w:rsidRPr="00FE6693">
        <w:rPr>
          <w:rFonts w:ascii="Times New Roman" w:hAnsi="Times New Roman" w:cs="Times New Roman"/>
        </w:rPr>
        <w:t xml:space="preserve">marine mammals </w:t>
      </w:r>
      <w:r w:rsidR="006F648E"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26156912-6ABE-4DF2-BFE2-CC4EF2AD7E43&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FE6693">
        <w:rPr>
          <w:rFonts w:ascii="Times New Roman" w:hAnsi="Times New Roman" w:cs="Times New Roman"/>
        </w:rPr>
        <w:fldChar w:fldCharType="separate"/>
      </w:r>
      <w:r w:rsidR="00D7719D">
        <w:rPr>
          <w:rFonts w:ascii="Times New Roman" w:hAnsi="Times New Roman" w:cs="Times New Roman"/>
        </w:rPr>
        <w:t>(Garrott, Eberhardt, &amp; Burn, 1993)</w:t>
      </w:r>
      <w:r w:rsidR="006F648E" w:rsidRPr="00FE6693">
        <w:rPr>
          <w:rFonts w:ascii="Times New Roman" w:hAnsi="Times New Roman" w:cs="Times New Roman"/>
        </w:rPr>
        <w:fldChar w:fldCharType="end"/>
      </w:r>
      <w:r w:rsidR="004F33C5" w:rsidRPr="00FE6693">
        <w:rPr>
          <w:rFonts w:ascii="Times New Roman" w:hAnsi="Times New Roman" w:cs="Times New Roman"/>
        </w:rPr>
        <w:t xml:space="preserve"> and birds </w:t>
      </w:r>
      <w:r w:rsidR="004F33C5"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3B850B7C-EC54-4A0D-B936-F40C3F4294DB&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FE6693">
        <w:rPr>
          <w:rFonts w:ascii="Times New Roman" w:hAnsi="Times New Roman" w:cs="Times New Roman"/>
        </w:rPr>
        <w:fldChar w:fldCharType="separate"/>
      </w:r>
      <w:r w:rsidR="00D7719D">
        <w:rPr>
          <w:rFonts w:ascii="Times New Roman" w:hAnsi="Times New Roman" w:cs="Times New Roman"/>
        </w:rPr>
        <w:t>(Piatt &amp; Ford, 1996; Piatt, Lensink, Butler, &amp; Nysewander, 1990)</w:t>
      </w:r>
      <w:r w:rsidR="004F33C5" w:rsidRPr="00FE6693">
        <w:rPr>
          <w:rFonts w:ascii="Times New Roman" w:hAnsi="Times New Roman" w:cs="Times New Roman"/>
        </w:rPr>
        <w:fldChar w:fldCharType="end"/>
      </w:r>
      <w:r w:rsidR="004F33C5" w:rsidRPr="00FE6693">
        <w:rPr>
          <w:rFonts w:ascii="Times New Roman" w:hAnsi="Times New Roman" w:cs="Times New Roman"/>
        </w:rPr>
        <w:t xml:space="preserve"> </w:t>
      </w:r>
      <w:r w:rsidR="004203CF" w:rsidRPr="00FE6693">
        <w:rPr>
          <w:rFonts w:ascii="Times New Roman" w:hAnsi="Times New Roman" w:cs="Times New Roman"/>
        </w:rPr>
        <w:t>is</w:t>
      </w:r>
      <w:r w:rsidR="004F33C5" w:rsidRPr="00FE6693">
        <w:rPr>
          <w:rFonts w:ascii="Times New Roman" w:hAnsi="Times New Roman" w:cs="Times New Roman"/>
        </w:rPr>
        <w:t xml:space="preserve"> well</w:t>
      </w:r>
      <w:r w:rsidR="00AB288D" w:rsidRPr="00FE6693">
        <w:rPr>
          <w:rFonts w:ascii="Times New Roman" w:hAnsi="Times New Roman" w:cs="Times New Roman"/>
        </w:rPr>
        <w:t xml:space="preserve"> documented</w:t>
      </w:r>
      <w:r w:rsidRPr="00FE6693">
        <w:rPr>
          <w:rFonts w:ascii="Times New Roman" w:hAnsi="Times New Roman" w:cs="Times New Roman"/>
        </w:rPr>
        <w:t>.  However, ecological systems are extraordinarily complex systems and theory suggests that many ecosystem level consequences of an event like EVOS are the result</w:t>
      </w:r>
      <w:r w:rsidR="004F33C5" w:rsidRPr="00FE6693">
        <w:rPr>
          <w:rFonts w:ascii="Times New Roman" w:hAnsi="Times New Roman" w:cs="Times New Roman"/>
        </w:rPr>
        <w:t xml:space="preserve"> of </w:t>
      </w:r>
      <w:r w:rsidRPr="00FE6693">
        <w:rPr>
          <w:rFonts w:ascii="Times New Roman" w:hAnsi="Times New Roman" w:cs="Times New Roman"/>
        </w:rPr>
        <w:t>indirect interactions and complex species-by-environment interactions (</w:t>
      </w:r>
      <w:r w:rsidR="004F33C5" w:rsidRPr="00FE6693">
        <w:rPr>
          <w:rFonts w:ascii="Times New Roman" w:hAnsi="Times New Roman" w:cs="Times New Roman"/>
          <w:highlight w:val="yellow"/>
        </w:rPr>
        <w:t>BEST REFS</w:t>
      </w:r>
      <w:r w:rsidRPr="00FE6693">
        <w:rPr>
          <w:rFonts w:ascii="Times New Roman" w:hAnsi="Times New Roman" w:cs="Times New Roman"/>
        </w:rPr>
        <w:t>). Thus, a retrospective examination of the ecological consequences of EVOS 35 years later is warranted.</w:t>
      </w:r>
    </w:p>
    <w:p w14:paraId="33DE6CDC" w14:textId="77777777" w:rsidR="00941065" w:rsidRPr="00FE6693" w:rsidRDefault="00941065">
      <w:pPr>
        <w:pStyle w:val="normal0"/>
        <w:rPr>
          <w:rFonts w:ascii="Times New Roman" w:hAnsi="Times New Roman" w:cs="Times New Roman"/>
        </w:rPr>
      </w:pPr>
    </w:p>
    <w:p w14:paraId="3EBBE6F7" w14:textId="41F22EC9" w:rsidR="006808D5" w:rsidRPr="00FE6693" w:rsidRDefault="006808D5">
      <w:pPr>
        <w:pStyle w:val="normal0"/>
        <w:rPr>
          <w:rFonts w:ascii="Times New Roman" w:hAnsi="Times New Roman" w:cs="Times New Roman"/>
        </w:rPr>
      </w:pPr>
      <w:r w:rsidRPr="00FE6693">
        <w:rPr>
          <w:rFonts w:ascii="Times New Roman" w:hAnsi="Times New Roman" w:cs="Times New Roman"/>
        </w:rPr>
        <w:t xml:space="preserve">Add in some ref to </w:t>
      </w:r>
      <w:r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63BDB188-CAC8-490B-A252-D2AC58617A5F&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Pr="00FE6693">
        <w:rPr>
          <w:rFonts w:ascii="Times New Roman" w:hAnsi="Times New Roman" w:cs="Times New Roman"/>
        </w:rPr>
        <w:fldChar w:fldCharType="separate"/>
      </w:r>
      <w:r w:rsidR="00D7719D">
        <w:rPr>
          <w:rFonts w:ascii="Times New Roman" w:hAnsi="Times New Roman" w:cs="Times New Roman"/>
        </w:rPr>
        <w:t>(Wolfe et al., 1994)</w:t>
      </w:r>
      <w:r w:rsidRPr="00FE6693">
        <w:rPr>
          <w:rFonts w:ascii="Times New Roman" w:hAnsi="Times New Roman" w:cs="Times New Roman"/>
        </w:rPr>
        <w:fldChar w:fldCharType="end"/>
      </w:r>
      <w:r w:rsidRPr="00FE6693">
        <w:rPr>
          <w:rFonts w:ascii="Times New Roman" w:hAnsi="Times New Roman" w:cs="Times New Roman"/>
        </w:rPr>
        <w:t xml:space="preserve"> which states that about 20% or the oil reached the sediments in PWS and in GOA.</w:t>
      </w:r>
    </w:p>
    <w:p w14:paraId="34A5F95A" w14:textId="77777777" w:rsidR="006808D5" w:rsidRPr="00FE6693" w:rsidRDefault="006808D5">
      <w:pPr>
        <w:pStyle w:val="normal0"/>
        <w:rPr>
          <w:rFonts w:ascii="Times New Roman" w:hAnsi="Times New Roman" w:cs="Times New Roman"/>
        </w:rPr>
      </w:pPr>
    </w:p>
    <w:p w14:paraId="77030E8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Here we focus on demersal fish communities of the central and western Gulf of Alaska and use available information to explore community responses to the EVOS spill. Demersal fish communities were exposed to EVOS as oil swept west out of Prince William Sound (Fig. 1, Collier et al. 1993,  Sol et al. 2000). While the extent and exposure of fish communities to oil is almost wholly unknown, it is clear that some areas were exposed to </w:t>
      </w:r>
      <w:ins w:id="2" w:author="Benjamin Williams" w:date="2016-03-25T03:16:00Z">
        <w:r w:rsidRPr="00FE6693">
          <w:rPr>
            <w:rFonts w:ascii="Times New Roman" w:hAnsi="Times New Roman" w:cs="Times New Roman"/>
          </w:rPr>
          <w:t>oiling</w:t>
        </w:r>
      </w:ins>
      <w:r w:rsidRPr="00FE6693">
        <w:rPr>
          <w:rFonts w:ascii="Times New Roman" w:hAnsi="Times New Roman" w:cs="Times New Roman"/>
        </w:rPr>
        <w:t xml:space="preserve"> while other, similar habitats were left unexposed. We leverage this spatial gradient in exposure to contrast demersal fish communities over the pa</w:t>
      </w:r>
      <w:r w:rsidR="004F33C5" w:rsidRPr="00FE6693">
        <w:rPr>
          <w:rFonts w:ascii="Times New Roman" w:hAnsi="Times New Roman" w:cs="Times New Roman"/>
        </w:rPr>
        <w:t>st 3</w:t>
      </w:r>
      <w:r w:rsidRPr="00FE6693">
        <w:rPr>
          <w:rFonts w:ascii="Times New Roman" w:hAnsi="Times New Roman" w:cs="Times New Roman"/>
        </w:rPr>
        <w:t>0 years (1984-2015). Specifically, we develop and apply a suite o</w:t>
      </w:r>
      <w:r w:rsidR="004F33C5" w:rsidRPr="00FE6693">
        <w:rPr>
          <w:rFonts w:ascii="Times New Roman" w:hAnsi="Times New Roman" w:cs="Times New Roman"/>
        </w:rPr>
        <w:t>f spatio-temporal models to a fishery-indepent groundfish survey</w:t>
      </w:r>
      <w:r w:rsidRPr="00FE6693">
        <w:rPr>
          <w:rFonts w:ascii="Times New Roman" w:hAnsi="Times New Roman" w:cs="Times New Roman"/>
        </w:rPr>
        <w:t xml:space="preserve">, assess multiple metrics of demersal fish communities, and compare areas that experienced a range of exposure to EVOS to identify any potential EVOS related signal in changes to the groundfish community. </w:t>
      </w:r>
    </w:p>
    <w:p w14:paraId="4B508238" w14:textId="77777777" w:rsidR="00941065" w:rsidRPr="00FE6693" w:rsidRDefault="00941065">
      <w:pPr>
        <w:pStyle w:val="normal0"/>
        <w:rPr>
          <w:rFonts w:ascii="Times New Roman" w:hAnsi="Times New Roman" w:cs="Times New Roman"/>
        </w:rPr>
      </w:pPr>
    </w:p>
    <w:p w14:paraId="6AA074E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b/>
        </w:rPr>
        <w:t>Methods</w:t>
      </w:r>
    </w:p>
    <w:p w14:paraId="28B0FA70" w14:textId="77777777" w:rsidR="00941065" w:rsidRPr="00FE6693" w:rsidRDefault="00941065">
      <w:pPr>
        <w:pStyle w:val="normal0"/>
        <w:rPr>
          <w:rFonts w:ascii="Times New Roman" w:hAnsi="Times New Roman" w:cs="Times New Roman"/>
        </w:rPr>
      </w:pPr>
    </w:p>
    <w:p w14:paraId="2884699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i/>
        </w:rPr>
        <w:t>Data</w:t>
      </w:r>
    </w:p>
    <w:p w14:paraId="7AD38398" w14:textId="08F5C351"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To assess spatial and temporal patterns in groundfish communities we used fisheries independent surveys conducted by the Alaska Fisheries Science Center (AFSC) between 1984 and 2015. This AFSC dataset has used the same methodology over the time series (stratified random sampling design, with the same bottom trawl sampling gear throughout the time series; </w:t>
      </w:r>
      <w:commentRangeStart w:id="3"/>
      <w:r w:rsidRPr="00FE6693">
        <w:rPr>
          <w:rFonts w:ascii="Times New Roman" w:hAnsi="Times New Roman" w:cs="Times New Roman"/>
        </w:rPr>
        <w:t>Stauffer (2004) and</w:t>
      </w:r>
      <w:hyperlink r:id="rId8" w:anchor="pone.0066025-Armistead1">
        <w:r w:rsidRPr="00FE6693">
          <w:rPr>
            <w:rFonts w:ascii="Times New Roman" w:hAnsi="Times New Roman" w:cs="Times New Roman"/>
          </w:rPr>
          <w:t xml:space="preserve"> </w:t>
        </w:r>
      </w:hyperlink>
      <w:r w:rsidRPr="00FE6693">
        <w:rPr>
          <w:rFonts w:ascii="Times New Roman" w:hAnsi="Times New Roman" w:cs="Times New Roman"/>
        </w:rPr>
        <w:t>Armistead (1993)</w:t>
      </w:r>
      <w:commentRangeEnd w:id="3"/>
      <w:r w:rsidR="00161ABE" w:rsidRPr="00FE6693">
        <w:rPr>
          <w:rStyle w:val="CommentReference"/>
          <w:rFonts w:ascii="Times New Roman" w:hAnsi="Times New Roman" w:cs="Times New Roman"/>
        </w:rPr>
        <w:commentReference w:id="3"/>
      </w:r>
      <w:del w:id="4" w:author="Benjamin Williams" w:date="2016-03-25T03:28:00Z">
        <w:r w:rsidRPr="00FE6693">
          <w:rPr>
            <w:rFonts w:ascii="Times New Roman" w:hAnsi="Times New Roman" w:cs="Times New Roman"/>
          </w:rPr>
          <w:delText>)</w:delText>
        </w:r>
      </w:del>
      <w:r w:rsidR="004203CF" w:rsidRPr="00FE6693">
        <w:rPr>
          <w:rFonts w:ascii="Times New Roman" w:hAnsi="Times New Roman" w:cs="Times New Roman"/>
        </w:rPr>
        <w:t>.</w:t>
      </w:r>
      <w:r w:rsidRPr="00FE6693">
        <w:rPr>
          <w:rFonts w:ascii="Times New Roman" w:hAnsi="Times New Roman" w:cs="Times New Roman"/>
        </w:rPr>
        <w:t xml:space="preserve">The average latitude and longitude of survey tows were used to represent the spatial locations of each sample, and these values were converted to </w:t>
      </w:r>
      <w:commentRangeStart w:id="5"/>
      <w:r w:rsidRPr="00FE6693">
        <w:rPr>
          <w:rFonts w:ascii="Times New Roman" w:hAnsi="Times New Roman" w:cs="Times New Roman"/>
        </w:rPr>
        <w:t>ALBERS PROJECTION which is appropriate for the Gulf of Alaska (need to dig out methods for Albers projection)</w:t>
      </w:r>
      <w:commentRangeEnd w:id="5"/>
      <w:r w:rsidR="00161ABE" w:rsidRPr="00FE6693">
        <w:rPr>
          <w:rStyle w:val="CommentReference"/>
          <w:rFonts w:ascii="Times New Roman" w:hAnsi="Times New Roman" w:cs="Times New Roman"/>
        </w:rPr>
        <w:commentReference w:id="5"/>
      </w:r>
      <w:r w:rsidRPr="00FE6693">
        <w:rPr>
          <w:rFonts w:ascii="Times New Roman" w:hAnsi="Times New Roman" w:cs="Times New Roman"/>
        </w:rPr>
        <w:t xml:space="preserve">. As our interest was primarily in the waters most likely affected by EVOS, we restricted our analysis to trawls conducted shallower than 600m. In total, we included 7601 individual hauls between 1984 and 2015. </w:t>
      </w:r>
    </w:p>
    <w:p w14:paraId="1F6C51D6" w14:textId="77777777" w:rsidR="00941065" w:rsidRPr="00FE6693" w:rsidRDefault="00941065">
      <w:pPr>
        <w:pStyle w:val="normal0"/>
        <w:rPr>
          <w:rFonts w:ascii="Times New Roman" w:hAnsi="Times New Roman" w:cs="Times New Roman"/>
        </w:rPr>
      </w:pPr>
    </w:p>
    <w:p w14:paraId="198C3CB6" w14:textId="426D1950" w:rsidR="00941065" w:rsidRPr="00FE6693" w:rsidRDefault="00161ABE">
      <w:pPr>
        <w:pStyle w:val="normal0"/>
        <w:rPr>
          <w:rFonts w:ascii="Times New Roman" w:hAnsi="Times New Roman" w:cs="Times New Roman"/>
        </w:rPr>
      </w:pPr>
      <w:r w:rsidRPr="00FE6693">
        <w:rPr>
          <w:rFonts w:ascii="Times New Roman" w:hAnsi="Times New Roman" w:cs="Times New Roman"/>
        </w:rPr>
        <w:t>We applied our models to 53</w:t>
      </w:r>
      <w:r w:rsidR="000F2288" w:rsidRPr="00FE6693">
        <w:rPr>
          <w:rFonts w:ascii="Times New Roman" w:hAnsi="Times New Roman" w:cs="Times New Roman"/>
        </w:rPr>
        <w:t xml:space="preserve"> species groups. These groups represent species that were observed in at least </w:t>
      </w:r>
      <w:r w:rsidRPr="00FE6693">
        <w:rPr>
          <w:rFonts w:ascii="Times New Roman" w:hAnsi="Times New Roman" w:cs="Times New Roman"/>
        </w:rPr>
        <w:t>3</w:t>
      </w:r>
      <w:r w:rsidR="004F33C5" w:rsidRPr="00FE6693">
        <w:rPr>
          <w:rFonts w:ascii="Times New Roman" w:hAnsi="Times New Roman" w:cs="Times New Roman"/>
        </w:rPr>
        <w:t>% of the tows</w:t>
      </w:r>
      <w:r w:rsidRPr="00FE6693">
        <w:rPr>
          <w:rFonts w:ascii="Times New Roman" w:hAnsi="Times New Roman" w:cs="Times New Roman"/>
        </w:rPr>
        <w:t xml:space="preserve"> (&gt;230 tows</w:t>
      </w:r>
      <w:r w:rsidR="004F33C5" w:rsidRPr="00FE6693">
        <w:rPr>
          <w:rFonts w:ascii="Times New Roman" w:hAnsi="Times New Roman" w:cs="Times New Roman"/>
        </w:rPr>
        <w:t>)</w:t>
      </w:r>
      <w:r w:rsidR="000F2288" w:rsidRPr="00FE6693">
        <w:rPr>
          <w:rFonts w:ascii="Times New Roman" w:hAnsi="Times New Roman" w:cs="Times New Roman"/>
        </w:rPr>
        <w:t>. 53? represent individual species and YY represent species complexes that were not identified to species separately during field sampling throughout the survey extent (supplementary TABLE). For brevity, we refer to these species and species groups simply as “species” subsequently. We provide the full species list and number of tows in which each species was observed in the supplement.</w:t>
      </w:r>
    </w:p>
    <w:p w14:paraId="3401CDE9" w14:textId="77777777" w:rsidR="00941065" w:rsidRPr="00FE6693" w:rsidRDefault="00941065">
      <w:pPr>
        <w:pStyle w:val="normal0"/>
        <w:rPr>
          <w:rFonts w:ascii="Times New Roman" w:hAnsi="Times New Roman" w:cs="Times New Roman"/>
        </w:rPr>
      </w:pPr>
    </w:p>
    <w:p w14:paraId="6201282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i/>
        </w:rPr>
        <w:t>Statistical modeling</w:t>
      </w:r>
    </w:p>
    <w:p w14:paraId="616F364A"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We constructed separate models for each groundfish species to understand the spatiotemporal patterns of occurrence and abundance. We estimated a model for each species independently and subsequently combined the model outputs to generate a suite of multi-species metrics of the groundfish communities. We first present the spatio-temporal statistical model and then describe the spatio-temporal metrics of community change.</w:t>
      </w:r>
    </w:p>
    <w:p w14:paraId="02829CF6" w14:textId="77777777" w:rsidR="00941065" w:rsidRPr="00FE6693" w:rsidRDefault="00941065">
      <w:pPr>
        <w:pStyle w:val="normal0"/>
        <w:rPr>
          <w:rFonts w:ascii="Times New Roman" w:hAnsi="Times New Roman" w:cs="Times New Roman"/>
        </w:rPr>
      </w:pPr>
    </w:p>
    <w:p w14:paraId="67CC484E" w14:textId="77777777" w:rsidR="00941065" w:rsidRPr="00FE6693" w:rsidRDefault="000F2288">
      <w:pPr>
        <w:pStyle w:val="normal0"/>
        <w:rPr>
          <w:rFonts w:ascii="Times New Roman" w:hAnsi="Times New Roman" w:cs="Times New Roman"/>
        </w:rPr>
      </w:pPr>
      <w:r w:rsidRPr="00FE6693">
        <w:rPr>
          <w:rFonts w:ascii="Times New Roman" w:eastAsia="Nova Mono" w:hAnsi="Times New Roman" w:cs="Times New Roman"/>
        </w:rPr>
        <w:t>In all models, we used catch per unit effort (kg∙hectare</w:t>
      </w:r>
      <w:r w:rsidRPr="00FE6693">
        <w:rPr>
          <w:rFonts w:ascii="Times New Roman" w:hAnsi="Times New Roman" w:cs="Times New Roman"/>
          <w:vertAlign w:val="superscript"/>
        </w:rPr>
        <w:t>-1</w:t>
      </w:r>
      <w:r w:rsidRPr="00FE6693">
        <w:rPr>
          <w:rFonts w:ascii="Times New Roman" w:hAnsi="Times New Roman" w:cs="Times New Roman"/>
        </w:rPr>
        <w:t xml:space="preserve">) observed on each trawl as the response variable. Because most species were absent from a large number of observed trawls, we separately modeled the presence and distribution of species density, adopting a delta-GLM approach with two sub-models (Pennington 1983, Maunder and Punt 2004, Shelton et al. 2014). Probability of occurrence of the </w:t>
      </w:r>
      <w:r w:rsidRPr="00FE6693">
        <w:rPr>
          <w:rFonts w:ascii="Times New Roman" w:hAnsi="Times New Roman" w:cs="Times New Roman"/>
          <w:i/>
        </w:rPr>
        <w:t>i</w:t>
      </w:r>
      <w:r w:rsidRPr="00FE6693">
        <w:rPr>
          <w:rFonts w:ascii="Times New Roman" w:hAnsi="Times New Roman" w:cs="Times New Roman"/>
        </w:rPr>
        <w:t xml:space="preserve">th species in year </w:t>
      </w:r>
      <w:r w:rsidRPr="00FE6693">
        <w:rPr>
          <w:rFonts w:ascii="Times New Roman" w:hAnsi="Times New Roman" w:cs="Times New Roman"/>
          <w:i/>
        </w:rPr>
        <w:t>t</w:t>
      </w:r>
      <w:r w:rsidRPr="00FE6693">
        <w:rPr>
          <w:rFonts w:ascii="Times New Roman" w:hAnsi="Times New Roman" w:cs="Times New Roman"/>
        </w:rPr>
        <w:t xml:space="preserve"> for a set of locations </w:t>
      </w:r>
      <w:r w:rsidRPr="00FE6693">
        <w:rPr>
          <w:rFonts w:ascii="Times New Roman" w:hAnsi="Times New Roman" w:cs="Times New Roman"/>
          <w:b/>
          <w:i/>
        </w:rPr>
        <w:t>s</w:t>
      </w:r>
      <w:r w:rsidRPr="00FE6693">
        <w:rPr>
          <w:rFonts w:ascii="Times New Roman" w:hAnsi="Times New Roman" w:cs="Times New Roman"/>
        </w:rPr>
        <w:t xml:space="preserve">, </w:t>
      </w:r>
      <w:r w:rsidRPr="00FE6693">
        <w:rPr>
          <w:rFonts w:ascii="Times New Roman" w:hAnsi="Times New Roman" w:cs="Times New Roman"/>
          <w:b/>
          <w:i/>
        </w:rPr>
        <w:t>π</w:t>
      </w:r>
      <w:r w:rsidRPr="00FE6693">
        <w:rPr>
          <w:rFonts w:ascii="Times New Roman" w:hAnsi="Times New Roman" w:cs="Times New Roman"/>
          <w:i/>
          <w:vertAlign w:val="subscript"/>
        </w:rPr>
        <w:t>it</w:t>
      </w:r>
      <w:r w:rsidRPr="00FE6693">
        <w:rPr>
          <w:rFonts w:ascii="Times New Roman" w:hAnsi="Times New Roman" w:cs="Times New Roman"/>
        </w:rPr>
        <w:t>(</w:t>
      </w:r>
      <w:r w:rsidRPr="00FE6693">
        <w:rPr>
          <w:rFonts w:ascii="Times New Roman" w:hAnsi="Times New Roman" w:cs="Times New Roman"/>
          <w:b/>
          <w:i/>
        </w:rPr>
        <w:t>s</w:t>
      </w:r>
      <w:r w:rsidRPr="00FE6693">
        <w:rPr>
          <w:rFonts w:ascii="Times New Roman" w:hAnsi="Times New Roman" w:cs="Times New Roman"/>
        </w:rPr>
        <w:t>), was modeled using a binomial GLMM with logit link,</w:t>
      </w:r>
    </w:p>
    <w:p w14:paraId="22FEC85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23592ABE" w14:textId="5C553A36" w:rsidR="00941065" w:rsidRPr="00FE6693" w:rsidRDefault="00161ABE">
      <w:pPr>
        <w:pStyle w:val="normal0"/>
        <w:ind w:left="2160"/>
        <w:rPr>
          <w:rFonts w:ascii="Times New Roman" w:hAnsi="Times New Roman" w:cs="Times New Roman"/>
        </w:rPr>
      </w:pPr>
      <m:oMath>
        <m:r>
          <w:rPr>
            <w:rFonts w:ascii="Cambria Math" w:hAnsi="Cambria Math" w:cs="Times New Roman"/>
          </w:rPr>
          <m:t>logit</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π</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 =</m:t>
        </m:r>
        <m:sSub>
          <m:sSubPr>
            <m:ctrlPr>
              <w:rPr>
                <w:rFonts w:ascii="Cambria Math" w:hAnsi="Cambria Math" w:cs="Times New Roman"/>
                <w:b/>
                <w:i/>
              </w:rPr>
            </m:ctrlPr>
          </m:sSubPr>
          <m:e>
            <m:r>
              <m:rPr>
                <m:sty m:val="p"/>
              </m:rPr>
              <w:rPr>
                <w:rFonts w:ascii="Cambria Math" w:hAnsi="Cambria Math" w:cs="Times New Roman"/>
              </w:rPr>
              <m:t xml:space="preserve"> </m:t>
            </m:r>
            <m:r>
              <m:rPr>
                <m:sty m:val="bi"/>
              </m:rPr>
              <w:rPr>
                <w:rFonts w:ascii="Cambria Math" w:hAnsi="Cambria Math" w:cs="Times New Roman"/>
              </w:rPr>
              <m:t>X</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000F2288" w:rsidRPr="00FE6693">
        <w:rPr>
          <w:rFonts w:ascii="Times New Roman" w:hAnsi="Times New Roman" w:cs="Times New Roman"/>
        </w:rPr>
        <w:tab/>
      </w:r>
      <w:r w:rsidR="000F2288" w:rsidRPr="00FE6693">
        <w:rPr>
          <w:rFonts w:ascii="Times New Roman" w:hAnsi="Times New Roman" w:cs="Times New Roman"/>
        </w:rPr>
        <w:tab/>
        <w:t>(1)</w:t>
      </w:r>
    </w:p>
    <w:p w14:paraId="2EC9932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61E96EF" w14:textId="248DA4A1"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where </w:t>
      </w:r>
      <m:oMath>
        <m:sSub>
          <m:sSubPr>
            <m:ctrlPr>
              <w:rPr>
                <w:rFonts w:ascii="Cambria Math" w:hAnsi="Cambria Math" w:cs="Times New Roman"/>
                <w:b/>
                <w:i/>
              </w:rPr>
            </m:ctrlPr>
          </m:sSubPr>
          <m:e>
            <m:r>
              <m:rPr>
                <m:sty m:val="p"/>
              </m:rPr>
              <w:rPr>
                <w:rFonts w:ascii="Cambria Math" w:hAnsi="Cambria Math" w:cs="Times New Roman"/>
              </w:rPr>
              <m:t xml:space="preserve"> </m:t>
            </m:r>
            <m:r>
              <m:rPr>
                <m:sty m:val="bi"/>
              </m:rPr>
              <w:rPr>
                <w:rFonts w:ascii="Cambria Math" w:hAnsi="Cambria Math" w:cs="Times New Roman"/>
              </w:rPr>
              <m:t>X</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represents a matrix of fixed effect covariates at locations </w:t>
      </w:r>
      <w:r w:rsidRPr="00FE6693">
        <w:rPr>
          <w:rFonts w:ascii="Times New Roman" w:hAnsi="Times New Roman" w:cs="Times New Roman"/>
          <w:b/>
          <w:i/>
        </w:rPr>
        <w:t>s</w:t>
      </w:r>
      <w:r w:rsidRPr="00FE6693">
        <w:rPr>
          <w:rFonts w:ascii="Times New Roman" w:hAnsi="Times New Roman" w:cs="Times New Roman"/>
        </w:rPr>
        <w:t xml:space="preserve"> in year </w:t>
      </w:r>
      <w:r w:rsidRPr="00FE6693">
        <w:rPr>
          <w:rFonts w:ascii="Times New Roman" w:hAnsi="Times New Roman" w:cs="Times New Roman"/>
          <w:i/>
        </w:rPr>
        <w:t>t</w:t>
      </w:r>
      <w:r w:rsidRPr="00FE6693">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i</m:t>
            </m:r>
          </m:sub>
        </m:sSub>
        <m:r>
          <m:rPr>
            <m:sty m:val="bi"/>
          </m:rPr>
          <w:rPr>
            <w:rFonts w:ascii="Cambria Math" w:hAnsi="Cambria Math" w:cs="Times New Roman"/>
          </w:rPr>
          <m:t xml:space="preserve"> </m:t>
        </m:r>
      </m:oMath>
      <w:r w:rsidRPr="00FE6693">
        <w:rPr>
          <w:rFonts w:ascii="Times New Roman" w:hAnsi="Times New Roman" w:cs="Times New Roman"/>
        </w:rPr>
        <w:t xml:space="preserve">represents a vector of coefficients for species </w:t>
      </w:r>
      <w:r w:rsidRPr="00FE6693">
        <w:rPr>
          <w:rFonts w:ascii="Times New Roman" w:hAnsi="Times New Roman" w:cs="Times New Roman"/>
          <w:i/>
        </w:rPr>
        <w:t>i</w:t>
      </w:r>
      <w:r w:rsidRPr="00FE6693">
        <w:rPr>
          <w:rFonts w:ascii="Times New Roman" w:hAnsi="Times New Roman" w:cs="Times New Roman"/>
        </w:rPr>
        <w:t xml:space="preserve">, and </w:t>
      </w:r>
      <m:oMath>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represents a vector of spatial random effects that follow a first-order autoregressive process:</w:t>
      </w:r>
    </w:p>
    <w:p w14:paraId="5E9113E8"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7EB59740" w14:textId="56A0DD85"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r w:rsidRPr="00FE6693">
        <w:rPr>
          <w:rFonts w:ascii="Times New Roman" w:hAnsi="Times New Roman" w:cs="Times New Roman"/>
        </w:rPr>
        <w:tab/>
      </w:r>
      <w:r w:rsidRPr="00FE6693">
        <w:rPr>
          <w:rFonts w:ascii="Times New Roman" w:hAnsi="Times New Roman" w:cs="Times New Roman"/>
        </w:rPr>
        <w:tab/>
      </w:r>
      <m:oMath>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r>
          <w:rPr>
            <w:rFonts w:ascii="Cambria Math" w:hAnsi="Cambria Math" w:cs="Times New Roman"/>
          </w:rPr>
          <m:t>Normal</m:t>
        </m:r>
        <m:r>
          <m:rPr>
            <m:sty m:val="p"/>
          </m:rPr>
          <w:rPr>
            <w:rFonts w:ascii="Cambria Math" w:hAnsi="Cambria Math" w:cs="Times New Roman"/>
          </w:rPr>
          <m:t>[</m:t>
        </m:r>
        <m:r>
          <m:rPr>
            <m:sty m:val="bi"/>
          </m:rPr>
          <w:rPr>
            <w:rFonts w:ascii="Cambria Math" w:hAnsi="Cambria Math" w:cs="Times New Roman"/>
          </w:rPr>
          <m:t>ρ</m:t>
        </m:r>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it-1</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i</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ab/>
      </w:r>
      <w:r w:rsidRPr="00FE6693">
        <w:rPr>
          <w:rFonts w:ascii="Times New Roman" w:hAnsi="Times New Roman" w:cs="Times New Roman"/>
        </w:rPr>
        <w:tab/>
        <w:t>(2)</w:t>
      </w:r>
    </w:p>
    <w:p w14:paraId="177868A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1530EC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where </w:t>
      </w:r>
      <w:r w:rsidRPr="00FE6693">
        <w:rPr>
          <w:rFonts w:ascii="Times New Roman" w:hAnsi="Times New Roman" w:cs="Times New Roman"/>
          <w:b/>
          <w:i/>
        </w:rPr>
        <w:t>ρ</w:t>
      </w:r>
      <w:r w:rsidRPr="00FE6693">
        <w:rPr>
          <w:rFonts w:ascii="Times New Roman" w:hAnsi="Times New Roman" w:cs="Times New Roman"/>
        </w:rPr>
        <w:t xml:space="preserve"> represents the degree of autoregression in encounter probabilities and </w:t>
      </w:r>
      <w:r w:rsidRPr="00FE6693">
        <w:rPr>
          <w:rFonts w:ascii="Times New Roman" w:hAnsi="Times New Roman" w:cs="Times New Roman"/>
          <w:b/>
          <w:i/>
        </w:rPr>
        <w:t>Σ</w:t>
      </w:r>
      <w:r w:rsidRPr="00FE6693">
        <w:rPr>
          <w:rFonts w:ascii="Times New Roman" w:hAnsi="Times New Roman" w:cs="Times New Roman"/>
        </w:rPr>
        <w:t xml:space="preserve"> represents spatial covariation in random effects (discussed below). Random effects were assumed to be autoregressive to account for variation not explicitly included in our model (</w:t>
      </w:r>
      <w:ins w:id="6" w:author="Benjamin Williams" w:date="2016-03-25T05:30:00Z">
        <w:r w:rsidRPr="00FE6693">
          <w:rPr>
            <w:rFonts w:ascii="Times New Roman" w:hAnsi="Times New Roman" w:cs="Times New Roman"/>
          </w:rPr>
          <w:t xml:space="preserve">e.g., </w:t>
        </w:r>
      </w:ins>
      <w:r w:rsidRPr="00FE6693">
        <w:rPr>
          <w:rFonts w:ascii="Times New Roman" w:hAnsi="Times New Roman" w:cs="Times New Roman"/>
        </w:rPr>
        <w:t>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6A69DE46" w14:textId="77777777" w:rsidR="00941065" w:rsidRPr="00FE6693" w:rsidRDefault="00941065">
      <w:pPr>
        <w:pStyle w:val="normal0"/>
        <w:rPr>
          <w:rFonts w:ascii="Times New Roman" w:hAnsi="Times New Roman" w:cs="Times New Roman"/>
        </w:rPr>
      </w:pPr>
    </w:p>
    <w:p w14:paraId="7A810D4D" w14:textId="33AB4768" w:rsidR="00941065" w:rsidRPr="00FE6693" w:rsidRDefault="00161ABE">
      <w:pPr>
        <w:pStyle w:val="normal0"/>
        <w:rPr>
          <w:rFonts w:ascii="Times New Roman" w:hAnsi="Times New Roman" w:cs="Times New Roman"/>
        </w:rPr>
      </w:pPr>
      <w:r w:rsidRPr="00FE6693">
        <w:rPr>
          <w:rFonts w:ascii="Times New Roman" w:hAnsi="Times New Roman" w:cs="Times New Roman"/>
        </w:rPr>
        <w:t>T</w:t>
      </w:r>
      <w:r w:rsidR="000F2288" w:rsidRPr="00FE6693">
        <w:rPr>
          <w:rFonts w:ascii="Times New Roman" w:hAnsi="Times New Roman" w:cs="Times New Roman"/>
        </w:rPr>
        <w:t xml:space="preserve">he second groundfish sub-model </w:t>
      </w:r>
      <w:r w:rsidRPr="00FE6693">
        <w:rPr>
          <w:rFonts w:ascii="Times New Roman" w:hAnsi="Times New Roman" w:cs="Times New Roman"/>
        </w:rPr>
        <w:t xml:space="preserve">describes the distribution of CPUE conditional on the occurrence of at least one individual. We </w:t>
      </w:r>
      <w:r w:rsidR="000F2288" w:rsidRPr="00FE6693">
        <w:rPr>
          <w:rFonts w:ascii="Times New Roman" w:hAnsi="Times New Roman" w:cs="Times New Roman"/>
        </w:rPr>
        <w:t xml:space="preserve">assumed </w:t>
      </w:r>
      <w:r w:rsidRPr="00FE6693">
        <w:rPr>
          <w:rFonts w:ascii="Times New Roman" w:hAnsi="Times New Roman" w:cs="Times New Roman"/>
        </w:rPr>
        <w:t xml:space="preserve">that for this “positive” sub-model </w:t>
      </w:r>
      <w:r w:rsidR="000F2288" w:rsidRPr="00FE6693">
        <w:rPr>
          <w:rFonts w:ascii="Times New Roman" w:hAnsi="Times New Roman" w:cs="Times New Roman"/>
        </w:rPr>
        <w:t>that groundfish CPUE was gamma distributed and used a log-link,</w:t>
      </w:r>
    </w:p>
    <w:p w14:paraId="43E8418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1F64888E" w14:textId="77777777" w:rsidR="00161ABE" w:rsidRPr="00FE6693" w:rsidRDefault="000F2288">
      <w:pPr>
        <w:pStyle w:val="normal0"/>
        <w:rPr>
          <w:rFonts w:ascii="Times New Roman" w:hAnsi="Times New Roman" w:cs="Times New Roman"/>
        </w:rPr>
      </w:pPr>
      <w:r w:rsidRPr="00FE6693">
        <w:rPr>
          <w:rFonts w:ascii="Times New Roman" w:hAnsi="Times New Roman" w:cs="Times New Roman"/>
        </w:rPr>
        <w:t xml:space="preserve">               </w:t>
      </w:r>
      <w:r w:rsidRPr="00FE6693">
        <w:rPr>
          <w:rFonts w:ascii="Times New Roman" w:hAnsi="Times New Roman" w:cs="Times New Roman"/>
        </w:rPr>
        <w:tab/>
      </w:r>
      <w:r w:rsidRPr="00FE6693">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d>
              <m:dPr>
                <m:ctrlPr>
                  <w:rPr>
                    <w:rFonts w:ascii="Cambria Math" w:hAnsi="Cambria Math" w:cs="Times New Roman"/>
                  </w:rPr>
                </m:ctrlPr>
              </m:dPr>
              <m:e>
                <m:r>
                  <m:rPr>
                    <m:sty m:val="bi"/>
                  </m:rP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e>
        </m:d>
      </m:oMath>
    </w:p>
    <w:p w14:paraId="4026A9F1" w14:textId="05305ADA" w:rsidR="00941065" w:rsidRPr="00FE6693" w:rsidRDefault="00161ABE" w:rsidP="00161ABE">
      <w:pPr>
        <w:pStyle w:val="normal0"/>
        <w:ind w:left="2160"/>
        <w:rPr>
          <w:rFonts w:ascii="Times New Roman" w:hAnsi="Times New Roman" w:cs="Times New Roman"/>
        </w:rPr>
      </w:pPr>
      <m:oMath>
        <m:r>
          <w:rPr>
            <w:rFonts w:ascii="Cambria Math" w:hAnsi="Cambria Math" w:cs="Times New Roman"/>
          </w:rPr>
          <m:t>log</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η</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ab/>
      </w:r>
      <w:r w:rsidRPr="00FE6693">
        <w:rPr>
          <w:rFonts w:ascii="Times New Roman" w:hAnsi="Times New Roman" w:cs="Times New Roman"/>
        </w:rPr>
        <w:tab/>
      </w:r>
      <w:r w:rsidR="000F2288" w:rsidRPr="00FE6693">
        <w:rPr>
          <w:rFonts w:ascii="Times New Roman" w:hAnsi="Times New Roman" w:cs="Times New Roman"/>
        </w:rPr>
        <w:t>(3)</w:t>
      </w:r>
      <w:r w:rsidR="000F2288" w:rsidRPr="00FE6693">
        <w:rPr>
          <w:rFonts w:ascii="Times New Roman" w:hAnsi="Times New Roman" w:cs="Times New Roman"/>
        </w:rPr>
        <w:br/>
      </w:r>
    </w:p>
    <w:p w14:paraId="26524A7C" w14:textId="056C281D"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is a matrix of covariates corresponding to each haul location, </w:t>
      </w:r>
      <m:oMath>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i</m:t>
            </m:r>
          </m:sub>
        </m:sSub>
      </m:oMath>
      <w:r w:rsidRPr="00FE6693">
        <w:rPr>
          <w:rFonts w:ascii="Times New Roman" w:hAnsi="Times New Roman" w:cs="Times New Roman"/>
          <w:i/>
          <w:vertAlign w:val="subscript"/>
        </w:rPr>
        <w:t xml:space="preserve"> </w:t>
      </w:r>
      <w:r w:rsidRPr="00FE6693">
        <w:rPr>
          <w:rFonts w:ascii="Times New Roman" w:hAnsi="Times New Roman" w:cs="Times New Roman"/>
        </w:rPr>
        <w:t xml:space="preserve">represents the estimated species-specific coefficients, </w:t>
      </w:r>
      <m:oMath>
        <m:sSub>
          <m:sSubPr>
            <m:ctrlPr>
              <w:rPr>
                <w:rFonts w:ascii="Cambria Math" w:hAnsi="Cambria Math" w:cs="Times New Roman"/>
                <w:b/>
                <w:i/>
              </w:rPr>
            </m:ctrlPr>
          </m:sSubPr>
          <m:e>
            <m:r>
              <m:rPr>
                <m:sty m:val="bi"/>
              </m:rPr>
              <w:rPr>
                <w:rFonts w:ascii="Cambria Math" w:hAnsi="Cambria Math" w:cs="Times New Roman"/>
              </w:rPr>
              <m:t>η</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 spatial random effects that again follow an autoregressive process (analogous to eqn 2, but with a</w:t>
      </w:r>
      <w:r w:rsidR="00161ABE" w:rsidRPr="00FE6693">
        <w:rPr>
          <w:rFonts w:ascii="Times New Roman" w:hAnsi="Times New Roman" w:cs="Times New Roman"/>
        </w:rPr>
        <w:t>n</w:t>
      </w:r>
      <w:r w:rsidRPr="00FE6693">
        <w:rPr>
          <w:rFonts w:ascii="Times New Roman" w:hAnsi="Times New Roman" w:cs="Times New Roman"/>
        </w:rPr>
        <w:t xml:space="preserve"> independently derived covariance matrix). Then </w:t>
      </w:r>
      <m:oMath>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 xml:space="preserve">)] </m:t>
        </m:r>
      </m:oMath>
      <w:r w:rsidRPr="00FE6693">
        <w:rPr>
          <w:rFonts w:ascii="Times New Roman" w:hAnsi="Times New Roman" w:cs="Times New Roman"/>
        </w:rPr>
        <w:t xml:space="preserve"> represents the mean and </w:t>
      </w:r>
      <w:r w:rsidRPr="00FE6693">
        <w:rPr>
          <w:rFonts w:ascii="Times New Roman" w:hAnsi="Times New Roman" w:cs="Times New Roman"/>
          <w:i/>
        </w:rPr>
        <w:t>σ</w:t>
      </w:r>
      <w:r w:rsidRPr="00FE6693">
        <w:rPr>
          <w:rFonts w:ascii="Times New Roman" w:hAnsi="Times New Roman" w:cs="Times New Roman"/>
          <w:i/>
          <w:vertAlign w:val="subscript"/>
        </w:rPr>
        <w:t xml:space="preserve">i </w:t>
      </w:r>
      <w:r w:rsidRPr="00FE6693">
        <w:rPr>
          <w:rFonts w:ascii="Times New Roman" w:hAnsi="Times New Roman" w:cs="Times New Roman"/>
        </w:rPr>
        <w:t xml:space="preserve">represents the </w:t>
      </w:r>
      <w:r w:rsidRPr="00FE6693">
        <w:rPr>
          <w:rFonts w:ascii="Times New Roman" w:hAnsi="Times New Roman" w:cs="Times New Roman"/>
          <w:b/>
        </w:rPr>
        <w:t xml:space="preserve">shape </w:t>
      </w:r>
      <w:r w:rsidRPr="00FE6693">
        <w:rPr>
          <w:rFonts w:ascii="Times New Roman" w:hAnsi="Times New Roman" w:cs="Times New Roman"/>
        </w:rPr>
        <w:t xml:space="preserve">parameter of the gamma distribution. </w:t>
      </w:r>
      <w:r w:rsidR="00161ABE" w:rsidRPr="00FE6693">
        <w:rPr>
          <w:rFonts w:ascii="Times New Roman" w:hAnsi="Times New Roman" w:cs="Times New Roman"/>
        </w:rPr>
        <w:t>Again t</w:t>
      </w:r>
      <w:r w:rsidRPr="00FE6693">
        <w:rPr>
          <w:rFonts w:ascii="Times New Roman" w:hAnsi="Times New Roman" w:cs="Times New Roman"/>
        </w:rPr>
        <w:t xml:space="preserve">his model </w:t>
      </w:r>
      <w:r w:rsidR="00161ABE" w:rsidRPr="00FE6693">
        <w:rPr>
          <w:rFonts w:ascii="Times New Roman" w:hAnsi="Times New Roman" w:cs="Times New Roman"/>
        </w:rPr>
        <w:t xml:space="preserve">incorporates only </w:t>
      </w:r>
      <w:r w:rsidRPr="00FE6693">
        <w:rPr>
          <w:rFonts w:ascii="Times New Roman" w:hAnsi="Times New Roman" w:cs="Times New Roman"/>
        </w:rPr>
        <w:t>hauls in which the species was observed and so describes the CPUE of each species conditioned on the species presence.</w:t>
      </w:r>
    </w:p>
    <w:p w14:paraId="3E0038E9" w14:textId="77777777" w:rsidR="00941065" w:rsidRPr="00FE6693" w:rsidRDefault="00941065">
      <w:pPr>
        <w:pStyle w:val="normal0"/>
        <w:rPr>
          <w:rFonts w:ascii="Times New Roman" w:hAnsi="Times New Roman" w:cs="Times New Roman"/>
        </w:rPr>
      </w:pPr>
    </w:p>
    <w:p w14:paraId="29940F86" w14:textId="3D05D842"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For all models we used available haul level information about bottom depth (m) and included both linear and quadratic terms for log(depth) in the occurrence and positive models </w:t>
      </w:r>
      <w:r w:rsidR="00F92BA1"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3D747C44-0FCF-41A6-B4D0-67EF57D281CA&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FE6693">
        <w:rPr>
          <w:rFonts w:ascii="Times New Roman" w:hAnsi="Times New Roman" w:cs="Times New Roman"/>
        </w:rPr>
        <w:fldChar w:fldCharType="separate"/>
      </w:r>
      <w:r w:rsidR="00D7719D">
        <w:rPr>
          <w:rFonts w:ascii="Times New Roman" w:hAnsi="Times New Roman" w:cs="Times New Roman"/>
        </w:rPr>
        <w:t>(Shelton, Thorson, Ward, &amp; Feist, 2014; Tolimieri, Shelton, Feist, &amp; Simon, 2015)</w:t>
      </w:r>
      <w:r w:rsidR="00F92BA1" w:rsidRPr="00FE6693">
        <w:rPr>
          <w:rFonts w:ascii="Times New Roman" w:hAnsi="Times New Roman" w:cs="Times New Roman"/>
        </w:rPr>
        <w:fldChar w:fldCharType="end"/>
      </w:r>
      <w:r w:rsidR="00F92BA1" w:rsidRPr="00FE6693">
        <w:rPr>
          <w:rFonts w:ascii="Times New Roman" w:hAnsi="Times New Roman" w:cs="Times New Roman"/>
        </w:rPr>
        <w:t xml:space="preserve">. </w:t>
      </w:r>
      <w:r w:rsidRPr="00FE6693">
        <w:rPr>
          <w:rFonts w:ascii="Times New Roman" w:hAnsi="Times New Roman" w:cs="Times New Roman"/>
        </w:rPr>
        <w:t>We centered log(depth) by subtracting the mean. We also considered two models for fixed year effects: in one model we estimated a single intercept while in the other we allowed for a distinct intercept for each year. As the intercept scales the occurrence (or CPUE, respectively) for the entire region, models with variable intercepts allow for spatially uniform, region wide changes in occurrence or CPUE.</w:t>
      </w:r>
    </w:p>
    <w:p w14:paraId="30244918" w14:textId="77777777" w:rsidR="00941065" w:rsidRPr="00FE6693" w:rsidRDefault="00941065">
      <w:pPr>
        <w:pStyle w:val="normal0"/>
        <w:rPr>
          <w:rFonts w:ascii="Times New Roman" w:hAnsi="Times New Roman" w:cs="Times New Roman"/>
        </w:rPr>
      </w:pPr>
    </w:p>
    <w:p w14:paraId="7B14E725" w14:textId="35F28C21"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For the spatial random effects in the occurrence and positive models, we used the Matern function to model covariance as a function of Euclidian distance, so </w:t>
      </w:r>
      <m:oMath>
        <m:r>
          <m:rPr>
            <m:sty m:val="b"/>
          </m:rPr>
          <w:rPr>
            <w:rFonts w:ascii="Cambria Math" w:hAnsi="Cambria Math" w:cs="Times New Roman"/>
          </w:rPr>
          <m:t>Σ</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k</m:t>
            </m:r>
          </m:sub>
        </m:sSub>
        <m:r>
          <m:rPr>
            <m:sty m:val="bi"/>
          </m:rPr>
          <w:rPr>
            <w:rFonts w:ascii="Cambria Math" w:hAnsi="Cambria Math" w:cs="Times New Roman"/>
          </w:rPr>
          <m:t>)</m:t>
        </m:r>
      </m:oMath>
      <w:r w:rsidRPr="00FE6693">
        <w:rPr>
          <w:rFonts w:ascii="Times New Roman" w:hAnsi="Times New Roman" w:cs="Times New Roman"/>
        </w:rPr>
        <w:t xml:space="preserve"> = </w:t>
      </w:r>
      <w:r w:rsidRPr="00FE6693">
        <w:rPr>
          <w:rFonts w:ascii="Times New Roman" w:hAnsi="Times New Roman" w:cs="Times New Roman"/>
          <w:i/>
        </w:rPr>
        <w:t>τ</w:t>
      </w:r>
      <w:r w:rsidRPr="00FE6693">
        <w:rPr>
          <w:rFonts w:ascii="Times New Roman" w:hAnsi="Times New Roman" w:cs="Times New Roman"/>
          <w:vertAlign w:val="superscript"/>
        </w:rPr>
        <w:t>2</w:t>
      </w:r>
      <w:r w:rsidRPr="00FE6693">
        <w:rPr>
          <w:rFonts w:ascii="Times New Roman" w:hAnsi="Times New Roman" w:cs="Times New Roman"/>
        </w:rPr>
        <w:t>/</w:t>
      </w:r>
      <w:r w:rsidRPr="00FE6693">
        <w:rPr>
          <w:rFonts w:ascii="Times New Roman" w:hAnsi="Times New Roman" w:cs="Times New Roman"/>
          <w:i/>
        </w:rPr>
        <w:t>Γ</w:t>
      </w:r>
      <w:r w:rsidRPr="00FE6693">
        <w:rPr>
          <w:rFonts w:ascii="Times New Roman" w:hAnsi="Times New Roman" w:cs="Times New Roman"/>
        </w:rPr>
        <w:t>(</w:t>
      </w:r>
      <w:r w:rsidRPr="00FE6693">
        <w:rPr>
          <w:rFonts w:ascii="Times New Roman" w:hAnsi="Times New Roman" w:cs="Times New Roman"/>
          <w:i/>
        </w:rPr>
        <w:t>ν</w:t>
      </w:r>
      <w:r w:rsidRPr="00FE6693">
        <w:rPr>
          <w:rFonts w:ascii="Times New Roman" w:hAnsi="Times New Roman" w:cs="Times New Roman"/>
        </w:rPr>
        <w:t>)2</w:t>
      </w:r>
      <w:r w:rsidRPr="00FE6693">
        <w:rPr>
          <w:rFonts w:ascii="Times New Roman" w:hAnsi="Times New Roman" w:cs="Times New Roman"/>
          <w:vertAlign w:val="superscript"/>
        </w:rPr>
        <w:t xml:space="preserve">ν-1 </w:t>
      </w:r>
      <w:r w:rsidRPr="00FE6693">
        <w:rPr>
          <w:rFonts w:ascii="Times New Roman" w:hAnsi="Times New Roman" w:cs="Times New Roman"/>
        </w:rPr>
        <w:t>(</w:t>
      </w:r>
      <w:r w:rsidRPr="00FE6693">
        <w:rPr>
          <w:rFonts w:ascii="Times New Roman" w:hAnsi="Times New Roman" w:cs="Times New Roman"/>
          <w:i/>
        </w:rPr>
        <w:t>κd</w:t>
      </w:r>
      <w:r w:rsidRPr="00FE6693">
        <w:rPr>
          <w:rFonts w:ascii="Times New Roman" w:hAnsi="Times New Roman" w:cs="Times New Roman"/>
          <w:i/>
          <w:vertAlign w:val="subscript"/>
        </w:rPr>
        <w:t>jk</w:t>
      </w:r>
      <w:r w:rsidRPr="00FE6693">
        <w:rPr>
          <w:rFonts w:ascii="Times New Roman" w:hAnsi="Times New Roman" w:cs="Times New Roman"/>
        </w:rPr>
        <w:t>)</w:t>
      </w:r>
      <w:r w:rsidRPr="00FE6693">
        <w:rPr>
          <w:rFonts w:ascii="Times New Roman" w:hAnsi="Times New Roman" w:cs="Times New Roman"/>
          <w:vertAlign w:val="superscript"/>
        </w:rPr>
        <w:t>ν</w:t>
      </w:r>
      <w:r w:rsidRPr="00FE6693">
        <w:rPr>
          <w:rFonts w:ascii="Times New Roman" w:hAnsi="Times New Roman" w:cs="Times New Roman"/>
        </w:rPr>
        <w:t xml:space="preserve"> </w:t>
      </w:r>
      <w:r w:rsidRPr="00FE6693">
        <w:rPr>
          <w:rFonts w:ascii="Times New Roman" w:hAnsi="Times New Roman" w:cs="Times New Roman"/>
          <w:i/>
        </w:rPr>
        <w:t>K</w:t>
      </w:r>
      <w:r w:rsidRPr="00FE6693">
        <w:rPr>
          <w:rFonts w:ascii="Times New Roman" w:hAnsi="Times New Roman" w:cs="Times New Roman"/>
          <w:vertAlign w:val="subscript"/>
        </w:rPr>
        <w:t>ν</w:t>
      </w:r>
      <w:r w:rsidRPr="00FE6693">
        <w:rPr>
          <w:rFonts w:ascii="Times New Roman" w:hAnsi="Times New Roman" w:cs="Times New Roman"/>
        </w:rPr>
        <w:t>(</w:t>
      </w:r>
      <w:r w:rsidRPr="00FE6693">
        <w:rPr>
          <w:rFonts w:ascii="Times New Roman" w:hAnsi="Times New Roman" w:cs="Times New Roman"/>
          <w:i/>
        </w:rPr>
        <w:t>κd</w:t>
      </w:r>
      <w:r w:rsidRPr="00FE6693">
        <w:rPr>
          <w:rFonts w:ascii="Times New Roman" w:hAnsi="Times New Roman" w:cs="Times New Roman"/>
          <w:i/>
          <w:vertAlign w:val="subscript"/>
        </w:rPr>
        <w:t>jk</w:t>
      </w:r>
      <w:r w:rsidRPr="00FE6693">
        <w:rPr>
          <w:rFonts w:ascii="Times New Roman" w:hAnsi="Times New Roman" w:cs="Times New Roman"/>
        </w:rPr>
        <w:t xml:space="preserve">), is the covariance between location </w:t>
      </w:r>
      <w:r w:rsidRPr="00FE6693">
        <w:rPr>
          <w:rFonts w:ascii="Times New Roman" w:hAnsi="Times New Roman" w:cs="Times New Roman"/>
          <w:i/>
        </w:rPr>
        <w:t>s</w:t>
      </w:r>
      <w:r w:rsidRPr="00FE6693">
        <w:rPr>
          <w:rFonts w:ascii="Times New Roman" w:hAnsi="Times New Roman" w:cs="Times New Roman"/>
          <w:i/>
          <w:vertAlign w:val="subscript"/>
        </w:rPr>
        <w:t>j</w:t>
      </w:r>
      <w:r w:rsidRPr="00FE6693">
        <w:rPr>
          <w:rFonts w:ascii="Times New Roman" w:hAnsi="Times New Roman" w:cs="Times New Roman"/>
        </w:rPr>
        <w:t xml:space="preserve"> and </w:t>
      </w:r>
      <w:r w:rsidRPr="00FE6693">
        <w:rPr>
          <w:rFonts w:ascii="Times New Roman" w:hAnsi="Times New Roman" w:cs="Times New Roman"/>
          <w:i/>
        </w:rPr>
        <w:t>s</w:t>
      </w:r>
      <w:r w:rsidRPr="00FE6693">
        <w:rPr>
          <w:rFonts w:ascii="Times New Roman" w:hAnsi="Times New Roman" w:cs="Times New Roman"/>
          <w:i/>
          <w:vertAlign w:val="subscript"/>
        </w:rPr>
        <w:t>k</w:t>
      </w:r>
      <w:r w:rsidRPr="00FE6693">
        <w:rPr>
          <w:rFonts w:ascii="Times New Roman" w:hAnsi="Times New Roman" w:cs="Times New Roman"/>
        </w:rPr>
        <w:t xml:space="preserve">, </w:t>
      </w:r>
      <w:r w:rsidRPr="00FE6693">
        <w:rPr>
          <w:rFonts w:ascii="Times New Roman" w:hAnsi="Times New Roman" w:cs="Times New Roman"/>
          <w:i/>
        </w:rPr>
        <w:t>τ</w:t>
      </w:r>
      <w:r w:rsidRPr="00FE6693">
        <w:rPr>
          <w:rFonts w:ascii="Times New Roman" w:hAnsi="Times New Roman" w:cs="Times New Roman"/>
          <w:vertAlign w:val="superscript"/>
        </w:rPr>
        <w:t xml:space="preserve">2 </w:t>
      </w:r>
      <w:r w:rsidRPr="00FE6693">
        <w:rPr>
          <w:rFonts w:ascii="Times New Roman" w:hAnsi="Times New Roman" w:cs="Times New Roman"/>
        </w:rPr>
        <w:t xml:space="preserve">is the spatial variance,  </w:t>
      </w:r>
      <w:r w:rsidRPr="00FE6693">
        <w:rPr>
          <w:rFonts w:ascii="Times New Roman" w:hAnsi="Times New Roman" w:cs="Times New Roman"/>
          <w:i/>
        </w:rPr>
        <w:t>Γ</w:t>
      </w:r>
      <w:r w:rsidRPr="00FE6693">
        <w:rPr>
          <w:rFonts w:ascii="Times New Roman" w:hAnsi="Times New Roman" w:cs="Times New Roman"/>
        </w:rPr>
        <w:t xml:space="preserve">() and </w:t>
      </w:r>
      <w:r w:rsidRPr="00FE6693">
        <w:rPr>
          <w:rFonts w:ascii="Times New Roman" w:hAnsi="Times New Roman" w:cs="Times New Roman"/>
          <w:i/>
        </w:rPr>
        <w:t>K</w:t>
      </w:r>
      <w:r w:rsidRPr="00FE6693">
        <w:rPr>
          <w:rFonts w:ascii="Times New Roman" w:hAnsi="Times New Roman" w:cs="Times New Roman"/>
          <w:vertAlign w:val="subscript"/>
        </w:rPr>
        <w:t>ν</w:t>
      </w:r>
      <w:r w:rsidRPr="00FE6693">
        <w:rPr>
          <w:rFonts w:ascii="Times New Roman" w:hAnsi="Times New Roman" w:cs="Times New Roman"/>
        </w:rPr>
        <w:t xml:space="preserve">() represent the Gamma and Bessel functions, respectively, </w:t>
      </w:r>
      <w:r w:rsidRPr="00FE6693">
        <w:rPr>
          <w:rFonts w:ascii="Times New Roman" w:hAnsi="Times New Roman" w:cs="Times New Roman"/>
          <w:i/>
        </w:rPr>
        <w:t>d</w:t>
      </w:r>
      <w:r w:rsidRPr="00FE6693">
        <w:rPr>
          <w:rFonts w:ascii="Times New Roman" w:hAnsi="Times New Roman" w:cs="Times New Roman"/>
          <w:i/>
          <w:vertAlign w:val="subscript"/>
        </w:rPr>
        <w:t xml:space="preserve">jk </w:t>
      </w:r>
      <w:r w:rsidRPr="00FE6693">
        <w:rPr>
          <w:rFonts w:ascii="Times New Roman" w:hAnsi="Times New Roman" w:cs="Times New Roman"/>
        </w:rPr>
        <w:t xml:space="preserve">is the Euclidian distance between locations </w:t>
      </w:r>
      <w:r w:rsidRPr="00FE6693">
        <w:rPr>
          <w:rFonts w:ascii="Times New Roman" w:hAnsi="Times New Roman" w:cs="Times New Roman"/>
          <w:i/>
        </w:rPr>
        <w:t>s</w:t>
      </w:r>
      <w:r w:rsidRPr="00FE6693">
        <w:rPr>
          <w:rFonts w:ascii="Times New Roman" w:hAnsi="Times New Roman" w:cs="Times New Roman"/>
          <w:i/>
          <w:vertAlign w:val="subscript"/>
        </w:rPr>
        <w:t>j</w:t>
      </w:r>
      <w:r w:rsidRPr="00FE6693">
        <w:rPr>
          <w:rFonts w:ascii="Times New Roman" w:hAnsi="Times New Roman" w:cs="Times New Roman"/>
        </w:rPr>
        <w:t xml:space="preserve"> and </w:t>
      </w:r>
      <w:r w:rsidRPr="00FE6693">
        <w:rPr>
          <w:rFonts w:ascii="Times New Roman" w:hAnsi="Times New Roman" w:cs="Times New Roman"/>
          <w:i/>
        </w:rPr>
        <w:t>s</w:t>
      </w:r>
      <w:r w:rsidRPr="00FE6693">
        <w:rPr>
          <w:rFonts w:ascii="Times New Roman" w:hAnsi="Times New Roman" w:cs="Times New Roman"/>
          <w:i/>
          <w:vertAlign w:val="subscript"/>
        </w:rPr>
        <w:t>k</w:t>
      </w:r>
      <w:r w:rsidRPr="00FE6693">
        <w:rPr>
          <w:rFonts w:ascii="Times New Roman" w:hAnsi="Times New Roman" w:cs="Times New Roman"/>
        </w:rPr>
        <w:t xml:space="preserve">, and </w:t>
      </w:r>
      <w:r w:rsidRPr="00FE6693">
        <w:rPr>
          <w:rFonts w:ascii="Times New Roman" w:hAnsi="Times New Roman" w:cs="Times New Roman"/>
          <w:i/>
        </w:rPr>
        <w:t xml:space="preserve">κ </w:t>
      </w:r>
      <w:r w:rsidRPr="00FE6693">
        <w:rPr>
          <w:rFonts w:ascii="Times New Roman" w:hAnsi="Times New Roman" w:cs="Times New Roman"/>
        </w:rPr>
        <w:t>is an estimated scaling parameter</w:t>
      </w:r>
      <w:r w:rsidR="00F92BA1"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904CEB2B-4533-4F82-8643-EC2790BCB0AB&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FE6693">
        <w:rPr>
          <w:rFonts w:ascii="Times New Roman" w:hAnsi="Times New Roman" w:cs="Times New Roman"/>
        </w:rPr>
        <w:fldChar w:fldCharType="separate"/>
      </w:r>
      <w:r w:rsidR="00D7719D">
        <w:rPr>
          <w:rFonts w:ascii="Times New Roman" w:hAnsi="Times New Roman" w:cs="Times New Roman"/>
        </w:rPr>
        <w:t>(Lindgren, Rue, &amp; Lindström, 2011)</w:t>
      </w:r>
      <w:r w:rsidR="00F92BA1" w:rsidRPr="00FE6693">
        <w:rPr>
          <w:rFonts w:ascii="Times New Roman" w:hAnsi="Times New Roman" w:cs="Times New Roman"/>
        </w:rPr>
        <w:fldChar w:fldCharType="end"/>
      </w:r>
      <w:r w:rsidRPr="00FE6693">
        <w:rPr>
          <w:rFonts w:ascii="Times New Roman" w:hAnsi="Times New Roman" w:cs="Times New Roman"/>
        </w:rPr>
        <w:t xml:space="preserve">. The parameter </w:t>
      </w:r>
      <w:r w:rsidRPr="00FE6693">
        <w:rPr>
          <w:rFonts w:ascii="Times New Roman" w:hAnsi="Times New Roman" w:cs="Times New Roman"/>
          <w:i/>
        </w:rPr>
        <w:t xml:space="preserve">ν </w:t>
      </w:r>
      <w:r w:rsidRPr="00FE6693">
        <w:rPr>
          <w:rFonts w:ascii="Times New Roman" w:hAnsi="Times New Roman" w:cs="Times New Roman"/>
        </w:rPr>
        <w:t xml:space="preserve">controls the smoothness of the Matern function and is usually fixed rather than estimated from data (when </w:t>
      </w:r>
      <w:r w:rsidRPr="00FE6693">
        <w:rPr>
          <w:rFonts w:ascii="Times New Roman" w:hAnsi="Times New Roman" w:cs="Times New Roman"/>
          <w:i/>
        </w:rPr>
        <w:t xml:space="preserve">ν </w:t>
      </w:r>
      <w:r w:rsidRPr="00FE6693">
        <w:rPr>
          <w:rFonts w:ascii="Times New Roman" w:hAnsi="Times New Roman" w:cs="Times New Roman"/>
        </w:rPr>
        <w:t xml:space="preserve"> = 0.5, the Matern reduces to the exponential covariance function). Following previous work, we chose </w:t>
      </w:r>
      <w:r w:rsidRPr="00FE6693">
        <w:rPr>
          <w:rFonts w:ascii="Times New Roman" w:hAnsi="Times New Roman" w:cs="Times New Roman"/>
          <w:i/>
        </w:rPr>
        <w:t xml:space="preserve">ν </w:t>
      </w:r>
      <w:r w:rsidRPr="00FE6693">
        <w:rPr>
          <w:rFonts w:ascii="Times New Roman" w:hAnsi="Times New Roman" w:cs="Times New Roman"/>
        </w:rPr>
        <w:t>= 3/2; this allows the Matern to be more flexible than the exponential, but also allows the function to be differentiable</w:t>
      </w:r>
      <w:r w:rsidR="000D74B3" w:rsidRPr="00FE6693">
        <w:rPr>
          <w:rFonts w:ascii="Times New Roman" w:hAnsi="Times New Roman" w:cs="Times New Roman"/>
        </w:rPr>
        <w:t xml:space="preserve"> </w:t>
      </w:r>
      <w:r w:rsidR="00AA0AE5"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0434FBD9-8657-4947-9331-DE06B96EC5EB&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D7719D">
        <w:rPr>
          <w:rFonts w:ascii="Papyrus Condensed" w:hAnsi="Papyrus Condensed" w:cs="Papyrus Condensed"/>
        </w:rPr>
        <w:instrText>‐</w:instrText>
      </w:r>
      <w:r w:rsidR="00D7719D">
        <w:rPr>
          <w:rFonts w:ascii="Times New Roman" w:hAnsi="Times New Roman" w:cs="Times New Roman"/>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FE6693">
        <w:rPr>
          <w:rFonts w:ascii="Times New Roman" w:hAnsi="Times New Roman" w:cs="Times New Roman"/>
        </w:rPr>
        <w:fldChar w:fldCharType="separate"/>
      </w:r>
      <w:r w:rsidR="00D7719D">
        <w:rPr>
          <w:rFonts w:ascii="Times New Roman" w:hAnsi="Times New Roman" w:cs="Times New Roman"/>
        </w:rPr>
        <w:t>(Rasmussen &amp; Williams, 2006; Ward et al., 2015)</w:t>
      </w:r>
      <w:r w:rsidR="00AA0AE5" w:rsidRPr="00FE6693">
        <w:rPr>
          <w:rFonts w:ascii="Times New Roman" w:hAnsi="Times New Roman" w:cs="Times New Roman"/>
        </w:rPr>
        <w:fldChar w:fldCharType="end"/>
      </w:r>
      <w:r w:rsidRPr="00FE6693">
        <w:rPr>
          <w:rFonts w:ascii="Times New Roman" w:hAnsi="Times New Roman" w:cs="Times New Roman"/>
        </w:rPr>
        <w:t xml:space="preserve">. The covariance matrices for the presence-absence and positive models for each species have separate parameters </w:t>
      </w:r>
      <w:r w:rsidRPr="00FE6693">
        <w:rPr>
          <w:rFonts w:ascii="Times New Roman" w:hAnsi="Times New Roman" w:cs="Times New Roman"/>
          <w:i/>
        </w:rPr>
        <w:t>τ</w:t>
      </w:r>
      <w:r w:rsidRPr="00FE6693">
        <w:rPr>
          <w:rFonts w:ascii="Times New Roman" w:hAnsi="Times New Roman" w:cs="Times New Roman"/>
          <w:vertAlign w:val="superscript"/>
        </w:rPr>
        <w:t>2</w:t>
      </w:r>
      <w:r w:rsidRPr="00FE6693">
        <w:rPr>
          <w:rFonts w:ascii="Times New Roman" w:hAnsi="Times New Roman" w:cs="Times New Roman"/>
        </w:rPr>
        <w:t xml:space="preserve"> and </w:t>
      </w:r>
      <w:r w:rsidRPr="00FE6693">
        <w:rPr>
          <w:rFonts w:ascii="Times New Roman" w:hAnsi="Times New Roman" w:cs="Times New Roman"/>
          <w:i/>
        </w:rPr>
        <w:t>κ</w:t>
      </w:r>
      <w:r w:rsidRPr="00FE6693">
        <w:rPr>
          <w:rFonts w:ascii="Times New Roman" w:hAnsi="Times New Roman" w:cs="Times New Roman"/>
        </w:rPr>
        <w:t>, reflecting the assumptions that each model component may have a different variance or rate at which correlations decline as a function of distance. Further details can be found in</w:t>
      </w:r>
      <w:r w:rsidR="000D74B3" w:rsidRPr="00FE6693">
        <w:rPr>
          <w:rFonts w:ascii="Times New Roman" w:hAnsi="Times New Roman" w:cs="Times New Roman"/>
        </w:rPr>
        <w:t xml:space="preserve"> </w:t>
      </w:r>
      <w:r w:rsidR="00AA0AE5"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&lt;citation&gt;&lt;uuid&gt;F4828D7A-1287-4AFC-90B8-4236F8BBF506&lt;/uuid&gt;&lt;priority&gt;0&lt;/priority&gt;&lt;publications&gt;&lt;publication&gt;&lt;volume&gt;In press&lt;/volume&gt;&lt;publication_date&gt;99201500001200000000200000&lt;/publication_date&gt;&lt;title&gt;Space-time investigation of the effects of fishing on fish populations&lt;/title&gt;&lt;uuid&gt;10D8EA63-6E30-4DA8-BD5A-987AC02B7E50&lt;/uuid&gt;&lt;subtype&gt;400&lt;/subtype&gt;&lt;type&gt;400&lt;/type&gt;&lt;url&gt;http://www.esajournals.org/doi/abs/10.1890/14-1874.1&lt;/url&gt;&lt;bundle&gt;&lt;publication&gt;&lt;title&gt;Ecological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gt;&lt;firstName&gt;B&lt;/firstName&gt;&lt;middleNames&gt;E&lt;/middleNames&gt;&lt;lastName&gt;Feist&lt;/lastName&gt;&lt;/author&gt;&lt;author&gt;&lt;firstName&gt;R&lt;/firstName&gt;&lt;lastName&gt;Hilbor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D7719D">
        <w:rPr>
          <w:rFonts w:ascii="Papyrus Condensed" w:hAnsi="Papyrus Condensed" w:cs="Papyrus Condensed"/>
        </w:rPr>
        <w:instrText>‐</w:instrText>
      </w:r>
      <w:r w:rsidR="00D7719D">
        <w:rPr>
          <w:rFonts w:ascii="Times New Roman" w:hAnsi="Times New Roman" w:cs="Times New Roman"/>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FE6693">
        <w:rPr>
          <w:rFonts w:ascii="Times New Roman" w:hAnsi="Times New Roman" w:cs="Times New Roman"/>
        </w:rPr>
        <w:fldChar w:fldCharType="separate"/>
      </w:r>
      <w:r w:rsidR="00D7719D">
        <w:rPr>
          <w:rFonts w:ascii="Times New Roman" w:hAnsi="Times New Roman" w:cs="Times New Roman"/>
        </w:rPr>
        <w:t>(Ono et al., 2015; Ward et al., 2015)</w:t>
      </w:r>
      <w:r w:rsidR="00AA0AE5" w:rsidRPr="00FE6693">
        <w:rPr>
          <w:rFonts w:ascii="Times New Roman" w:hAnsi="Times New Roman" w:cs="Times New Roman"/>
        </w:rPr>
        <w:fldChar w:fldCharType="end"/>
      </w:r>
      <w:r w:rsidRPr="00FE6693">
        <w:rPr>
          <w:rFonts w:ascii="Times New Roman" w:hAnsi="Times New Roman" w:cs="Times New Roman"/>
        </w:rPr>
        <w:t>.</w:t>
      </w:r>
    </w:p>
    <w:p w14:paraId="6BF476F1" w14:textId="77777777" w:rsidR="00941065" w:rsidRPr="00FE6693" w:rsidRDefault="00941065">
      <w:pPr>
        <w:pStyle w:val="normal0"/>
        <w:rPr>
          <w:rFonts w:ascii="Times New Roman" w:hAnsi="Times New Roman" w:cs="Times New Roman"/>
        </w:rPr>
      </w:pPr>
    </w:p>
    <w:p w14:paraId="19FCE152" w14:textId="09ACF3BC" w:rsidR="007837FF" w:rsidRPr="00FE6693" w:rsidRDefault="000F2288">
      <w:pPr>
        <w:pStyle w:val="normal0"/>
        <w:rPr>
          <w:rFonts w:ascii="Times New Roman" w:hAnsi="Times New Roman" w:cs="Times New Roman"/>
        </w:rPr>
      </w:pPr>
      <w:r w:rsidRPr="00FE6693">
        <w:rPr>
          <w:rFonts w:ascii="Times New Roman" w:hAnsi="Times New Roman" w:cs="Times New Roman"/>
        </w:rPr>
        <w:t>We estimate the model using the integrated nested Laplace approximation as implemented in the R package INLA (www.r-inla.org,</w:t>
      </w:r>
      <w:r w:rsidR="00AA0AE5"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B13CC662-03D2-469D-8BB1-DD3FEA395E70&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FE6693">
        <w:rPr>
          <w:rFonts w:ascii="Times New Roman" w:hAnsi="Times New Roman" w:cs="Times New Roman"/>
        </w:rPr>
        <w:fldChar w:fldCharType="separate"/>
      </w:r>
      <w:r w:rsidR="00D7719D">
        <w:rPr>
          <w:rFonts w:ascii="Times New Roman" w:hAnsi="Times New Roman" w:cs="Times New Roman"/>
        </w:rPr>
        <w:t>(Martins, Simpson, Lindgren, &amp; Rue, 2013)</w:t>
      </w:r>
      <w:r w:rsidR="00AA0AE5" w:rsidRPr="00FE6693">
        <w:rPr>
          <w:rFonts w:ascii="Times New Roman" w:hAnsi="Times New Roman" w:cs="Times New Roman"/>
        </w:rPr>
        <w:fldChar w:fldCharType="end"/>
      </w:r>
      <w:r w:rsidRPr="00FE6693">
        <w:rPr>
          <w:rFonts w:ascii="Times New Roman" w:hAnsi="Times New Roman" w:cs="Times New Roman"/>
        </w:rPr>
        <w:t xml:space="preserve">). INLA approximates the inverse of the spatial variance-covariance matrix of fixed locations using three large sparse matrices using stochastic partial differential equations </w:t>
      </w:r>
      <w:r w:rsidR="00AA0AE5"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&lt;citation&gt;&lt;uuid&gt;B23C8A44-9117-49B8-88E9-BB18FA8FD06D&lt;/uuid&gt;&lt;priority&gt;0&lt;/priority&gt;&lt;publications&gt;&lt;publication&gt;&lt;volume&gt;71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FE6693">
        <w:rPr>
          <w:rFonts w:ascii="Times New Roman" w:hAnsi="Times New Roman" w:cs="Times New Roman"/>
        </w:rPr>
        <w:fldChar w:fldCharType="separate"/>
      </w:r>
      <w:r w:rsidR="00D7719D">
        <w:rPr>
          <w:rFonts w:ascii="Times New Roman" w:hAnsi="Times New Roman" w:cs="Times New Roman"/>
        </w:rPr>
        <w:t>(Rue, Martino, &amp; Chopin, 2009; Ruiz-Cárdenas, Krainski, &amp; Rue, 2012)</w:t>
      </w:r>
      <w:r w:rsidR="00AA0AE5" w:rsidRPr="00FE6693">
        <w:rPr>
          <w:rFonts w:ascii="Times New Roman" w:hAnsi="Times New Roman" w:cs="Times New Roman"/>
        </w:rPr>
        <w:fldChar w:fldCharType="end"/>
      </w:r>
      <w:r w:rsidR="00AA0AE5" w:rsidRPr="00FE6693">
        <w:rPr>
          <w:rFonts w:ascii="Times New Roman" w:hAnsi="Times New Roman" w:cs="Times New Roman"/>
        </w:rPr>
        <w:t>.</w:t>
      </w:r>
      <w:r w:rsidRPr="00FE6693">
        <w:rPr>
          <w:rFonts w:ascii="Times New Roman" w:hAnsi="Times New Roman" w:cs="Times New Roman"/>
        </w:rPr>
        <w:t xml:space="preserve"> Estimation of the fixed effects is then done via marginal maximum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w:t>
      </w:r>
      <w:r w:rsidR="007837FF" w:rsidRPr="00FE6693">
        <w:rPr>
          <w:rFonts w:ascii="Times New Roman" w:hAnsi="Times New Roman" w:cs="Times New Roman"/>
        </w:rPr>
        <w:t>tion to the marginal likelihood.</w:t>
      </w:r>
    </w:p>
    <w:p w14:paraId="701DFF65" w14:textId="77777777" w:rsidR="00941065" w:rsidRPr="00FE6693" w:rsidRDefault="000F2288" w:rsidP="007837FF">
      <w:pPr>
        <w:pStyle w:val="normal0"/>
        <w:ind w:firstLine="720"/>
        <w:rPr>
          <w:rFonts w:ascii="Times New Roman" w:hAnsi="Times New Roman" w:cs="Times New Roman"/>
        </w:rPr>
      </w:pPr>
      <w:r w:rsidRPr="00FE6693">
        <w:rPr>
          <w:rFonts w:ascii="Times New Roman" w:hAnsi="Times New Roman" w:cs="Times New Roman"/>
        </w:rPr>
        <w:t xml:space="preserve">For each species, we estimated two occurrence models and two positive models.  For each submodel, we estimate one model with a single intercept and one with a year-specific intercept. We compare single and year-specific models using posterior predictive plots and deviance information criterion (DIC) and then identified preferred models for each species. </w:t>
      </w:r>
    </w:p>
    <w:p w14:paraId="49DBA5F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A7B2B09" w14:textId="77777777" w:rsidR="00941065" w:rsidRPr="00FE6693" w:rsidRDefault="000F2288">
      <w:pPr>
        <w:pStyle w:val="normal0"/>
        <w:rPr>
          <w:rFonts w:ascii="Times New Roman" w:hAnsi="Times New Roman" w:cs="Times New Roman"/>
          <w:b/>
        </w:rPr>
      </w:pPr>
      <w:r w:rsidRPr="00FE6693">
        <w:rPr>
          <w:rFonts w:ascii="Times New Roman" w:hAnsi="Times New Roman" w:cs="Times New Roman"/>
          <w:b/>
          <w:i/>
        </w:rPr>
        <w:t>Generating predictive densities for each species</w:t>
      </w:r>
    </w:p>
    <w:p w14:paraId="783AC4A0" w14:textId="3746AAA5" w:rsidR="00AA0AE5" w:rsidRPr="00FE6693" w:rsidRDefault="000F2288" w:rsidP="007837FF">
      <w:pPr>
        <w:pStyle w:val="normal0"/>
        <w:ind w:firstLine="720"/>
        <w:rPr>
          <w:rFonts w:ascii="Times New Roman" w:hAnsi="Times New Roman" w:cs="Times New Roman"/>
        </w:rPr>
      </w:pPr>
      <w:r w:rsidRPr="00FE6693">
        <w:rPr>
          <w:rFonts w:ascii="Times New Roman" w:hAnsi="Times New Roman" w:cs="Times New Roman"/>
        </w:rPr>
        <w:t xml:space="preserve">After </w:t>
      </w:r>
      <w:r w:rsidR="00AA0AE5" w:rsidRPr="00FE6693">
        <w:rPr>
          <w:rFonts w:ascii="Times New Roman" w:hAnsi="Times New Roman" w:cs="Times New Roman"/>
        </w:rPr>
        <w:t>estimating the</w:t>
      </w:r>
      <w:r w:rsidRPr="00FE6693">
        <w:rPr>
          <w:rFonts w:ascii="Times New Roman" w:hAnsi="Times New Roman" w:cs="Times New Roman"/>
        </w:rPr>
        <w:t xml:space="preserve"> two sub-models for each species, we used the estimated models to generate predicted densities for Gulf of Alaska. We projected our model estimates to the center of 2x2 km grid created for the entire Gulf of Alaska (</w:t>
      </w:r>
      <w:r w:rsidRPr="00FE6693">
        <w:rPr>
          <w:rFonts w:ascii="Times New Roman" w:hAnsi="Times New Roman" w:cs="Times New Roman"/>
          <w:highlight w:val="yellow"/>
        </w:rPr>
        <w:t>add details of the projection to a supplement</w:t>
      </w:r>
      <w:r w:rsidRPr="00FE6693">
        <w:rPr>
          <w:rFonts w:ascii="Times New Roman" w:hAnsi="Times New Roman" w:cs="Times New Roman"/>
        </w:rPr>
        <w:t xml:space="preserve">). We generated 1,000 Markov Chain Monte Carlo (MCMC) samples from the joint approximate posterior density for each species and for each MCMC sample we predicted a density for each sub-model to the 2x2km grid.  We then combined the occurrence and positive models to generate an unconditional expectation for CPUE for each grid cell. Using MCMC samples from the full posterior distribution maintains the spatio-temporal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Pr="00FE6693">
        <w:rPr>
          <w:rFonts w:ascii="Times New Roman" w:hAnsi="Times New Roman" w:cs="Times New Roman"/>
          <w:i/>
        </w:rPr>
        <w:t xml:space="preserve">t </w:t>
      </w:r>
      <w:r w:rsidRPr="00FE6693">
        <w:rPr>
          <w:rFonts w:ascii="Times New Roman" w:hAnsi="Times New Roman" w:cs="Times New Roman"/>
        </w:rPr>
        <w:t xml:space="preserve">and location </w:t>
      </w:r>
      <w:r w:rsidRPr="00FE6693">
        <w:rPr>
          <w:rFonts w:ascii="Times New Roman" w:hAnsi="Times New Roman" w:cs="Times New Roman"/>
          <w:i/>
        </w:rPr>
        <w:t>s</w:t>
      </w:r>
      <w:r w:rsidRPr="00FE6693">
        <w:rPr>
          <w:rFonts w:ascii="Times New Roman" w:hAnsi="Times New Roman" w:cs="Times New Roman"/>
        </w:rPr>
        <w:t xml:space="preserve"> by multiplying each MCMC sample from the occurrence and positive model. Specifically, for the </w:t>
      </w:r>
      <w:r w:rsidRPr="00FE6693">
        <w:rPr>
          <w:rFonts w:ascii="Times New Roman" w:hAnsi="Times New Roman" w:cs="Times New Roman"/>
          <w:i/>
        </w:rPr>
        <w:t>g</w:t>
      </w:r>
      <w:r w:rsidRPr="00FE6693">
        <w:rPr>
          <w:rFonts w:ascii="Times New Roman" w:hAnsi="Times New Roman" w:cs="Times New Roman"/>
        </w:rPr>
        <w:t xml:space="preserve">th MCMC sample, the unconditional CPUE estimate is </w:t>
      </w:r>
      <m:oMath>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π</m:t>
                </m:r>
              </m:e>
              <m:sub>
                <m:r>
                  <w:rPr>
                    <w:rFonts w:ascii="Cambria Math" w:hAnsi="Cambria Math" w:cs="Times New Roman"/>
                    <w:vertAlign w:val="subscript"/>
                  </w:rPr>
                  <m:t>it</m:t>
                </m:r>
              </m:sub>
            </m:sSub>
          </m:e>
          <m:sup>
            <m:r>
              <m:rPr>
                <m:sty m:val="bi"/>
              </m:rPr>
              <w:rPr>
                <w:rFonts w:ascii="Cambria Math" w:hAnsi="Cambria Math" w:cs="Times New Roman"/>
              </w:rPr>
              <m:t>g</m:t>
            </m:r>
          </m:sup>
        </m:sSup>
        <m:d>
          <m:dPr>
            <m:ctrlPr>
              <w:rPr>
                <w:rFonts w:ascii="Cambria Math" w:hAnsi="Cambria Math" w:cs="Times New Roman"/>
              </w:rPr>
            </m:ctrlPr>
          </m:dPr>
          <m:e>
            <m:r>
              <m:rPr>
                <m:sty m:val="bi"/>
              </m:rPr>
              <w:rPr>
                <w:rFonts w:ascii="Cambria Math" w:hAnsi="Cambria Math" w:cs="Times New Roman"/>
              </w:rPr>
              <m:t>s</m:t>
            </m:r>
          </m:e>
        </m:d>
        <m: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e>
          <m:sup>
            <m:r>
              <m:rPr>
                <m:sty m:val="bi"/>
              </m:rPr>
              <w:rPr>
                <w:rFonts w:ascii="Cambria Math" w:hAnsi="Cambria Math" w:cs="Times New Roman"/>
              </w:rPr>
              <m:t>g</m:t>
            </m:r>
          </m:sup>
        </m:sSup>
        <m:d>
          <m:dPr>
            <m:ctrlPr>
              <w:rPr>
                <w:rFonts w:ascii="Cambria Math" w:hAnsi="Cambria Math" w:cs="Times New Roman"/>
              </w:rPr>
            </m:ctrlPr>
          </m:dPr>
          <m:e>
            <m:r>
              <m:rPr>
                <m:sty m:val="bi"/>
              </m:rPr>
              <w:rPr>
                <w:rFonts w:ascii="Cambria Math" w:hAnsi="Cambria Math" w:cs="Times New Roman"/>
              </w:rPr>
              <m:t>s</m:t>
            </m:r>
          </m:e>
        </m:d>
      </m:oMath>
      <w:r w:rsidR="00AA0AE5" w:rsidRPr="00FE6693">
        <w:rPr>
          <w:rFonts w:ascii="Times New Roman" w:hAnsi="Times New Roman" w:cs="Times New Roman"/>
        </w:rPr>
        <w:t xml:space="preserve"> </w:t>
      </w:r>
      <w:r w:rsidR="00AA0AE5" w:rsidRPr="00FE6693">
        <w:rPr>
          <w:rFonts w:ascii="Times New Roman" w:eastAsia="Nova Mono" w:hAnsi="Times New Roman" w:cs="Times New Roman"/>
        </w:rPr>
        <w:t>and has units kg∙hectare</w:t>
      </w:r>
      <w:r w:rsidR="00AA0AE5" w:rsidRPr="00FE6693">
        <w:rPr>
          <w:rFonts w:ascii="Times New Roman" w:hAnsi="Times New Roman" w:cs="Times New Roman"/>
          <w:vertAlign w:val="superscript"/>
        </w:rPr>
        <w:t>-1</w:t>
      </w:r>
      <w:r w:rsidR="00AA0AE5" w:rsidRPr="00FE6693">
        <w:rPr>
          <w:rFonts w:ascii="Times New Roman" w:hAnsi="Times New Roman" w:cs="Times New Roman"/>
        </w:rPr>
        <w:t>.</w:t>
      </w:r>
    </w:p>
    <w:p w14:paraId="431AF496" w14:textId="1459D2F9" w:rsidR="00941065" w:rsidRPr="00FE6693" w:rsidRDefault="00941065">
      <w:pPr>
        <w:pStyle w:val="normal0"/>
        <w:rPr>
          <w:rFonts w:ascii="Times New Roman" w:hAnsi="Times New Roman" w:cs="Times New Roman"/>
        </w:rPr>
      </w:pPr>
    </w:p>
    <w:p w14:paraId="7C25EEAA" w14:textId="77777777" w:rsidR="00941065" w:rsidRPr="00FE6693" w:rsidRDefault="000F2288">
      <w:pPr>
        <w:pStyle w:val="normal0"/>
        <w:rPr>
          <w:rFonts w:ascii="Times New Roman" w:hAnsi="Times New Roman" w:cs="Times New Roman"/>
          <w:b/>
        </w:rPr>
      </w:pPr>
      <w:r w:rsidRPr="00FE6693">
        <w:rPr>
          <w:rFonts w:ascii="Times New Roman" w:hAnsi="Times New Roman" w:cs="Times New Roman"/>
          <w:b/>
          <w:i/>
        </w:rPr>
        <w:t>Defining areas for comparison across the Gulf of Alaska</w:t>
      </w:r>
    </w:p>
    <w:p w14:paraId="30F8867E" w14:textId="2C5F0BCB" w:rsidR="009129C7" w:rsidRPr="00FE6693" w:rsidRDefault="000F2288">
      <w:pPr>
        <w:pStyle w:val="normal0"/>
        <w:rPr>
          <w:rFonts w:ascii="Times New Roman" w:hAnsi="Times New Roman" w:cs="Times New Roman"/>
        </w:rPr>
      </w:pPr>
      <w:r w:rsidRPr="00FE6693">
        <w:rPr>
          <w:rFonts w:ascii="Times New Roman" w:hAnsi="Times New Roman" w:cs="Times New Roman"/>
        </w:rPr>
        <w:t>We identified eleven areas across the Gulf of Alaska to compare groundfish communities through time (Fig. 1). Each area represents habitat between 50 and 150m deep divided by natural bathymetric breaks (canyons).</w:t>
      </w:r>
      <w:r w:rsidR="007837FF" w:rsidRPr="00FE6693">
        <w:rPr>
          <w:rFonts w:ascii="Times New Roman" w:hAnsi="Times New Roman" w:cs="Times New Roman"/>
        </w:rPr>
        <w:t xml:space="preserve"> This results in irregularly shaped areas that range in size from 1,352 to over 8,000 km</w:t>
      </w:r>
      <w:r w:rsidR="007837FF" w:rsidRPr="00FE6693">
        <w:rPr>
          <w:rFonts w:ascii="Times New Roman" w:hAnsi="Times New Roman" w:cs="Times New Roman"/>
          <w:vertAlign w:val="superscript"/>
        </w:rPr>
        <w:t>2</w:t>
      </w:r>
      <w:r w:rsidR="007837FF" w:rsidRPr="00FE6693">
        <w:rPr>
          <w:rFonts w:ascii="Times New Roman" w:hAnsi="Times New Roman" w:cs="Times New Roman"/>
        </w:rPr>
        <w:t xml:space="preserve"> (Table 1). </w:t>
      </w:r>
      <w:r w:rsidR="00DF05B7" w:rsidRPr="00FE6693">
        <w:rPr>
          <w:rFonts w:ascii="Times New Roman" w:hAnsi="Times New Roman" w:cs="Times New Roman"/>
        </w:rPr>
        <w:t xml:space="preserve">Due to the irregular bathymetry, some focal areas are divided by narrow channels while others are separated by large distances. This is an unavoidable aspect of the Alaska coastline. </w:t>
      </w:r>
      <w:r w:rsidR="009129C7" w:rsidRPr="00FE6693">
        <w:rPr>
          <w:rFonts w:ascii="Times New Roman" w:hAnsi="Times New Roman" w:cs="Times New Roman"/>
        </w:rPr>
        <w:t>The focal areas span a</w:t>
      </w:r>
      <w:r w:rsidR="00307277" w:rsidRPr="00FE6693">
        <w:rPr>
          <w:rFonts w:ascii="Times New Roman" w:hAnsi="Times New Roman" w:cs="Times New Roman"/>
        </w:rPr>
        <w:t xml:space="preserve"> range of habitats with differing exposures to EVOS (Fig. 1). The east-most area</w:t>
      </w:r>
      <w:r w:rsidR="000D6889" w:rsidRPr="00FE6693">
        <w:rPr>
          <w:rFonts w:ascii="Times New Roman" w:hAnsi="Times New Roman" w:cs="Times New Roman"/>
        </w:rPr>
        <w:t xml:space="preserve"> (Area 1) was wholly</w:t>
      </w:r>
      <w:r w:rsidR="00307277" w:rsidRPr="00FE6693">
        <w:rPr>
          <w:rFonts w:ascii="Times New Roman" w:hAnsi="Times New Roman" w:cs="Times New Roman"/>
        </w:rPr>
        <w:t xml:space="preserve"> unexposed to EVOS oil. Areas 3, 4, and 5 were exposed to </w:t>
      </w:r>
      <w:r w:rsidR="009129C7" w:rsidRPr="00FE6693">
        <w:rPr>
          <w:rFonts w:ascii="Times New Roman" w:hAnsi="Times New Roman" w:cs="Times New Roman"/>
        </w:rPr>
        <w:t xml:space="preserve">main flow of oil, as evidenced by both direct observation of surface sheens (REF) as well as shorelines documented to be oiled during EVOS (Fig. 1). Areas </w:t>
      </w:r>
      <w:r w:rsidR="000D6889" w:rsidRPr="00FE6693">
        <w:rPr>
          <w:rFonts w:ascii="Times New Roman" w:hAnsi="Times New Roman" w:cs="Times New Roman"/>
        </w:rPr>
        <w:t xml:space="preserve">2 and </w:t>
      </w:r>
      <w:r w:rsidR="009129C7" w:rsidRPr="00FE6693">
        <w:rPr>
          <w:rFonts w:ascii="Times New Roman" w:hAnsi="Times New Roman" w:cs="Times New Roman"/>
        </w:rPr>
        <w:t xml:space="preserve">6 received some oil, but the majority of oil is thought to have traveled down Shelikof Straight, inside of Kodiak Island. Areas </w:t>
      </w:r>
      <w:r w:rsidR="000D6889" w:rsidRPr="00FE6693">
        <w:rPr>
          <w:rFonts w:ascii="Times New Roman" w:hAnsi="Times New Roman" w:cs="Times New Roman"/>
        </w:rPr>
        <w:t xml:space="preserve">7 to </w:t>
      </w:r>
      <w:r w:rsidR="009129C7" w:rsidRPr="00FE6693">
        <w:rPr>
          <w:rFonts w:ascii="Times New Roman" w:hAnsi="Times New Roman" w:cs="Times New Roman"/>
        </w:rPr>
        <w:t>11, may have been slightly exposed to EVOS, but contemporary accounts suggest minimal impact for these areas.  Thus our comparison areas bracket the spill spatially and provide areas with more and less exposure to EVOS.</w:t>
      </w:r>
      <w:r w:rsidR="000D6889" w:rsidRPr="00FE6693">
        <w:rPr>
          <w:rFonts w:ascii="Times New Roman" w:hAnsi="Times New Roman" w:cs="Times New Roman"/>
        </w:rPr>
        <w:t xml:space="preserve"> We do not consider areas further east in the Gulf of Alaska due to a general agreement of that Cape Suckling (144° W longitude) is a substantial biogeographic break.</w:t>
      </w:r>
    </w:p>
    <w:p w14:paraId="75FF8DFE" w14:textId="77777777" w:rsidR="009129C7" w:rsidRPr="00FE6693" w:rsidRDefault="009129C7">
      <w:pPr>
        <w:pStyle w:val="normal0"/>
        <w:rPr>
          <w:rFonts w:ascii="Times New Roman" w:hAnsi="Times New Roman" w:cs="Times New Roman"/>
        </w:rPr>
      </w:pPr>
    </w:p>
    <w:p w14:paraId="6D8AF2F9" w14:textId="77777777" w:rsidR="00941065" w:rsidRPr="00FE6693" w:rsidRDefault="000F2288">
      <w:pPr>
        <w:pStyle w:val="normal0"/>
        <w:rPr>
          <w:rFonts w:ascii="Times New Roman" w:hAnsi="Times New Roman" w:cs="Times New Roman"/>
          <w:b/>
        </w:rPr>
      </w:pPr>
      <w:r w:rsidRPr="00FE6693">
        <w:rPr>
          <w:rFonts w:ascii="Times New Roman" w:hAnsi="Times New Roman" w:cs="Times New Roman"/>
          <w:b/>
          <w:i/>
        </w:rPr>
        <w:t>Community metrics</w:t>
      </w:r>
    </w:p>
    <w:p w14:paraId="06982263" w14:textId="4A301F87" w:rsidR="00941065" w:rsidRPr="00FE6693" w:rsidRDefault="000F2288" w:rsidP="00307277">
      <w:pPr>
        <w:pStyle w:val="normal0"/>
        <w:rPr>
          <w:rFonts w:ascii="Times New Roman" w:hAnsi="Times New Roman" w:cs="Times New Roman"/>
        </w:rPr>
      </w:pPr>
      <w:r w:rsidRPr="00FE6693">
        <w:rPr>
          <w:rFonts w:ascii="Times New Roman" w:hAnsi="Times New Roman" w:cs="Times New Roman"/>
        </w:rPr>
        <w:t xml:space="preserve">For each area, we summarized the groundfish community by constructing </w:t>
      </w:r>
      <w:r w:rsidR="00307277" w:rsidRPr="00FE6693">
        <w:rPr>
          <w:rFonts w:ascii="Times New Roman" w:hAnsi="Times New Roman" w:cs="Times New Roman"/>
        </w:rPr>
        <w:t>four</w:t>
      </w:r>
      <w:r w:rsidRPr="00FE6693">
        <w:rPr>
          <w:rFonts w:ascii="Times New Roman" w:hAnsi="Times New Roman" w:cs="Times New Roman"/>
        </w:rPr>
        <w:t xml:space="preserve"> community metrics</w:t>
      </w:r>
      <w:r w:rsidR="00BA2F91" w:rsidRPr="00FE6693">
        <w:rPr>
          <w:rFonts w:ascii="Times New Roman" w:hAnsi="Times New Roman" w:cs="Times New Roman"/>
        </w:rPr>
        <w:t xml:space="preserve"> from the single-species spatio-temporal models</w:t>
      </w:r>
      <w:r w:rsidRPr="00FE6693">
        <w:rPr>
          <w:rFonts w:ascii="Times New Roman" w:hAnsi="Times New Roman" w:cs="Times New Roman"/>
        </w:rPr>
        <w:t>.</w:t>
      </w:r>
      <w:r w:rsidR="00BA2F91" w:rsidRPr="00FE6693">
        <w:rPr>
          <w:rFonts w:ascii="Times New Roman" w:hAnsi="Times New Roman" w:cs="Times New Roman"/>
        </w:rPr>
        <w:t xml:space="preserve"> As we expect the effect of EVOS to manifest di</w:t>
      </w:r>
      <w:r w:rsidR="00307277" w:rsidRPr="00FE6693">
        <w:rPr>
          <w:rFonts w:ascii="Times New Roman" w:hAnsi="Times New Roman" w:cs="Times New Roman"/>
        </w:rPr>
        <w:t>fferentially across species with multiple</w:t>
      </w:r>
      <w:r w:rsidR="00BA2F91" w:rsidRPr="00FE6693">
        <w:rPr>
          <w:rFonts w:ascii="Times New Roman" w:hAnsi="Times New Roman" w:cs="Times New Roman"/>
        </w:rPr>
        <w:t xml:space="preserve"> life-history and </w:t>
      </w:r>
      <w:r w:rsidR="00307277" w:rsidRPr="00FE6693">
        <w:rPr>
          <w:rFonts w:ascii="Times New Roman" w:hAnsi="Times New Roman" w:cs="Times New Roman"/>
        </w:rPr>
        <w:t>functional attributes, we focuse on community metrics that reflect species groups with different characteristics.</w:t>
      </w:r>
      <w:r w:rsidRPr="00FE6693">
        <w:rPr>
          <w:rFonts w:ascii="Times New Roman" w:hAnsi="Times New Roman" w:cs="Times New Roman"/>
        </w:rPr>
        <w:t xml:space="preserve"> </w:t>
      </w:r>
      <w:r w:rsidR="00307277" w:rsidRPr="00FE6693">
        <w:rPr>
          <w:rFonts w:ascii="Times New Roman" w:hAnsi="Times New Roman" w:cs="Times New Roman"/>
        </w:rPr>
        <w:t>For each of the metrics, w</w:t>
      </w:r>
      <w:r w:rsidRPr="00FE6693">
        <w:rPr>
          <w:rFonts w:ascii="Times New Roman" w:hAnsi="Times New Roman" w:cs="Times New Roman"/>
        </w:rPr>
        <w:t>e summarize the predicted CPUE for each species in each year in each region using the MCMC dr</w:t>
      </w:r>
      <w:r w:rsidR="00DF05B7" w:rsidRPr="00FE6693">
        <w:rPr>
          <w:rFonts w:ascii="Times New Roman" w:hAnsi="Times New Roman" w:cs="Times New Roman"/>
        </w:rPr>
        <w:t xml:space="preserve">aws for each 2x2 km grid cell. </w:t>
      </w:r>
      <w:r w:rsidRPr="00FE6693">
        <w:rPr>
          <w:rFonts w:ascii="Times New Roman" w:hAnsi="Times New Roman" w:cs="Times New Roman"/>
        </w:rPr>
        <w:t xml:space="preserve">We </w:t>
      </w:r>
      <w:r w:rsidR="00DF05B7" w:rsidRPr="00FE6693">
        <w:rPr>
          <w:rFonts w:ascii="Times New Roman" w:hAnsi="Times New Roman" w:cs="Times New Roman"/>
        </w:rPr>
        <w:t xml:space="preserve">construct </w:t>
      </w:r>
      <w:r w:rsidRPr="00FE6693">
        <w:rPr>
          <w:rFonts w:ascii="Times New Roman" w:hAnsi="Times New Roman" w:cs="Times New Roman"/>
        </w:rPr>
        <w:t>combine information across grid cells within each area to</w:t>
      </w:r>
      <w:r w:rsidR="00F40E9A" w:rsidRPr="00FE6693">
        <w:rPr>
          <w:rFonts w:ascii="Times New Roman" w:hAnsi="Times New Roman" w:cs="Times New Roman"/>
        </w:rPr>
        <w:t xml:space="preserve"> generate an index-standardized</w:t>
      </w:r>
      <w:r w:rsidRPr="00FE6693">
        <w:rPr>
          <w:rFonts w:ascii="Times New Roman" w:hAnsi="Times New Roman" w:cs="Times New Roman"/>
        </w:rPr>
        <w:t xml:space="preserve"> mean estimate (and uncertainty) for CPUE</w:t>
      </w:r>
      <w:r w:rsidR="00BA2F91" w:rsidRPr="00FE6693">
        <w:rPr>
          <w:rFonts w:ascii="Times New Roman" w:hAnsi="Times New Roman" w:cs="Times New Roman"/>
        </w:rPr>
        <w:t xml:space="preserve"> </w:t>
      </w:r>
      <w:r w:rsidR="00BA2F91"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699D79D9-274C-4EB1-BED7-E1073CB0E2F4&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D7719D">
        <w:rPr>
          <w:rFonts w:ascii="Papyrus Condensed" w:hAnsi="Papyrus Condensed" w:cs="Papyrus Condensed"/>
        </w:rPr>
        <w:instrText>‐</w:instrText>
      </w:r>
      <w:r w:rsidR="00D7719D">
        <w:rPr>
          <w:rFonts w:ascii="Times New Roman" w:hAnsi="Times New Roman" w:cs="Times New Roman"/>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FE6693">
        <w:rPr>
          <w:rFonts w:ascii="Times New Roman" w:hAnsi="Times New Roman" w:cs="Times New Roman"/>
        </w:rPr>
        <w:fldChar w:fldCharType="separate"/>
      </w:r>
      <w:r w:rsidR="00D7719D">
        <w:rPr>
          <w:rFonts w:ascii="Times New Roman" w:hAnsi="Times New Roman" w:cs="Times New Roman"/>
        </w:rPr>
        <w:t>(Shelton et al., 2014; 2012; Ward et al., 2015)</w:t>
      </w:r>
      <w:r w:rsidR="00BA2F91" w:rsidRPr="00FE6693">
        <w:rPr>
          <w:rFonts w:ascii="Times New Roman" w:hAnsi="Times New Roman" w:cs="Times New Roman"/>
        </w:rPr>
        <w:fldChar w:fldCharType="end"/>
      </w:r>
      <w:r w:rsidRPr="00FE6693">
        <w:rPr>
          <w:rFonts w:ascii="Times New Roman" w:hAnsi="Times New Roman" w:cs="Times New Roman"/>
        </w:rPr>
        <w:t xml:space="preserve"> . Thus for each</w:t>
      </w:r>
      <w:r w:rsidR="00DF05B7" w:rsidRPr="00FE6693">
        <w:rPr>
          <w:rFonts w:ascii="Times New Roman" w:hAnsi="Times New Roman" w:cs="Times New Roman"/>
        </w:rPr>
        <w:t xml:space="preserve"> metric in each</w:t>
      </w:r>
      <w:r w:rsidRPr="00FE6693">
        <w:rPr>
          <w:rFonts w:ascii="Times New Roman" w:hAnsi="Times New Roman" w:cs="Times New Roman"/>
        </w:rPr>
        <w:t xml:space="preserve"> area, we have a time-series for each species for 1984 </w:t>
      </w:r>
      <w:r w:rsidR="00DF05B7" w:rsidRPr="00FE6693">
        <w:rPr>
          <w:rFonts w:ascii="Times New Roman" w:hAnsi="Times New Roman" w:cs="Times New Roman"/>
        </w:rPr>
        <w:t>t</w:t>
      </w:r>
      <w:r w:rsidR="00F40E9A" w:rsidRPr="00FE6693">
        <w:rPr>
          <w:rFonts w:ascii="Times New Roman" w:hAnsi="Times New Roman" w:cs="Times New Roman"/>
        </w:rPr>
        <w:t>o 2015. We</w:t>
      </w:r>
      <w:r w:rsidRPr="00FE6693">
        <w:rPr>
          <w:rFonts w:ascii="Times New Roman" w:hAnsi="Times New Roman" w:cs="Times New Roman"/>
        </w:rPr>
        <w:t xml:space="preserve"> combine these species-specific metrics to generate multi-species community metric</w:t>
      </w:r>
      <w:r w:rsidR="00BA2F91" w:rsidRPr="00FE6693">
        <w:rPr>
          <w:rFonts w:ascii="Times New Roman" w:hAnsi="Times New Roman" w:cs="Times New Roman"/>
        </w:rPr>
        <w:t>s for each area in each year</w:t>
      </w:r>
      <w:r w:rsidRPr="00FE6693">
        <w:rPr>
          <w:rFonts w:ascii="Times New Roman" w:hAnsi="Times New Roman" w:cs="Times New Roman"/>
        </w:rPr>
        <w:t>.</w:t>
      </w:r>
      <w:r w:rsidR="00307277" w:rsidRPr="00FE6693">
        <w:rPr>
          <w:rFonts w:ascii="Times New Roman" w:hAnsi="Times New Roman" w:cs="Times New Roman"/>
        </w:rPr>
        <w:t xml:space="preserve"> </w:t>
      </w:r>
      <w:r w:rsidR="00F40E9A" w:rsidRPr="00FE6693">
        <w:rPr>
          <w:rFonts w:ascii="Times New Roman" w:hAnsi="Times New Roman" w:cs="Times New Roman"/>
        </w:rPr>
        <w:t xml:space="preserve">We describe </w:t>
      </w:r>
      <w:r w:rsidR="00BA2F91" w:rsidRPr="00FE6693">
        <w:rPr>
          <w:rFonts w:ascii="Times New Roman" w:hAnsi="Times New Roman" w:cs="Times New Roman"/>
        </w:rPr>
        <w:t xml:space="preserve">the </w:t>
      </w:r>
      <w:r w:rsidR="00F40E9A" w:rsidRPr="00FE6693">
        <w:rPr>
          <w:rFonts w:ascii="Times New Roman" w:hAnsi="Times New Roman" w:cs="Times New Roman"/>
        </w:rPr>
        <w:t xml:space="preserve">multi-species metrics </w:t>
      </w:r>
      <w:r w:rsidR="00BA2F91" w:rsidRPr="00FE6693">
        <w:rPr>
          <w:rFonts w:ascii="Times New Roman" w:hAnsi="Times New Roman" w:cs="Times New Roman"/>
        </w:rPr>
        <w:t>and how they map ont</w:t>
      </w:r>
      <w:r w:rsidR="00307277" w:rsidRPr="00FE6693">
        <w:rPr>
          <w:rFonts w:ascii="Times New Roman" w:hAnsi="Times New Roman" w:cs="Times New Roman"/>
        </w:rPr>
        <w:t>o expected EVOS impacts in turn.</w:t>
      </w:r>
    </w:p>
    <w:p w14:paraId="156BE10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66A53BDC" w14:textId="567AC3F1" w:rsidR="00941065" w:rsidRPr="00FE6693" w:rsidRDefault="000F2288">
      <w:pPr>
        <w:pStyle w:val="normal0"/>
        <w:rPr>
          <w:rFonts w:ascii="Times New Roman" w:hAnsi="Times New Roman" w:cs="Times New Roman"/>
        </w:rPr>
      </w:pPr>
      <w:r w:rsidRPr="00FE6693">
        <w:rPr>
          <w:rFonts w:ascii="Times New Roman" w:hAnsi="Times New Roman" w:cs="Times New Roman"/>
          <w:i/>
        </w:rPr>
        <w:t>Total biomass</w:t>
      </w:r>
      <w:r w:rsidRPr="00FE6693">
        <w:rPr>
          <w:rFonts w:ascii="Times New Roman" w:hAnsi="Times New Roman" w:cs="Times New Roman"/>
        </w:rPr>
        <w:t xml:space="preserve">. </w:t>
      </w:r>
      <w:r w:rsidR="00307277" w:rsidRPr="00FE6693">
        <w:rPr>
          <w:rFonts w:ascii="Times New Roman" w:hAnsi="Times New Roman" w:cs="Times New Roman"/>
        </w:rPr>
        <w:t>This is the simplest attribute and reflects t</w:t>
      </w:r>
      <w:r w:rsidR="009129C7" w:rsidRPr="00FE6693">
        <w:rPr>
          <w:rFonts w:ascii="Times New Roman" w:hAnsi="Times New Roman" w:cs="Times New Roman"/>
        </w:rPr>
        <w:t xml:space="preserve">he sum of all </w:t>
      </w:r>
      <w:r w:rsidR="006808D5" w:rsidRPr="00FE6693">
        <w:rPr>
          <w:rFonts w:ascii="Times New Roman" w:hAnsi="Times New Roman" w:cs="Times New Roman"/>
        </w:rPr>
        <w:t>53</w:t>
      </w:r>
      <w:r w:rsidR="009129C7" w:rsidRPr="00FE6693">
        <w:rPr>
          <w:rFonts w:ascii="Times New Roman" w:hAnsi="Times New Roman" w:cs="Times New Roman"/>
        </w:rPr>
        <w:t xml:space="preserve"> fish species estimated by the spatio-te</w:t>
      </w:r>
      <w:r w:rsidR="003466C8" w:rsidRPr="00FE6693">
        <w:rPr>
          <w:rFonts w:ascii="Times New Roman" w:hAnsi="Times New Roman" w:cs="Times New Roman"/>
        </w:rPr>
        <w:t xml:space="preserve">mporal model. Total biomass would be hypothesized to respond if EVOS initiated an overall decline in productivity </w:t>
      </w:r>
      <w:r w:rsidR="006808D5" w:rsidRPr="00FE6693">
        <w:rPr>
          <w:rFonts w:ascii="Times New Roman" w:hAnsi="Times New Roman" w:cs="Times New Roman"/>
        </w:rPr>
        <w:t>as a result of persistent, low level</w:t>
      </w:r>
      <w:r w:rsidR="003466C8" w:rsidRPr="00FE6693">
        <w:rPr>
          <w:rFonts w:ascii="Times New Roman" w:hAnsi="Times New Roman" w:cs="Times New Roman"/>
        </w:rPr>
        <w:t xml:space="preserve"> toxic</w:t>
      </w:r>
      <w:r w:rsidR="006808D5" w:rsidRPr="00FE6693">
        <w:rPr>
          <w:rFonts w:ascii="Times New Roman" w:hAnsi="Times New Roman" w:cs="Times New Roman"/>
        </w:rPr>
        <w:t>ity</w:t>
      </w:r>
      <w:r w:rsidR="003466C8" w:rsidRPr="00FE6693">
        <w:rPr>
          <w:rFonts w:ascii="Times New Roman" w:hAnsi="Times New Roman" w:cs="Times New Roman"/>
        </w:rPr>
        <w:t xml:space="preserve"> to fish </w:t>
      </w:r>
      <w:r w:rsidR="006808D5" w:rsidRPr="00FE6693">
        <w:rPr>
          <w:rFonts w:ascii="Times New Roman" w:hAnsi="Times New Roman" w:cs="Times New Roman"/>
        </w:rPr>
        <w:t>negatively affecting reproduction, growth, or survival at the community scale</w:t>
      </w:r>
      <w:r w:rsidR="003466C8" w:rsidRPr="00FE6693">
        <w:rPr>
          <w:rFonts w:ascii="Times New Roman" w:hAnsi="Times New Roman" w:cs="Times New Roman"/>
        </w:rPr>
        <w:t xml:space="preserve">. </w:t>
      </w:r>
    </w:p>
    <w:p w14:paraId="6BF65118" w14:textId="02E9B4F4" w:rsidR="00941065" w:rsidRPr="00FE6693" w:rsidRDefault="000F2288" w:rsidP="006808D5">
      <w:pPr>
        <w:pStyle w:val="normal0"/>
        <w:tabs>
          <w:tab w:val="left" w:pos="1180"/>
        </w:tabs>
        <w:rPr>
          <w:rFonts w:ascii="Times New Roman" w:hAnsi="Times New Roman" w:cs="Times New Roman"/>
        </w:rPr>
      </w:pPr>
      <w:r w:rsidRPr="00FE6693">
        <w:rPr>
          <w:rFonts w:ascii="Times New Roman" w:hAnsi="Times New Roman" w:cs="Times New Roman"/>
        </w:rPr>
        <w:t xml:space="preserve"> </w:t>
      </w:r>
      <w:r w:rsidR="006808D5" w:rsidRPr="00FE6693">
        <w:rPr>
          <w:rFonts w:ascii="Times New Roman" w:hAnsi="Times New Roman" w:cs="Times New Roman"/>
        </w:rPr>
        <w:tab/>
      </w:r>
    </w:p>
    <w:p w14:paraId="2868B823" w14:textId="2B3183BE" w:rsidR="00836B1B" w:rsidRPr="00FE6693" w:rsidRDefault="00FE6693" w:rsidP="00B42D4B">
      <w:pPr>
        <w:pStyle w:val="normal0"/>
        <w:rPr>
          <w:rFonts w:ascii="Times New Roman" w:hAnsi="Times New Roman" w:cs="Times New Roman"/>
        </w:rPr>
      </w:pPr>
      <w:r w:rsidRPr="00FE6693">
        <w:rPr>
          <w:rFonts w:ascii="Times New Roman" w:hAnsi="Times New Roman" w:cs="Times New Roman"/>
          <w:i/>
        </w:rPr>
        <w:t xml:space="preserve">Feeding </w:t>
      </w:r>
      <w:r>
        <w:rPr>
          <w:rFonts w:ascii="Times New Roman" w:hAnsi="Times New Roman" w:cs="Times New Roman"/>
          <w:i/>
        </w:rPr>
        <w:t>Guild</w:t>
      </w:r>
      <w:r w:rsidR="003466C8" w:rsidRPr="00FE6693">
        <w:rPr>
          <w:rFonts w:ascii="Times New Roman" w:hAnsi="Times New Roman" w:cs="Times New Roman"/>
          <w:i/>
        </w:rPr>
        <w:t xml:space="preserve">. </w:t>
      </w:r>
      <w:r w:rsidR="006808D5" w:rsidRPr="00FE6693">
        <w:rPr>
          <w:rFonts w:ascii="Times New Roman" w:hAnsi="Times New Roman" w:cs="Times New Roman"/>
        </w:rPr>
        <w:t>We defined</w:t>
      </w:r>
      <w:r w:rsidR="006808D5" w:rsidRPr="00FE6693">
        <w:rPr>
          <w:rFonts w:ascii="Times New Roman" w:hAnsi="Times New Roman" w:cs="Times New Roman"/>
          <w:i/>
        </w:rPr>
        <w:t xml:space="preserve"> </w:t>
      </w:r>
      <w:r w:rsidR="006808D5" w:rsidRPr="00FE6693">
        <w:rPr>
          <w:rFonts w:ascii="Times New Roman" w:hAnsi="Times New Roman" w:cs="Times New Roman"/>
        </w:rPr>
        <w:t>guilds for Gulf of Alaska groundfish based on the categorization of species primary feeding habitat: pelagic (P) or benthic (B)</w:t>
      </w:r>
      <w:r w:rsidRPr="00FE6693">
        <w:rPr>
          <w:rFonts w:ascii="Times New Roman" w:hAnsi="Times New Roman" w:cs="Times New Roman"/>
        </w:rPr>
        <w:t xml:space="preserve"> foragers</w:t>
      </w:r>
      <w:r w:rsidR="006808D5" w:rsidRPr="00FE6693">
        <w:rPr>
          <w:rFonts w:ascii="Times New Roman" w:hAnsi="Times New Roman" w:cs="Times New Roman"/>
        </w:rPr>
        <w:t xml:space="preserve"> </w:t>
      </w:r>
      <w:r w:rsidR="006808D5"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76A07648-3F4B-45BA-B771-08F95FF98903&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FE6693">
        <w:rPr>
          <w:rFonts w:ascii="Times New Roman" w:hAnsi="Times New Roman" w:cs="Times New Roman"/>
        </w:rPr>
        <w:fldChar w:fldCharType="separate"/>
      </w:r>
      <w:r w:rsidR="00D7719D">
        <w:rPr>
          <w:rFonts w:ascii="Times New Roman" w:hAnsi="Times New Roman" w:cs="Times New Roman"/>
        </w:rPr>
        <w:t>(Aydin, Gaichas, Ortiz, Kinzey, &amp; Friday, 2007; Gaichas et al., 2009)</w:t>
      </w:r>
      <w:r w:rsidR="006808D5" w:rsidRPr="00FE6693">
        <w:rPr>
          <w:rFonts w:ascii="Times New Roman" w:hAnsi="Times New Roman" w:cs="Times New Roman"/>
        </w:rPr>
        <w:fldChar w:fldCharType="end"/>
      </w:r>
      <w:r w:rsidR="006808D5" w:rsidRPr="00FE6693">
        <w:rPr>
          <w:rFonts w:ascii="Times New Roman" w:hAnsi="Times New Roman" w:cs="Times New Roman"/>
        </w:rPr>
        <w:t xml:space="preserve">.  In addition, we categorized the eight largest and most voracious fish predators in the system as apex (A) predators (including Lingcod, </w:t>
      </w:r>
      <w:r w:rsidR="006808D5" w:rsidRPr="00FE6693">
        <w:rPr>
          <w:rFonts w:ascii="Times New Roman" w:hAnsi="Times New Roman" w:cs="Times New Roman"/>
          <w:i/>
        </w:rPr>
        <w:t xml:space="preserve">Ophiodon elongates, </w:t>
      </w:r>
      <w:r w:rsidR="006808D5" w:rsidRPr="00FE6693">
        <w:rPr>
          <w:rFonts w:ascii="Times New Roman" w:hAnsi="Times New Roman" w:cs="Times New Roman"/>
        </w:rPr>
        <w:t xml:space="preserve">and Pacific halibut, </w:t>
      </w:r>
      <w:r w:rsidR="006808D5" w:rsidRPr="00FE6693">
        <w:rPr>
          <w:rStyle w:val="st"/>
          <w:rFonts w:ascii="Times New Roman" w:eastAsia="Times New Roman" w:hAnsi="Times New Roman" w:cs="Times New Roman"/>
          <w:i/>
        </w:rPr>
        <w:t xml:space="preserve">Hippoglossus stenolepis; </w:t>
      </w:r>
      <w:r w:rsidR="006808D5" w:rsidRPr="00FE6693">
        <w:rPr>
          <w:rStyle w:val="st"/>
          <w:rFonts w:ascii="Times New Roman" w:eastAsia="Times New Roman" w:hAnsi="Times New Roman" w:cs="Times New Roman"/>
        </w:rPr>
        <w:t>Table XX</w:t>
      </w:r>
      <w:r w:rsidR="006808D5" w:rsidRPr="00FE6693">
        <w:rPr>
          <w:rStyle w:val="st"/>
          <w:rFonts w:ascii="Times New Roman" w:eastAsia="Times New Roman" w:hAnsi="Times New Roman" w:cs="Times New Roman"/>
          <w:i/>
        </w:rPr>
        <w:t>).</w:t>
      </w:r>
      <w:r w:rsidR="00B42D4B" w:rsidRPr="00FE6693">
        <w:rPr>
          <w:rStyle w:val="st"/>
          <w:rFonts w:ascii="Times New Roman" w:eastAsia="Times New Roman" w:hAnsi="Times New Roman" w:cs="Times New Roman"/>
          <w:i/>
        </w:rPr>
        <w:t xml:space="preserve"> </w:t>
      </w:r>
      <w:r w:rsidR="00B42D4B" w:rsidRPr="00FE6693">
        <w:rPr>
          <w:rStyle w:val="st"/>
          <w:rFonts w:ascii="Times New Roman" w:eastAsia="Times New Roman" w:hAnsi="Times New Roman" w:cs="Times New Roman"/>
        </w:rPr>
        <w:t xml:space="preserve">As the majority of EVOS oil in these habitat is thought to be present in benthic sediments, we hypothesize that benthic feeders would be most likely to exhibit a response to EVOS, though Apex predators </w:t>
      </w:r>
      <w:r w:rsidRPr="00FE6693">
        <w:rPr>
          <w:rStyle w:val="st"/>
          <w:rFonts w:ascii="Times New Roman" w:eastAsia="Times New Roman" w:hAnsi="Times New Roman" w:cs="Times New Roman"/>
        </w:rPr>
        <w:t>may respond indirectly via foodweb connections.</w:t>
      </w:r>
    </w:p>
    <w:p w14:paraId="2DDF797F" w14:textId="77777777" w:rsidR="006808D5" w:rsidRPr="00FE6693" w:rsidRDefault="006808D5">
      <w:pPr>
        <w:pStyle w:val="normal0"/>
        <w:rPr>
          <w:rFonts w:ascii="Times New Roman" w:hAnsi="Times New Roman" w:cs="Times New Roman"/>
        </w:rPr>
      </w:pPr>
    </w:p>
    <w:p w14:paraId="5689D6E0" w14:textId="129722CC" w:rsidR="00941065" w:rsidRPr="00FE6693" w:rsidRDefault="00FE6693">
      <w:pPr>
        <w:pStyle w:val="normal0"/>
        <w:rPr>
          <w:rFonts w:ascii="Times New Roman" w:hAnsi="Times New Roman" w:cs="Times New Roman"/>
        </w:rPr>
      </w:pPr>
      <w:r w:rsidRPr="00FE6693">
        <w:rPr>
          <w:rFonts w:ascii="Times New Roman" w:hAnsi="Times New Roman" w:cs="Times New Roman"/>
          <w:i/>
        </w:rPr>
        <w:t>Diet classification</w:t>
      </w:r>
      <w:r w:rsidR="008452DD" w:rsidRPr="00FE6693">
        <w:rPr>
          <w:rFonts w:ascii="Times New Roman" w:hAnsi="Times New Roman" w:cs="Times New Roman"/>
          <w:i/>
        </w:rPr>
        <w:t xml:space="preserve">. </w:t>
      </w:r>
      <w:r w:rsidR="008452DD" w:rsidRPr="00FE6693">
        <w:rPr>
          <w:rFonts w:ascii="Times New Roman" w:hAnsi="Times New Roman" w:cs="Times New Roman"/>
        </w:rPr>
        <w:t xml:space="preserve">We classified </w:t>
      </w:r>
      <w:r w:rsidRPr="00FE6693">
        <w:rPr>
          <w:rFonts w:ascii="Times New Roman" w:hAnsi="Times New Roman" w:cs="Times New Roman"/>
        </w:rPr>
        <w:t xml:space="preserve">species </w:t>
      </w:r>
      <w:r>
        <w:rPr>
          <w:rFonts w:ascii="Times New Roman" w:hAnsi="Times New Roman" w:cs="Times New Roman"/>
        </w:rPr>
        <w:t>based on their published dietary preferences. We use</w:t>
      </w:r>
      <w:r w:rsidR="00DD236C">
        <w:rPr>
          <w:rFonts w:ascii="Times New Roman" w:hAnsi="Times New Roman" w:cs="Times New Roman"/>
        </w:rPr>
        <w:t xml:space="preserve"> published diet data for each species </w:t>
      </w:r>
      <w:r w:rsidR="00DD236C">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&lt;citation&gt;&lt;uuid&gt;17B28123-2D7B-4C22-86A3-C7F5844CA9AB&lt;/uuid&gt;&lt;priority&gt;0&lt;/priority&gt;&lt;publications&gt;&lt;publication&gt;&lt;publication_date&gt;99200700001200000000200000&lt;/publication_date&gt;&lt;title&gt;A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Pr>
          <w:rFonts w:ascii="Times New Roman" w:hAnsi="Times New Roman" w:cs="Times New Roman"/>
        </w:rPr>
        <w:fldChar w:fldCharType="separate"/>
      </w:r>
      <w:r w:rsidR="00D7719D">
        <w:rPr>
          <w:rFonts w:ascii="Times New Roman" w:hAnsi="Times New Roman" w:cs="Times New Roman"/>
        </w:rPr>
        <w:t>(Aydin et al., 2007)</w:t>
      </w:r>
      <w:r w:rsidR="00DD236C">
        <w:rPr>
          <w:rFonts w:ascii="Times New Roman" w:hAnsi="Times New Roman" w:cs="Times New Roman"/>
        </w:rPr>
        <w:fldChar w:fldCharType="end"/>
      </w:r>
      <w:r w:rsidR="00DD236C">
        <w:rPr>
          <w:rFonts w:ascii="Times New Roman" w:hAnsi="Times New Roman" w:cs="Times New Roman"/>
        </w:rPr>
        <w:t xml:space="preserve"> to classify the dominant prey type for each species. We defined species diet as predominantly invertebrate (&gt;80% of diet is invertebrates; I), predominantly fish (&gt;80% of diet is fish; F), or generalist (diet is between 20 and 80% for both fish</w:t>
      </w:r>
      <w:r w:rsidR="007B0B81">
        <w:rPr>
          <w:rFonts w:ascii="Times New Roman" w:hAnsi="Times New Roman" w:cs="Times New Roman"/>
        </w:rPr>
        <w:t xml:space="preserve"> and invertebrates).  We expect this…</w:t>
      </w:r>
    </w:p>
    <w:p w14:paraId="071EF3C7" w14:textId="77777777" w:rsidR="004B7048" w:rsidRPr="00FE6693" w:rsidRDefault="004B7048">
      <w:pPr>
        <w:pStyle w:val="normal0"/>
        <w:rPr>
          <w:rFonts w:ascii="Times New Roman" w:hAnsi="Times New Roman" w:cs="Times New Roman"/>
          <w:i/>
        </w:rPr>
      </w:pPr>
    </w:p>
    <w:p w14:paraId="6122A188" w14:textId="29325BED" w:rsidR="002C7E3E" w:rsidRPr="00FE6693" w:rsidRDefault="004B7048">
      <w:pPr>
        <w:pStyle w:val="normal0"/>
        <w:rPr>
          <w:rFonts w:ascii="Times New Roman" w:hAnsi="Times New Roman" w:cs="Times New Roman"/>
          <w:i/>
        </w:rPr>
      </w:pPr>
      <w:r w:rsidRPr="00FE6693">
        <w:rPr>
          <w:rFonts w:ascii="Times New Roman" w:hAnsi="Times New Roman" w:cs="Times New Roman"/>
          <w:i/>
        </w:rPr>
        <w:t xml:space="preserve">Recruitment </w:t>
      </w:r>
      <w:r w:rsidR="002C7E3E" w:rsidRPr="00FE6693">
        <w:rPr>
          <w:rFonts w:ascii="Times New Roman" w:hAnsi="Times New Roman" w:cs="Times New Roman"/>
          <w:i/>
        </w:rPr>
        <w:t>interval</w:t>
      </w:r>
      <w:r w:rsidRPr="00FE6693">
        <w:rPr>
          <w:rFonts w:ascii="Times New Roman" w:hAnsi="Times New Roman" w:cs="Times New Roman"/>
          <w:i/>
        </w:rPr>
        <w:t xml:space="preserve">. </w:t>
      </w:r>
      <w:r w:rsidRPr="00FE6693">
        <w:rPr>
          <w:rFonts w:ascii="Times New Roman" w:hAnsi="Times New Roman" w:cs="Times New Roman"/>
        </w:rPr>
        <w:t xml:space="preserve">Hydrocarbons pollution effects are </w:t>
      </w:r>
      <w:r w:rsidR="002C7E3E" w:rsidRPr="00FE6693">
        <w:rPr>
          <w:rFonts w:ascii="Times New Roman" w:hAnsi="Times New Roman" w:cs="Times New Roman"/>
        </w:rPr>
        <w:t>documented</w:t>
      </w:r>
      <w:r w:rsidRPr="00FE6693">
        <w:rPr>
          <w:rFonts w:ascii="Times New Roman" w:hAnsi="Times New Roman" w:cs="Times New Roman"/>
        </w:rPr>
        <w:t xml:space="preserve"> to be particularly detrimental to early life-stages of fish (</w:t>
      </w:r>
      <w:r w:rsidR="002C7E3E" w:rsidRPr="00FE6693">
        <w:rPr>
          <w:rFonts w:ascii="Times New Roman" w:hAnsi="Times New Roman" w:cs="Times New Roman"/>
        </w:rPr>
        <w:fldChar w:fldCharType="begin"/>
      </w:r>
      <w:r w:rsidR="00D7719D">
        <w:rPr>
          <w:rFonts w:ascii="Times New Roman" w:hAnsi="Times New Roman" w:cs="Times New Roman"/>
        </w:rPr>
        <w:instrText xml:space="preserve"> ADDIN PAPERS2_CITATIONS &lt;citation&gt;&lt;uuid&gt;A90F94E0-B57F-4EAB-845A-E6855C256403&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s&gt;&lt;cites&gt;&lt;/cites&gt;&lt;/citation&gt;</w:instrText>
      </w:r>
      <w:r w:rsidR="002C7E3E" w:rsidRPr="00FE6693">
        <w:rPr>
          <w:rFonts w:ascii="Times New Roman" w:hAnsi="Times New Roman" w:cs="Times New Roman"/>
        </w:rPr>
        <w:fldChar w:fldCharType="separate"/>
      </w:r>
      <w:r w:rsidR="00D7719D">
        <w:rPr>
          <w:rFonts w:ascii="Times New Roman" w:hAnsi="Times New Roman" w:cs="Times New Roman"/>
        </w:rPr>
        <w:t>(Hicken et al., 2011; Incardona et al., 2015)</w:t>
      </w:r>
      <w:r w:rsidR="002C7E3E" w:rsidRPr="00FE6693">
        <w:rPr>
          <w:rFonts w:ascii="Times New Roman" w:hAnsi="Times New Roman" w:cs="Times New Roman"/>
        </w:rPr>
        <w:fldChar w:fldCharType="end"/>
      </w:r>
      <w:r w:rsidR="002C7E3E" w:rsidRPr="00FE6693">
        <w:rPr>
          <w:rFonts w:ascii="Times New Roman" w:hAnsi="Times New Roman" w:cs="Times New Roman"/>
        </w:rPr>
        <w:t>. However, as the trawl survey only catches species th</w:t>
      </w:r>
      <w:r w:rsidR="00C830AE" w:rsidRPr="00FE6693">
        <w:rPr>
          <w:rFonts w:ascii="Times New Roman" w:hAnsi="Times New Roman" w:cs="Times New Roman"/>
        </w:rPr>
        <w:t>at are generally longer than 15</w:t>
      </w:r>
      <w:r w:rsidR="002C7E3E" w:rsidRPr="00FE6693">
        <w:rPr>
          <w:rFonts w:ascii="Times New Roman" w:hAnsi="Times New Roman" w:cs="Times New Roman"/>
        </w:rPr>
        <w:t xml:space="preserve">cm standard length, the lag between the exposure of larvae to the oil and when the juvenile fish will be observed in the survey will vary among species. Most fish species spawn SPRING-SUMMER (REF). </w:t>
      </w:r>
      <w:r w:rsidR="008452DD" w:rsidRPr="00FE6693">
        <w:rPr>
          <w:rFonts w:ascii="Times New Roman" w:hAnsi="Times New Roman" w:cs="Times New Roman"/>
        </w:rPr>
        <w:t>Therefore we divided species into three groups by the number of years expected between parturition and achieving</w:t>
      </w:r>
      <w:r w:rsidR="00C830AE" w:rsidRPr="00FE6693">
        <w:rPr>
          <w:rFonts w:ascii="Times New Roman" w:hAnsi="Times New Roman" w:cs="Times New Roman"/>
        </w:rPr>
        <w:t xml:space="preserve"> a size of 20cm</w:t>
      </w:r>
      <w:r w:rsidR="007C026F" w:rsidRPr="00FE6693">
        <w:rPr>
          <w:rFonts w:ascii="Times New Roman" w:hAnsi="Times New Roman" w:cs="Times New Roman"/>
        </w:rPr>
        <w:t xml:space="preserve"> (a size at which virtually all fish are captured; REF)</w:t>
      </w:r>
      <w:r w:rsidR="008452DD" w:rsidRPr="00FE6693">
        <w:rPr>
          <w:rFonts w:ascii="Times New Roman" w:hAnsi="Times New Roman" w:cs="Times New Roman"/>
        </w:rPr>
        <w:t xml:space="preserve">.  We categorized this interval as </w:t>
      </w:r>
      <w:r w:rsidR="00350FB0" w:rsidRPr="00FE6693">
        <w:rPr>
          <w:rFonts w:ascii="Times New Roman" w:hAnsi="Times New Roman" w:cs="Times New Roman"/>
        </w:rPr>
        <w:t>short</w:t>
      </w:r>
      <w:r w:rsidR="008452DD" w:rsidRPr="00FE6693">
        <w:rPr>
          <w:rFonts w:ascii="Times New Roman" w:hAnsi="Times New Roman" w:cs="Times New Roman"/>
        </w:rPr>
        <w:t xml:space="preserve"> (&lt;2 years), medium (2 to 4 years), or long (&gt;4 years). We defined the interval using published parameters for the Von Bertalanffy growth curve and generated a predicted age to reach 15cm. For species with multiple estimates of </w:t>
      </w:r>
      <w:r w:rsidR="008452DD" w:rsidRPr="00FE6693">
        <w:rPr>
          <w:rFonts w:ascii="Times New Roman" w:hAnsi="Times New Roman" w:cs="Times New Roman"/>
          <w:i/>
        </w:rPr>
        <w:t xml:space="preserve">k </w:t>
      </w:r>
      <w:r w:rsidR="008452DD" w:rsidRPr="00FE6693">
        <w:rPr>
          <w:rFonts w:ascii="Times New Roman" w:hAnsi="Times New Roman" w:cs="Times New Roman"/>
        </w:rPr>
        <w:t xml:space="preserve">and </w:t>
      </w:r>
      <w:r w:rsidR="008452DD" w:rsidRPr="00FE6693">
        <w:rPr>
          <w:rFonts w:ascii="Times New Roman" w:hAnsi="Times New Roman" w:cs="Times New Roman"/>
          <w:i/>
        </w:rPr>
        <w:t>L</w:t>
      </w:r>
      <w:r w:rsidR="008452DD" w:rsidRPr="00FE6693">
        <w:rPr>
          <w:rFonts w:ascii="Times New Roman" w:hAnsi="Times New Roman" w:cs="Times New Roman"/>
          <w:i/>
          <w:vertAlign w:val="subscript"/>
        </w:rPr>
        <w:t>∞</w:t>
      </w:r>
      <w:r w:rsidR="008452DD" w:rsidRPr="00FE6693">
        <w:rPr>
          <w:rFonts w:ascii="Times New Roman" w:hAnsi="Times New Roman" w:cs="Times New Roman"/>
        </w:rPr>
        <w:t xml:space="preserve"> we used the median estimate. For a few species, we could not find published growth parameter. In these cases we used available estimates from similar species in the same family.</w:t>
      </w:r>
    </w:p>
    <w:p w14:paraId="010540B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F0FD86E" w14:textId="40344F03" w:rsidR="000C6399" w:rsidRPr="00FE6693" w:rsidRDefault="008452DD">
      <w:pPr>
        <w:pStyle w:val="normal0"/>
        <w:rPr>
          <w:rFonts w:ascii="Times New Roman" w:hAnsi="Times New Roman" w:cs="Times New Roman"/>
        </w:rPr>
      </w:pPr>
      <w:r w:rsidRPr="00FE6693">
        <w:rPr>
          <w:rFonts w:ascii="Times New Roman" w:hAnsi="Times New Roman" w:cs="Times New Roman"/>
        </w:rPr>
        <w:t>For all c</w:t>
      </w:r>
      <w:r w:rsidR="000C6399" w:rsidRPr="00FE6693">
        <w:rPr>
          <w:rFonts w:ascii="Times New Roman" w:hAnsi="Times New Roman" w:cs="Times New Roman"/>
        </w:rPr>
        <w:t>ommunity metrics, we present four summaries to describe their change over time.  First we present the raw time-series for each focal area for each area to visually examine the time-series for evidence of a shock provided by EVOS.  Second, to compare among areas exposed to we calculate a linear trend for each area post-spill (1990-2015). Ideally, we would compare trends before and after the spill but with only two survey before the spill, using a breakpoin</w:t>
      </w:r>
      <w:r w:rsidR="00350FB0" w:rsidRPr="00FE6693">
        <w:rPr>
          <w:rFonts w:ascii="Times New Roman" w:hAnsi="Times New Roman" w:cs="Times New Roman"/>
        </w:rPr>
        <w:t xml:space="preserve">t analysis is not practicable. </w:t>
      </w:r>
      <w:r w:rsidR="000C6399" w:rsidRPr="00FE6693">
        <w:rPr>
          <w:rFonts w:ascii="Times New Roman" w:hAnsi="Times New Roman" w:cs="Times New Roman"/>
        </w:rPr>
        <w:t>Third, we compare the variability of each metric during the post-spill period using the coefficient of variation (</w:t>
      </w:r>
      <w:r w:rsidR="00350FB0" w:rsidRPr="00FE6693">
        <w:rPr>
          <w:rFonts w:ascii="Times New Roman" w:hAnsi="Times New Roman" w:cs="Times New Roman"/>
        </w:rPr>
        <w:t xml:space="preserve">CV = standard deviation </w:t>
      </w:r>
      <w:r w:rsidR="00D41A0F">
        <w:rPr>
          <w:rFonts w:ascii="Wingdings" w:hAnsi="Wingdings" w:cs="Times New Roman"/>
        </w:rPr>
        <w:t></w:t>
      </w:r>
      <w:r w:rsidR="00350FB0" w:rsidRPr="00FE6693">
        <w:rPr>
          <w:rFonts w:ascii="Times New Roman" w:hAnsi="Times New Roman" w:cs="Times New Roman"/>
        </w:rPr>
        <w:t xml:space="preserve"> mean</w:t>
      </w:r>
      <w:r w:rsidR="00350FB0" w:rsidRPr="00FE6693">
        <w:rPr>
          <w:rFonts w:ascii="Times New Roman" w:hAnsi="Times New Roman" w:cs="Times New Roman"/>
          <w:vertAlign w:val="superscript"/>
        </w:rPr>
        <w:t>-1</w:t>
      </w:r>
      <w:r w:rsidR="00350FB0" w:rsidRPr="00FE6693">
        <w:rPr>
          <w:rFonts w:ascii="Times New Roman" w:hAnsi="Times New Roman" w:cs="Times New Roman"/>
        </w:rPr>
        <w:t>). We calculated the CV using the deviations from the linear trend to estimate the standard deviation and the overall mean abundance from 1990 to 2015.</w:t>
      </w:r>
    </w:p>
    <w:p w14:paraId="01B72652" w14:textId="77777777" w:rsidR="000C6399" w:rsidRPr="00FE6693" w:rsidRDefault="000C6399">
      <w:pPr>
        <w:pStyle w:val="normal0"/>
        <w:rPr>
          <w:rFonts w:ascii="Times New Roman" w:hAnsi="Times New Roman" w:cs="Times New Roman"/>
        </w:rPr>
      </w:pPr>
    </w:p>
    <w:p w14:paraId="79AE725E" w14:textId="3E3A2A36" w:rsidR="00941065" w:rsidRPr="00FE6693" w:rsidRDefault="00941065">
      <w:pPr>
        <w:pStyle w:val="normal0"/>
        <w:rPr>
          <w:rFonts w:ascii="Times New Roman" w:hAnsi="Times New Roman" w:cs="Times New Roman"/>
        </w:rPr>
      </w:pPr>
    </w:p>
    <w:p w14:paraId="1E88EA1D" w14:textId="071AF99F" w:rsidR="003466C8" w:rsidRPr="00FE6693" w:rsidRDefault="003466C8">
      <w:pPr>
        <w:pStyle w:val="normal0"/>
        <w:rPr>
          <w:rFonts w:ascii="Times New Roman" w:hAnsi="Times New Roman" w:cs="Times New Roman"/>
          <w:b/>
        </w:rPr>
      </w:pPr>
      <w:r w:rsidRPr="00FE6693">
        <w:rPr>
          <w:rFonts w:ascii="Times New Roman" w:hAnsi="Times New Roman" w:cs="Times New Roman"/>
          <w:b/>
        </w:rPr>
        <w:t>Results</w:t>
      </w:r>
    </w:p>
    <w:p w14:paraId="27594DFE" w14:textId="77777777" w:rsidR="003466C8" w:rsidRPr="00FE6693" w:rsidRDefault="003466C8">
      <w:pPr>
        <w:pStyle w:val="normal0"/>
        <w:rPr>
          <w:rFonts w:ascii="Times New Roman" w:hAnsi="Times New Roman" w:cs="Times New Roman"/>
        </w:rPr>
      </w:pPr>
    </w:p>
    <w:p w14:paraId="6116817C" w14:textId="2A5D1242" w:rsidR="0068388B" w:rsidRDefault="007C026F">
      <w:pPr>
        <w:pStyle w:val="normal0"/>
        <w:rPr>
          <w:rFonts w:ascii="Times New Roman" w:hAnsi="Times New Roman" w:cs="Times New Roman"/>
        </w:rPr>
      </w:pPr>
      <w:r w:rsidRPr="00FE6693">
        <w:rPr>
          <w:rFonts w:ascii="Times New Roman" w:hAnsi="Times New Roman" w:cs="Times New Roman"/>
        </w:rPr>
        <w:t xml:space="preserve">We successfully estimated spatio-temporal </w:t>
      </w:r>
      <w:r w:rsidR="0068388B">
        <w:rPr>
          <w:rFonts w:ascii="Times New Roman" w:hAnsi="Times New Roman" w:cs="Times New Roman"/>
        </w:rPr>
        <w:t xml:space="preserve">models for 53 species (Table 2) and generated density predictions for each of the 2x2 km grid cells in the Gulf of Alaska. We then combine predicted densities into our multi-species metrics for each of the focal areas. First we </w:t>
      </w:r>
    </w:p>
    <w:p w14:paraId="382C25BF" w14:textId="77777777" w:rsidR="0068388B" w:rsidRDefault="0068388B">
      <w:pPr>
        <w:pStyle w:val="normal0"/>
        <w:rPr>
          <w:rFonts w:ascii="Times New Roman" w:hAnsi="Times New Roman" w:cs="Times New Roman"/>
        </w:rPr>
      </w:pPr>
    </w:p>
    <w:p w14:paraId="65324CCC" w14:textId="377254CE" w:rsidR="00FE6693" w:rsidRPr="00FE6693" w:rsidRDefault="0068388B">
      <w:pPr>
        <w:pStyle w:val="normal0"/>
        <w:rPr>
          <w:rFonts w:ascii="Times New Roman" w:hAnsi="Times New Roman" w:cs="Times New Roman"/>
        </w:rPr>
      </w:pPr>
      <w:r>
        <w:rPr>
          <w:rFonts w:ascii="Times New Roman" w:hAnsi="Times New Roman" w:cs="Times New Roman"/>
        </w:rPr>
        <w:t xml:space="preserve"> focal area in each survey year.  </w:t>
      </w:r>
      <w:r w:rsidR="007C026F" w:rsidRPr="00FE6693">
        <w:rPr>
          <w:rFonts w:ascii="Times New Roman" w:hAnsi="Times New Roman" w:cs="Times New Roman"/>
        </w:rPr>
        <w:t xml:space="preserve">  We </w:t>
      </w:r>
      <w:r w:rsidR="00FE6693" w:rsidRPr="00FE6693">
        <w:rPr>
          <w:rFonts w:ascii="Times New Roman" w:hAnsi="Times New Roman" w:cs="Times New Roman"/>
        </w:rPr>
        <w:t xml:space="preserve">assess </w:t>
      </w:r>
      <w:r w:rsidR="007C026F" w:rsidRPr="00FE6693">
        <w:rPr>
          <w:rFonts w:ascii="Times New Roman" w:hAnsi="Times New Roman" w:cs="Times New Roman"/>
        </w:rPr>
        <w:t xml:space="preserve">the trends for the fish community in each of the focal spatial areas (Fig. 1).  </w:t>
      </w:r>
    </w:p>
    <w:p w14:paraId="389AAE1F" w14:textId="77777777" w:rsidR="00FE6693" w:rsidRPr="00FE6693" w:rsidRDefault="00FE6693">
      <w:pPr>
        <w:pStyle w:val="normal0"/>
        <w:rPr>
          <w:rFonts w:ascii="Times New Roman" w:hAnsi="Times New Roman" w:cs="Times New Roman"/>
        </w:rPr>
      </w:pPr>
    </w:p>
    <w:p w14:paraId="1D4F5274" w14:textId="55B91655" w:rsidR="003466C8" w:rsidRPr="00FE6693" w:rsidRDefault="007C026F">
      <w:pPr>
        <w:pStyle w:val="normal0"/>
        <w:rPr>
          <w:rFonts w:ascii="Times New Roman" w:hAnsi="Times New Roman" w:cs="Times New Roman"/>
        </w:rPr>
      </w:pPr>
      <w:r w:rsidRPr="00FE6693">
        <w:rPr>
          <w:rFonts w:ascii="Times New Roman" w:hAnsi="Times New Roman" w:cs="Times New Roman"/>
        </w:rPr>
        <w:t xml:space="preserve">We highlight the mean for </w:t>
      </w:r>
    </w:p>
    <w:p w14:paraId="058A28EA" w14:textId="77777777" w:rsidR="003466C8" w:rsidRDefault="003466C8">
      <w:pPr>
        <w:pStyle w:val="normal0"/>
        <w:rPr>
          <w:rFonts w:ascii="Times New Roman" w:hAnsi="Times New Roman" w:cs="Times New Roman"/>
        </w:rPr>
      </w:pPr>
    </w:p>
    <w:p w14:paraId="01C3508E" w14:textId="77777777" w:rsidR="00DD236C" w:rsidRPr="00FE6693" w:rsidRDefault="00DD236C">
      <w:pPr>
        <w:pStyle w:val="normal0"/>
        <w:rPr>
          <w:rFonts w:ascii="Times New Roman" w:hAnsi="Times New Roman" w:cs="Times New Roman"/>
        </w:rPr>
      </w:pPr>
    </w:p>
    <w:p w14:paraId="20504C56" w14:textId="77777777" w:rsidR="003466C8" w:rsidRPr="00FE6693" w:rsidRDefault="003466C8">
      <w:pPr>
        <w:pStyle w:val="normal0"/>
        <w:rPr>
          <w:rFonts w:ascii="Times New Roman" w:hAnsi="Times New Roman" w:cs="Times New Roman"/>
        </w:rPr>
      </w:pPr>
    </w:p>
    <w:p w14:paraId="438D42FA" w14:textId="77777777" w:rsidR="003466C8" w:rsidRPr="00FE6693" w:rsidRDefault="003466C8">
      <w:pPr>
        <w:pStyle w:val="normal0"/>
        <w:rPr>
          <w:rFonts w:ascii="Times New Roman" w:hAnsi="Times New Roman" w:cs="Times New Roman"/>
        </w:rPr>
      </w:pPr>
    </w:p>
    <w:p w14:paraId="3466824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Plots:</w:t>
      </w:r>
    </w:p>
    <w:p w14:paraId="5BA18B1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F61669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Plot time series for each area (highlight areas expected to be most influenced by oil), look for change around 1989.</w:t>
      </w:r>
    </w:p>
    <w:p w14:paraId="36A89C85" w14:textId="77777777" w:rsidR="00941065" w:rsidRPr="00FE6693" w:rsidRDefault="00941065">
      <w:pPr>
        <w:pStyle w:val="normal0"/>
        <w:rPr>
          <w:rFonts w:ascii="Times New Roman" w:hAnsi="Times New Roman" w:cs="Times New Roman"/>
        </w:rPr>
      </w:pPr>
    </w:p>
    <w:p w14:paraId="7D897DF8" w14:textId="77777777" w:rsidR="00941065" w:rsidRPr="00FE6693" w:rsidRDefault="00941065">
      <w:pPr>
        <w:pStyle w:val="normal0"/>
        <w:rPr>
          <w:rFonts w:ascii="Times New Roman" w:hAnsi="Times New Roman" w:cs="Times New Roman"/>
        </w:rPr>
      </w:pPr>
    </w:p>
    <w:p w14:paraId="1EB2834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41627808"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noProof/>
        </w:rPr>
        <w:drawing>
          <wp:inline distT="114300" distB="114300" distL="114300" distR="114300" wp14:anchorId="4F561818" wp14:editId="34E72637">
            <wp:extent cx="5943600" cy="2971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79A3AAD0" w14:textId="77777777" w:rsidR="00941065" w:rsidRPr="00FE6693" w:rsidRDefault="00941065">
      <w:pPr>
        <w:pStyle w:val="normal0"/>
        <w:rPr>
          <w:rFonts w:ascii="Times New Roman" w:hAnsi="Times New Roman" w:cs="Times New Roman"/>
        </w:rPr>
      </w:pPr>
    </w:p>
    <w:p w14:paraId="16DCDA9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Each of the numbered circles is a shallow area that should have approximately similar fish communities based on physical parameters (50 to 150m) and they were all surveys before the exxon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14:paraId="31BA6B0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7A9EBA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How do we measure changes among these areas to look at the effect of the spill? </w:t>
      </w:r>
    </w:p>
    <w:p w14:paraId="2CC1366A"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B51397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First we estimate a model for the CPUE observed in the AFSC survey for each of 55 species for each year we have data (1984-2015; every 3 years, switch to every other year in 1999).  We then generate a predictive density for each species on a 2x2km grid in each year. So we have a stack of 57 species distribution models for each location in each year.  Using these predicted densities we can calculate all sorts of community metrics for each spatial location.</w:t>
      </w:r>
    </w:p>
    <w:p w14:paraId="4615F2C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30F9BC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In this paper we focus on one metrics analyzed in several different ways:</w:t>
      </w:r>
    </w:p>
    <w:p w14:paraId="18D6FE5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Total biomass</w:t>
      </w:r>
    </w:p>
    <w:p w14:paraId="0AE78D5F" w14:textId="77777777" w:rsidR="00941065" w:rsidRPr="00FE6693" w:rsidRDefault="000F2288">
      <w:pPr>
        <w:pStyle w:val="normal0"/>
        <w:rPr>
          <w:rFonts w:ascii="Times New Roman" w:hAnsi="Times New Roman" w:cs="Times New Roman"/>
        </w:rPr>
      </w:pPr>
      <w:r w:rsidRPr="00FE6693">
        <w:rPr>
          <w:rFonts w:ascii="Times New Roman" w:eastAsia="Courier New" w:hAnsi="Times New Roman" w:cs="Times New Roman"/>
        </w:rPr>
        <w:t>o</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By Taxonomy</w:t>
      </w:r>
    </w:p>
    <w:p w14:paraId="70273978"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Fish only (top 54 species)</w:t>
      </w:r>
    </w:p>
    <w:p w14:paraId="2BD4A72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Fish + common crabs (55 species)</w:t>
      </w:r>
    </w:p>
    <w:p w14:paraId="181C849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Within Fish</w:t>
      </w:r>
    </w:p>
    <w:p w14:paraId="19185CE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Sharks and allies vs. all others</w:t>
      </w:r>
    </w:p>
    <w:p w14:paraId="56B07935" w14:textId="77777777" w:rsidR="00941065" w:rsidRPr="00FE6693" w:rsidRDefault="000F2288">
      <w:pPr>
        <w:pStyle w:val="normal0"/>
        <w:rPr>
          <w:rFonts w:ascii="Times New Roman" w:hAnsi="Times New Roman" w:cs="Times New Roman"/>
        </w:rPr>
      </w:pPr>
      <w:r w:rsidRPr="00FE6693">
        <w:rPr>
          <w:rFonts w:ascii="Times New Roman" w:eastAsia="Courier New" w:hAnsi="Times New Roman" w:cs="Times New Roman"/>
        </w:rPr>
        <w:t>o</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By life-habits</w:t>
      </w:r>
    </w:p>
    <w:p w14:paraId="4B26D30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Pelagic vs. Benthic.</w:t>
      </w:r>
    </w:p>
    <w:p w14:paraId="2B7B69A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Functional feeding Groups</w:t>
      </w:r>
    </w:p>
    <w:p w14:paraId="3891BE0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there is some evidence that different groups have different exposure and susceptibility to oil.</w:t>
      </w:r>
    </w:p>
    <w:p w14:paraId="4A34FF5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6E35A2A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1AAD8A8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14:paraId="0EA931B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BE61CC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1.</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Treat each area as a univariate time-series for the metric. </w:t>
      </w:r>
    </w:p>
    <w:p w14:paraId="15EB5843"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Ask if there is a trend in the metric, or any notable changes at the dates that bracket the spill (1987 vs 1990 or 1993).</w:t>
      </w:r>
    </w:p>
    <w:p w14:paraId="00A5C4E1"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Ask if particular metrics return or diverge from pre-spill values</w:t>
      </w:r>
    </w:p>
    <w:p w14:paraId="727EAA9A"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Any pattern with sites based on their proximity to the spill</w:t>
      </w:r>
    </w:p>
    <w:p w14:paraId="0063BF0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2.</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Look at all areas simultaneously.  Do the aggregate properties across all areas change with the spill</w:t>
      </w:r>
    </w:p>
    <w:p w14:paraId="0DA314F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Is there a change in variance among sites</w:t>
      </w:r>
    </w:p>
    <w:p w14:paraId="44689A9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Does the pairwise correlation between site change in some way?</w:t>
      </w:r>
    </w:p>
    <w:p w14:paraId="7BFF0D3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c.</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Are areas becoming more similar or more distinct post-spill?</w:t>
      </w:r>
    </w:p>
    <w:p w14:paraId="02AAE727" w14:textId="77777777" w:rsidR="00941065" w:rsidRPr="00FE6693" w:rsidRDefault="00941065">
      <w:pPr>
        <w:pStyle w:val="normal0"/>
        <w:rPr>
          <w:rFonts w:ascii="Times New Roman" w:hAnsi="Times New Roman" w:cs="Times New Roman"/>
        </w:rPr>
      </w:pPr>
    </w:p>
    <w:p w14:paraId="7172737E" w14:textId="77777777" w:rsidR="00941065" w:rsidRPr="00FE6693" w:rsidRDefault="00941065">
      <w:pPr>
        <w:pStyle w:val="normal0"/>
        <w:rPr>
          <w:rFonts w:ascii="Times New Roman" w:hAnsi="Times New Roman" w:cs="Times New Roman"/>
        </w:rPr>
      </w:pPr>
    </w:p>
    <w:p w14:paraId="4EC5AF0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b/>
        </w:rPr>
        <w:t>What is done so far:</w:t>
      </w:r>
    </w:p>
    <w:p w14:paraId="10D93D1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Work Completed (except where noted)</w:t>
      </w:r>
    </w:p>
    <w:p w14:paraId="7909A47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1.</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Identified the most common fish and mobile invert species</w:t>
      </w:r>
    </w:p>
    <w:p w14:paraId="01F79F3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52 fish</w:t>
      </w:r>
    </w:p>
    <w:p w14:paraId="13A47C38"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I. </w:t>
      </w:r>
      <w:r w:rsidRPr="00FE6693">
        <w:rPr>
          <w:rFonts w:ascii="Times New Roman" w:hAnsi="Times New Roman" w:cs="Times New Roman"/>
        </w:rPr>
        <w:t>also did 6 species of abundant fish divided into “large” and “small” categories (20 cm break for all based on EcoPath model).</w:t>
      </w:r>
    </w:p>
    <w:p w14:paraId="283E256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3 crab</w:t>
      </w:r>
    </w:p>
    <w:p w14:paraId="732D753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2.</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Fit several occurrence and abundance model for each.</w:t>
      </w:r>
    </w:p>
    <w:p w14:paraId="31F7DEC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Compared several models, picked a favorite.</w:t>
      </w:r>
    </w:p>
    <w:p w14:paraId="0D298F79"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I. </w:t>
      </w:r>
      <w:r w:rsidRPr="00FE6693">
        <w:rPr>
          <w:rFonts w:ascii="Times New Roman" w:hAnsi="Times New Roman" w:cs="Times New Roman"/>
        </w:rPr>
        <w:t>Only used depth as a fixed covariate (bottom temperature proved inconvenient)</w:t>
      </w:r>
    </w:p>
    <w:p w14:paraId="0E71C40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Saved model objects</w:t>
      </w:r>
    </w:p>
    <w:p w14:paraId="3D7983A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3.</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Resampled from these estimated models to generate predictions for locations on a 2x2km grid in the Gulf of Alaska for each species (with uncertainty)</w:t>
      </w:r>
    </w:p>
    <w:p w14:paraId="79BB777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Made maps for each species</w:t>
      </w:r>
    </w:p>
    <w:p w14:paraId="27E361C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Made maps for aggregate quantities</w:t>
      </w:r>
    </w:p>
    <w:p w14:paraId="592BF79F"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w:t>
      </w:r>
      <w:r w:rsidRPr="00FE6693">
        <w:rPr>
          <w:rFonts w:ascii="Times New Roman" w:eastAsia="Times New Roman" w:hAnsi="Times New Roman" w:cs="Times New Roman"/>
          <w:sz w:val="14"/>
          <w:szCs w:val="14"/>
        </w:rPr>
        <w:t xml:space="preserve"> </w:t>
      </w:r>
      <w:r w:rsidRPr="00FE6693">
        <w:rPr>
          <w:rFonts w:ascii="Times New Roman" w:eastAsia="Times New Roman" w:hAnsi="Times New Roman" w:cs="Times New Roman"/>
          <w:sz w:val="14"/>
          <w:szCs w:val="14"/>
        </w:rPr>
        <w:tab/>
      </w:r>
      <w:r w:rsidRPr="00FE6693">
        <w:rPr>
          <w:rFonts w:ascii="Times New Roman" w:hAnsi="Times New Roman" w:cs="Times New Roman"/>
        </w:rPr>
        <w:t>Total biomass</w:t>
      </w:r>
    </w:p>
    <w:p w14:paraId="06C77C2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1.</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All</w:t>
      </w:r>
    </w:p>
    <w:p w14:paraId="2DF2EBD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2.</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Fish only</w:t>
      </w:r>
    </w:p>
    <w:p w14:paraId="5B4F554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3.</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Cartilage vs. Boney</w:t>
      </w:r>
    </w:p>
    <w:p w14:paraId="0D865B8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4.</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Pelagic vs. Benthic</w:t>
      </w:r>
    </w:p>
    <w:p w14:paraId="76723DB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5.</w:t>
      </w:r>
      <w:r w:rsidRPr="00FE6693">
        <w:rPr>
          <w:rFonts w:ascii="Times New Roman" w:eastAsia="Times New Roman" w:hAnsi="Times New Roman" w:cs="Times New Roman"/>
          <w:sz w:val="14"/>
          <w:szCs w:val="14"/>
        </w:rPr>
        <w:t xml:space="preserve">     </w:t>
      </w:r>
      <w:r w:rsidRPr="00FE6693">
        <w:rPr>
          <w:rFonts w:ascii="Times New Roman" w:hAnsi="Times New Roman" w:cs="Times New Roman"/>
          <w:highlight w:val="yellow"/>
        </w:rPr>
        <w:t>To do:</w:t>
      </w:r>
    </w:p>
    <w:p w14:paraId="17B71A2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Feeding categories.</w:t>
      </w:r>
    </w:p>
    <w:p w14:paraId="667347A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Other functional traits.</w:t>
      </w:r>
    </w:p>
    <w:p w14:paraId="6F9174D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4.</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Identified 11 areas with similar attributes to calculate index-standardized measures of abundance of each species.</w:t>
      </w:r>
    </w:p>
    <w:p w14:paraId="3A3C306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Started creating univariate summaries of each site through time for aggregate measures.</w:t>
      </w:r>
    </w:p>
    <w:p w14:paraId="3219A03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Need to work up true portolio metrics</w:t>
      </w:r>
    </w:p>
    <w:p w14:paraId="1C24D5D9"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w:t>
      </w:r>
      <w:r w:rsidRPr="00FE6693">
        <w:rPr>
          <w:rFonts w:ascii="Times New Roman" w:eastAsia="Times New Roman" w:hAnsi="Times New Roman" w:cs="Times New Roman"/>
          <w:sz w:val="14"/>
          <w:szCs w:val="14"/>
        </w:rPr>
        <w:t xml:space="preserve"> </w:t>
      </w:r>
      <w:r w:rsidRPr="00FE6693">
        <w:rPr>
          <w:rFonts w:ascii="Times New Roman" w:eastAsia="Times New Roman" w:hAnsi="Times New Roman" w:cs="Times New Roman"/>
          <w:sz w:val="14"/>
          <w:szCs w:val="14"/>
        </w:rPr>
        <w:tab/>
      </w:r>
      <w:r w:rsidRPr="00FE6693">
        <w:rPr>
          <w:rFonts w:ascii="Times New Roman" w:hAnsi="Times New Roman" w:cs="Times New Roman"/>
        </w:rPr>
        <w:t>Variance, other metrics</w:t>
      </w:r>
    </w:p>
    <w:p w14:paraId="4C2C943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c.</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To Do:</w:t>
      </w:r>
    </w:p>
    <w:p w14:paraId="653EC62A" w14:textId="77777777" w:rsidR="00941065" w:rsidRPr="00FE6693" w:rsidRDefault="000F2288">
      <w:pPr>
        <w:pStyle w:val="normal0"/>
        <w:rPr>
          <w:rFonts w:ascii="Times New Roman" w:hAnsi="Times New Roman" w:cs="Times New Roman"/>
        </w:rPr>
      </w:pPr>
      <w:r w:rsidRPr="00FE6693">
        <w:rPr>
          <w:rFonts w:ascii="Times New Roman" w:eastAsia="Cambria" w:hAnsi="Times New Roman" w:cs="Times New Roman"/>
          <w:sz w:val="24"/>
          <w:szCs w:val="24"/>
        </w:rPr>
        <w:t>Assess whether we like the areas I chose or should add some.</w:t>
      </w:r>
    </w:p>
    <w:p w14:paraId="34451E56" w14:textId="77777777" w:rsidR="00941065" w:rsidRPr="00FE6693" w:rsidRDefault="00941065">
      <w:pPr>
        <w:pStyle w:val="normal0"/>
        <w:rPr>
          <w:rFonts w:ascii="Times New Roman" w:hAnsi="Times New Roman" w:cs="Times New Roman"/>
        </w:rPr>
      </w:pPr>
    </w:p>
    <w:p w14:paraId="42029ECD" w14:textId="13A96521" w:rsidR="004203CF" w:rsidRPr="00FE6693" w:rsidRDefault="004203CF">
      <w:pPr>
        <w:rPr>
          <w:rFonts w:ascii="Times New Roman" w:hAnsi="Times New Roman" w:cs="Times New Roman"/>
        </w:rPr>
      </w:pPr>
      <w:r w:rsidRPr="00FE6693">
        <w:rPr>
          <w:rFonts w:ascii="Times New Roman" w:hAnsi="Times New Roman" w:cs="Times New Roman"/>
        </w:rPr>
        <w:br w:type="page"/>
      </w:r>
    </w:p>
    <w:p w14:paraId="2C2D7044" w14:textId="77777777" w:rsidR="004203CF" w:rsidRPr="00FE6693" w:rsidRDefault="004203CF">
      <w:pPr>
        <w:rPr>
          <w:rFonts w:ascii="Times New Roman" w:hAnsi="Times New Roman" w:cs="Times New Roman"/>
        </w:rPr>
      </w:pPr>
    </w:p>
    <w:p w14:paraId="6638BDFD" w14:textId="46EBEA91" w:rsidR="004203CF" w:rsidRPr="00FE6693" w:rsidRDefault="004203CF">
      <w:pPr>
        <w:rPr>
          <w:rFonts w:ascii="Times New Roman" w:hAnsi="Times New Roman" w:cs="Times New Roman"/>
        </w:rPr>
      </w:pPr>
      <w:r w:rsidRPr="00FE6693">
        <w:rPr>
          <w:rFonts w:ascii="Times New Roman" w:hAnsi="Times New Roman" w:cs="Times New Roman"/>
        </w:rPr>
        <w:t xml:space="preserve">Details for the projection areas </w:t>
      </w:r>
    </w:p>
    <w:tbl>
      <w:tblPr>
        <w:tblW w:w="53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66"/>
        <w:gridCol w:w="1300"/>
        <w:gridCol w:w="1300"/>
      </w:tblGrid>
      <w:tr w:rsidR="00FE6693" w:rsidRPr="00FE6693" w14:paraId="004376C3" w14:textId="77777777" w:rsidTr="00FE6693">
        <w:trPr>
          <w:trHeight w:val="300"/>
        </w:trPr>
        <w:tc>
          <w:tcPr>
            <w:tcW w:w="1300" w:type="dxa"/>
            <w:shd w:val="clear" w:color="auto" w:fill="auto"/>
            <w:noWrap/>
            <w:vAlign w:val="bottom"/>
            <w:hideMark/>
          </w:tcPr>
          <w:p w14:paraId="5297D908" w14:textId="33BAFEB1" w:rsidR="00FE6693" w:rsidRPr="00FE6693" w:rsidRDefault="00FE6693" w:rsidP="00FE6693">
            <w:pPr>
              <w:spacing w:line="240" w:lineRule="auto"/>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Focal area</w:t>
            </w:r>
          </w:p>
        </w:tc>
        <w:tc>
          <w:tcPr>
            <w:tcW w:w="1466" w:type="dxa"/>
            <w:shd w:val="clear" w:color="auto" w:fill="auto"/>
            <w:noWrap/>
            <w:vAlign w:val="bottom"/>
          </w:tcPr>
          <w:p w14:paraId="266DFC0D" w14:textId="3126F800" w:rsidR="00FE6693" w:rsidRPr="00FE6693" w:rsidRDefault="00FE6693" w:rsidP="004203CF">
            <w:pPr>
              <w:spacing w:line="240" w:lineRule="auto"/>
              <w:rPr>
                <w:rFonts w:ascii="Times New Roman" w:eastAsia="Times New Roman" w:hAnsi="Times New Roman" w:cs="Times New Roman"/>
                <w:sz w:val="24"/>
                <w:szCs w:val="24"/>
                <w:vertAlign w:val="superscript"/>
              </w:rPr>
            </w:pPr>
            <w:r w:rsidRPr="00FE6693">
              <w:rPr>
                <w:rFonts w:ascii="Times New Roman" w:eastAsia="Times New Roman" w:hAnsi="Times New Roman" w:cs="Times New Roman"/>
                <w:sz w:val="24"/>
                <w:szCs w:val="24"/>
              </w:rPr>
              <w:t>km</w:t>
            </w:r>
            <w:r w:rsidRPr="00FE6693">
              <w:rPr>
                <w:rFonts w:ascii="Times New Roman" w:eastAsia="Times New Roman" w:hAnsi="Times New Roman" w:cs="Times New Roman"/>
                <w:sz w:val="24"/>
                <w:szCs w:val="24"/>
                <w:vertAlign w:val="superscript"/>
              </w:rPr>
              <w:t>2</w:t>
            </w:r>
          </w:p>
        </w:tc>
        <w:tc>
          <w:tcPr>
            <w:tcW w:w="1300" w:type="dxa"/>
          </w:tcPr>
          <w:p w14:paraId="1A19EC79" w14:textId="7A5C64FA" w:rsidR="00FE6693" w:rsidRPr="00FE6693" w:rsidRDefault="00FE6693" w:rsidP="004203CF">
            <w:pPr>
              <w:spacing w:line="240" w:lineRule="auto"/>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Qualitative exposure to EVOS</w:t>
            </w:r>
          </w:p>
        </w:tc>
        <w:tc>
          <w:tcPr>
            <w:tcW w:w="1300" w:type="dxa"/>
            <w:shd w:val="clear" w:color="auto" w:fill="auto"/>
            <w:noWrap/>
            <w:vAlign w:val="bottom"/>
            <w:hideMark/>
          </w:tcPr>
          <w:p w14:paraId="646B37AB" w14:textId="0F7AF02B" w:rsidR="00FE6693" w:rsidRPr="00FE6693" w:rsidRDefault="00FE6693" w:rsidP="004203CF">
            <w:pPr>
              <w:spacing w:line="240" w:lineRule="auto"/>
              <w:rPr>
                <w:rFonts w:ascii="Times New Roman" w:eastAsia="Times New Roman" w:hAnsi="Times New Roman" w:cs="Times New Roman"/>
                <w:sz w:val="24"/>
                <w:szCs w:val="24"/>
              </w:rPr>
            </w:pPr>
          </w:p>
        </w:tc>
      </w:tr>
      <w:tr w:rsidR="00FE6693" w:rsidRPr="00FE6693" w14:paraId="4671DD8F" w14:textId="77777777" w:rsidTr="00FE6693">
        <w:trPr>
          <w:trHeight w:val="300"/>
        </w:trPr>
        <w:tc>
          <w:tcPr>
            <w:tcW w:w="1300" w:type="dxa"/>
            <w:shd w:val="clear" w:color="auto" w:fill="auto"/>
            <w:noWrap/>
            <w:vAlign w:val="bottom"/>
            <w:hideMark/>
          </w:tcPr>
          <w:p w14:paraId="372FCFF0"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w:t>
            </w:r>
          </w:p>
        </w:tc>
        <w:tc>
          <w:tcPr>
            <w:tcW w:w="1466" w:type="dxa"/>
            <w:shd w:val="clear" w:color="auto" w:fill="auto"/>
            <w:noWrap/>
            <w:vAlign w:val="bottom"/>
          </w:tcPr>
          <w:p w14:paraId="4048ED66" w14:textId="30E6AADC"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8364</w:t>
            </w:r>
          </w:p>
        </w:tc>
        <w:tc>
          <w:tcPr>
            <w:tcW w:w="1300" w:type="dxa"/>
          </w:tcPr>
          <w:p w14:paraId="3DCD2946" w14:textId="674997D0"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48C847A8" w14:textId="720F0648"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0C149C53" w14:textId="77777777" w:rsidTr="00FE6693">
        <w:trPr>
          <w:trHeight w:val="300"/>
        </w:trPr>
        <w:tc>
          <w:tcPr>
            <w:tcW w:w="1300" w:type="dxa"/>
            <w:shd w:val="clear" w:color="auto" w:fill="auto"/>
            <w:noWrap/>
            <w:vAlign w:val="bottom"/>
            <w:hideMark/>
          </w:tcPr>
          <w:p w14:paraId="194D9583"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w:t>
            </w:r>
          </w:p>
        </w:tc>
        <w:tc>
          <w:tcPr>
            <w:tcW w:w="1466" w:type="dxa"/>
            <w:shd w:val="clear" w:color="auto" w:fill="auto"/>
            <w:noWrap/>
            <w:vAlign w:val="bottom"/>
          </w:tcPr>
          <w:p w14:paraId="506D7EE8" w14:textId="1C3593EA"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2136</w:t>
            </w:r>
          </w:p>
        </w:tc>
        <w:tc>
          <w:tcPr>
            <w:tcW w:w="1300" w:type="dxa"/>
          </w:tcPr>
          <w:p w14:paraId="7D127D87" w14:textId="4AE0300E"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Medium</w:t>
            </w:r>
          </w:p>
        </w:tc>
        <w:tc>
          <w:tcPr>
            <w:tcW w:w="1300" w:type="dxa"/>
            <w:shd w:val="clear" w:color="auto" w:fill="auto"/>
            <w:noWrap/>
            <w:vAlign w:val="bottom"/>
          </w:tcPr>
          <w:p w14:paraId="13AA6C97" w14:textId="4570FFB4"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14D6F222" w14:textId="77777777" w:rsidTr="00FE6693">
        <w:trPr>
          <w:trHeight w:val="300"/>
        </w:trPr>
        <w:tc>
          <w:tcPr>
            <w:tcW w:w="1300" w:type="dxa"/>
            <w:shd w:val="clear" w:color="auto" w:fill="auto"/>
            <w:noWrap/>
            <w:vAlign w:val="bottom"/>
            <w:hideMark/>
          </w:tcPr>
          <w:p w14:paraId="0DBDC9DD"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3</w:t>
            </w:r>
          </w:p>
        </w:tc>
        <w:tc>
          <w:tcPr>
            <w:tcW w:w="1466" w:type="dxa"/>
            <w:shd w:val="clear" w:color="auto" w:fill="auto"/>
            <w:noWrap/>
            <w:vAlign w:val="bottom"/>
          </w:tcPr>
          <w:p w14:paraId="44F5CF1E" w14:textId="4E783141"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1820</w:t>
            </w:r>
          </w:p>
        </w:tc>
        <w:tc>
          <w:tcPr>
            <w:tcW w:w="1300" w:type="dxa"/>
          </w:tcPr>
          <w:p w14:paraId="03671A2B" w14:textId="14685B2E" w:rsidR="00FE6693" w:rsidRPr="00FE6693" w:rsidRDefault="00FE6693" w:rsidP="00FE6693">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High</w:t>
            </w:r>
          </w:p>
        </w:tc>
        <w:tc>
          <w:tcPr>
            <w:tcW w:w="1300" w:type="dxa"/>
            <w:shd w:val="clear" w:color="auto" w:fill="auto"/>
            <w:noWrap/>
            <w:vAlign w:val="bottom"/>
          </w:tcPr>
          <w:p w14:paraId="251795B4" w14:textId="1B0E667F"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135DE189" w14:textId="77777777" w:rsidTr="00FE6693">
        <w:trPr>
          <w:trHeight w:val="300"/>
        </w:trPr>
        <w:tc>
          <w:tcPr>
            <w:tcW w:w="1300" w:type="dxa"/>
            <w:shd w:val="clear" w:color="auto" w:fill="auto"/>
            <w:noWrap/>
            <w:vAlign w:val="bottom"/>
            <w:hideMark/>
          </w:tcPr>
          <w:p w14:paraId="1513D0BB" w14:textId="09B22E99"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4</w:t>
            </w:r>
          </w:p>
        </w:tc>
        <w:tc>
          <w:tcPr>
            <w:tcW w:w="1466" w:type="dxa"/>
            <w:shd w:val="clear" w:color="auto" w:fill="auto"/>
            <w:noWrap/>
            <w:vAlign w:val="bottom"/>
          </w:tcPr>
          <w:p w14:paraId="343B4943" w14:textId="74065BC2"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1352</w:t>
            </w:r>
          </w:p>
        </w:tc>
        <w:tc>
          <w:tcPr>
            <w:tcW w:w="1300" w:type="dxa"/>
          </w:tcPr>
          <w:p w14:paraId="7694A3AD" w14:textId="4FB86FEB"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High</w:t>
            </w:r>
          </w:p>
        </w:tc>
        <w:tc>
          <w:tcPr>
            <w:tcW w:w="1300" w:type="dxa"/>
            <w:shd w:val="clear" w:color="auto" w:fill="auto"/>
            <w:noWrap/>
            <w:vAlign w:val="bottom"/>
          </w:tcPr>
          <w:p w14:paraId="61765313" w14:textId="127EE244"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4AA60331" w14:textId="77777777" w:rsidTr="00FE6693">
        <w:trPr>
          <w:trHeight w:val="300"/>
        </w:trPr>
        <w:tc>
          <w:tcPr>
            <w:tcW w:w="1300" w:type="dxa"/>
            <w:shd w:val="clear" w:color="auto" w:fill="auto"/>
            <w:noWrap/>
            <w:vAlign w:val="bottom"/>
            <w:hideMark/>
          </w:tcPr>
          <w:p w14:paraId="13A21240"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5</w:t>
            </w:r>
          </w:p>
        </w:tc>
        <w:tc>
          <w:tcPr>
            <w:tcW w:w="1466" w:type="dxa"/>
            <w:shd w:val="clear" w:color="auto" w:fill="auto"/>
            <w:noWrap/>
            <w:vAlign w:val="bottom"/>
          </w:tcPr>
          <w:p w14:paraId="4BA2CDAF" w14:textId="32FB16D1"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2100</w:t>
            </w:r>
          </w:p>
        </w:tc>
        <w:tc>
          <w:tcPr>
            <w:tcW w:w="1300" w:type="dxa"/>
          </w:tcPr>
          <w:p w14:paraId="329FC194" w14:textId="71AA771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High</w:t>
            </w:r>
          </w:p>
        </w:tc>
        <w:tc>
          <w:tcPr>
            <w:tcW w:w="1300" w:type="dxa"/>
            <w:shd w:val="clear" w:color="auto" w:fill="auto"/>
            <w:noWrap/>
            <w:vAlign w:val="bottom"/>
          </w:tcPr>
          <w:p w14:paraId="3FB98166" w14:textId="28BB1329"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66945FE3" w14:textId="77777777" w:rsidTr="00FE6693">
        <w:trPr>
          <w:trHeight w:val="300"/>
        </w:trPr>
        <w:tc>
          <w:tcPr>
            <w:tcW w:w="1300" w:type="dxa"/>
            <w:shd w:val="clear" w:color="auto" w:fill="auto"/>
            <w:noWrap/>
            <w:vAlign w:val="bottom"/>
            <w:hideMark/>
          </w:tcPr>
          <w:p w14:paraId="5DD5402C"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6</w:t>
            </w:r>
          </w:p>
        </w:tc>
        <w:tc>
          <w:tcPr>
            <w:tcW w:w="1466" w:type="dxa"/>
            <w:shd w:val="clear" w:color="auto" w:fill="auto"/>
            <w:noWrap/>
            <w:vAlign w:val="bottom"/>
          </w:tcPr>
          <w:p w14:paraId="590BBBDD" w14:textId="65A714C8"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4572</w:t>
            </w:r>
          </w:p>
        </w:tc>
        <w:tc>
          <w:tcPr>
            <w:tcW w:w="1300" w:type="dxa"/>
          </w:tcPr>
          <w:p w14:paraId="579CD975" w14:textId="50A0EC16"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Medium</w:t>
            </w:r>
          </w:p>
        </w:tc>
        <w:tc>
          <w:tcPr>
            <w:tcW w:w="1300" w:type="dxa"/>
            <w:shd w:val="clear" w:color="auto" w:fill="auto"/>
            <w:noWrap/>
            <w:vAlign w:val="bottom"/>
          </w:tcPr>
          <w:p w14:paraId="3232EBFF" w14:textId="2BDAD82C"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51EE6A8C" w14:textId="77777777" w:rsidTr="00FE6693">
        <w:trPr>
          <w:trHeight w:val="300"/>
        </w:trPr>
        <w:tc>
          <w:tcPr>
            <w:tcW w:w="1300" w:type="dxa"/>
            <w:shd w:val="clear" w:color="auto" w:fill="auto"/>
            <w:noWrap/>
            <w:vAlign w:val="bottom"/>
            <w:hideMark/>
          </w:tcPr>
          <w:p w14:paraId="652F87E4"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7</w:t>
            </w:r>
          </w:p>
        </w:tc>
        <w:tc>
          <w:tcPr>
            <w:tcW w:w="1466" w:type="dxa"/>
            <w:shd w:val="clear" w:color="auto" w:fill="auto"/>
            <w:noWrap/>
            <w:vAlign w:val="bottom"/>
          </w:tcPr>
          <w:p w14:paraId="6B7D1C67" w14:textId="55D53A16"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7064</w:t>
            </w:r>
          </w:p>
        </w:tc>
        <w:tc>
          <w:tcPr>
            <w:tcW w:w="1300" w:type="dxa"/>
          </w:tcPr>
          <w:p w14:paraId="75E852AE" w14:textId="488DFAC8"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Low</w:t>
            </w:r>
          </w:p>
        </w:tc>
        <w:tc>
          <w:tcPr>
            <w:tcW w:w="1300" w:type="dxa"/>
            <w:shd w:val="clear" w:color="auto" w:fill="auto"/>
            <w:noWrap/>
            <w:vAlign w:val="bottom"/>
          </w:tcPr>
          <w:p w14:paraId="39B78ECF" w14:textId="05A3E661"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6B631A33" w14:textId="77777777" w:rsidTr="00FE6693">
        <w:trPr>
          <w:trHeight w:val="300"/>
        </w:trPr>
        <w:tc>
          <w:tcPr>
            <w:tcW w:w="1300" w:type="dxa"/>
            <w:shd w:val="clear" w:color="auto" w:fill="auto"/>
            <w:noWrap/>
            <w:vAlign w:val="bottom"/>
            <w:hideMark/>
          </w:tcPr>
          <w:p w14:paraId="427A6469"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8</w:t>
            </w:r>
          </w:p>
        </w:tc>
        <w:tc>
          <w:tcPr>
            <w:tcW w:w="1466" w:type="dxa"/>
            <w:shd w:val="clear" w:color="auto" w:fill="auto"/>
            <w:noWrap/>
            <w:vAlign w:val="bottom"/>
          </w:tcPr>
          <w:p w14:paraId="6C6AEB08" w14:textId="70223A60"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5280</w:t>
            </w:r>
          </w:p>
        </w:tc>
        <w:tc>
          <w:tcPr>
            <w:tcW w:w="1300" w:type="dxa"/>
          </w:tcPr>
          <w:p w14:paraId="09723016" w14:textId="09DAAEFD"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Low</w:t>
            </w:r>
          </w:p>
        </w:tc>
        <w:tc>
          <w:tcPr>
            <w:tcW w:w="1300" w:type="dxa"/>
            <w:shd w:val="clear" w:color="auto" w:fill="auto"/>
            <w:noWrap/>
            <w:vAlign w:val="bottom"/>
          </w:tcPr>
          <w:p w14:paraId="5CC77868" w14:textId="7BC9DB45"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17FBF7CD" w14:textId="77777777" w:rsidTr="00FE6693">
        <w:trPr>
          <w:trHeight w:val="300"/>
        </w:trPr>
        <w:tc>
          <w:tcPr>
            <w:tcW w:w="1300" w:type="dxa"/>
            <w:shd w:val="clear" w:color="auto" w:fill="auto"/>
            <w:noWrap/>
            <w:vAlign w:val="bottom"/>
            <w:hideMark/>
          </w:tcPr>
          <w:p w14:paraId="53F1105C"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9</w:t>
            </w:r>
          </w:p>
        </w:tc>
        <w:tc>
          <w:tcPr>
            <w:tcW w:w="1466" w:type="dxa"/>
            <w:shd w:val="clear" w:color="auto" w:fill="auto"/>
            <w:noWrap/>
            <w:vAlign w:val="bottom"/>
          </w:tcPr>
          <w:p w14:paraId="620D80BF" w14:textId="6C2673A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2792</w:t>
            </w:r>
          </w:p>
        </w:tc>
        <w:tc>
          <w:tcPr>
            <w:tcW w:w="1300" w:type="dxa"/>
          </w:tcPr>
          <w:p w14:paraId="5778A4EC" w14:textId="2E5E8678"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3B110BBC" w14:textId="09EDE393"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7D2FD596" w14:textId="77777777" w:rsidTr="00FE6693">
        <w:trPr>
          <w:trHeight w:val="300"/>
        </w:trPr>
        <w:tc>
          <w:tcPr>
            <w:tcW w:w="1300" w:type="dxa"/>
            <w:shd w:val="clear" w:color="auto" w:fill="auto"/>
            <w:noWrap/>
            <w:vAlign w:val="bottom"/>
            <w:hideMark/>
          </w:tcPr>
          <w:p w14:paraId="385E3868"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10</w:t>
            </w:r>
          </w:p>
        </w:tc>
        <w:tc>
          <w:tcPr>
            <w:tcW w:w="1466" w:type="dxa"/>
            <w:shd w:val="clear" w:color="auto" w:fill="auto"/>
            <w:noWrap/>
            <w:vAlign w:val="bottom"/>
          </w:tcPr>
          <w:p w14:paraId="11A6CBD2" w14:textId="1A2FB466"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3732</w:t>
            </w:r>
          </w:p>
        </w:tc>
        <w:tc>
          <w:tcPr>
            <w:tcW w:w="1300" w:type="dxa"/>
          </w:tcPr>
          <w:p w14:paraId="3DCEA163" w14:textId="02346049"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46E5E931" w14:textId="06403B79"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3D72BF6C" w14:textId="77777777" w:rsidTr="00FE6693">
        <w:trPr>
          <w:trHeight w:val="300"/>
        </w:trPr>
        <w:tc>
          <w:tcPr>
            <w:tcW w:w="1300" w:type="dxa"/>
            <w:shd w:val="clear" w:color="auto" w:fill="auto"/>
            <w:noWrap/>
            <w:vAlign w:val="bottom"/>
            <w:hideMark/>
          </w:tcPr>
          <w:p w14:paraId="2F21E510"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11</w:t>
            </w:r>
          </w:p>
        </w:tc>
        <w:tc>
          <w:tcPr>
            <w:tcW w:w="1466" w:type="dxa"/>
            <w:shd w:val="clear" w:color="auto" w:fill="auto"/>
            <w:noWrap/>
            <w:vAlign w:val="bottom"/>
          </w:tcPr>
          <w:p w14:paraId="425D5D2C" w14:textId="332861BB"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7840</w:t>
            </w:r>
          </w:p>
        </w:tc>
        <w:tc>
          <w:tcPr>
            <w:tcW w:w="1300" w:type="dxa"/>
          </w:tcPr>
          <w:p w14:paraId="41B57EDF" w14:textId="2577DBB4"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12CC29F8" w14:textId="693645DB" w:rsidR="00FE6693" w:rsidRPr="00FE6693" w:rsidRDefault="00FE6693" w:rsidP="004203CF">
            <w:pPr>
              <w:spacing w:line="240" w:lineRule="auto"/>
              <w:jc w:val="right"/>
              <w:rPr>
                <w:rFonts w:ascii="Times New Roman" w:eastAsia="Times New Roman" w:hAnsi="Times New Roman" w:cs="Times New Roman"/>
                <w:sz w:val="24"/>
                <w:szCs w:val="24"/>
              </w:rPr>
            </w:pPr>
          </w:p>
        </w:tc>
      </w:tr>
    </w:tbl>
    <w:p w14:paraId="64995F74" w14:textId="77777777" w:rsidR="004203CF" w:rsidRPr="00FE6693" w:rsidRDefault="004203CF">
      <w:pPr>
        <w:pStyle w:val="normal0"/>
        <w:rPr>
          <w:rFonts w:ascii="Times New Roman" w:hAnsi="Times New Roman" w:cs="Times New Roman"/>
        </w:rPr>
      </w:pPr>
    </w:p>
    <w:p w14:paraId="7992E6B3" w14:textId="77777777" w:rsidR="004203CF" w:rsidRPr="00FE6693" w:rsidRDefault="004203CF">
      <w:pPr>
        <w:pStyle w:val="normal0"/>
        <w:rPr>
          <w:rFonts w:ascii="Times New Roman" w:hAnsi="Times New Roman" w:cs="Times New Roman"/>
        </w:rPr>
      </w:pPr>
    </w:p>
    <w:p w14:paraId="5AA9A45B" w14:textId="77777777" w:rsidR="00941065" w:rsidRPr="00FE6693" w:rsidRDefault="000F2288">
      <w:pPr>
        <w:pStyle w:val="normal0"/>
        <w:rPr>
          <w:rFonts w:ascii="Times New Roman" w:hAnsi="Times New Roman" w:cs="Times New Roman"/>
        </w:rPr>
      </w:pPr>
      <w:r w:rsidRPr="00FE6693">
        <w:rPr>
          <w:rFonts w:ascii="Times New Roman" w:eastAsia="Cambria" w:hAnsi="Times New Roman" w:cs="Times New Roman"/>
          <w:b/>
          <w:sz w:val="24"/>
          <w:szCs w:val="24"/>
        </w:rPr>
        <w:t>References</w:t>
      </w:r>
    </w:p>
    <w:p w14:paraId="39130C1A" w14:textId="77777777" w:rsidR="00941065" w:rsidRPr="00FE6693" w:rsidRDefault="00941065">
      <w:pPr>
        <w:pStyle w:val="normal0"/>
        <w:rPr>
          <w:rFonts w:ascii="Times New Roman" w:hAnsi="Times New Roman" w:cs="Times New Roman"/>
        </w:rPr>
      </w:pPr>
    </w:p>
    <w:p w14:paraId="2AC42181"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Aydin, K., S. Gaichas, I. Ortiz, D. Kinzey, and N. Friday. 2007. A comparison of the Bering Sea, Gulf of Alaska, and Aleutian Islands large marine ecosystems through food web modeling. U.S. Dep. Commer., NOAA Tech. Memo. NMFS-AFSC-178, 298 p.</w:t>
      </w:r>
    </w:p>
    <w:p w14:paraId="41462675"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Stauffer G (2004) NOAA protocols for groundfish bottom trawl surveys of the nation’s fishery resources. NOAA Tech. Memo. NMFS-F/SPO-65. U.S. Department of Commerce, Washington, D.C., USA.</w:t>
      </w:r>
    </w:p>
    <w:p w14:paraId="3B3E331E"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Armistead CE, Nichol DG (1993) Bottom trawl survey of the eastern Bering Sea continental shelf. NOAA Tech. Memo. NMFS AFSC-7. US Department of Commerce, Seattle, WA.</w:t>
      </w:r>
    </w:p>
    <w:p w14:paraId="5C3BCCDB"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Doroff, A. M., A. R. DeGange, C. Lensink, B. E. Ballachey, J. L. Bodkin, and D. Bruden. 1993. Recovery of sea otter carcasses following the Exxon Valdez oil spill. Pages 285–288 in Exxon Valdez oil spill symposium abstracts. February 2–5, 1993, Anchorage, Alaska.</w:t>
      </w:r>
    </w:p>
    <w:p w14:paraId="7D2EC7EB"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Thiago G. Martins, Daniel Simpson, Finn Lindgren and Havard Rue (2013)."Bayesian computing with INLA: New features.”</w:t>
      </w:r>
    </w:p>
    <w:p w14:paraId="06B884D3"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Piatt, J. F., and R. G. Ford. 1996. How many seabirds were killed by the Exxon Valdez oil spill? Pages 712-719 in S. D. Rice, R. B. Spies, D. A. Wolfe, and B. A. Wright editors. Proceedings of the Exxon Valdez Oil Spill Symposium, Anchorage, Alaska, 2-5 February, 1993. American Fish Society, Bethesda, MD.</w:t>
      </w:r>
    </w:p>
    <w:p w14:paraId="6FCC4F44"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Piatt, J.F., C.J. Lensink, W. Butler, M. Kendziorek, and D.R. Nysewander. 1990. Immediate impact of the 'Exxon Valdez' oil spill on marine birds. Auk 107: 387-397.</w:t>
      </w:r>
    </w:p>
    <w:p w14:paraId="0C09E1E3"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0"/>
          <w:szCs w:val="20"/>
        </w:rPr>
        <w:t xml:space="preserve"> </w:t>
      </w:r>
    </w:p>
    <w:p w14:paraId="7D8716AA" w14:textId="63C5FACC" w:rsidR="00B77A40" w:rsidRPr="00FE6693" w:rsidRDefault="00B77A40" w:rsidP="00990A77">
      <w:pPr>
        <w:spacing w:line="240" w:lineRule="auto"/>
        <w:rPr>
          <w:rFonts w:ascii="Times New Roman" w:hAnsi="Times New Roman" w:cs="Times New Roman"/>
          <w:sz w:val="24"/>
          <w:szCs w:val="24"/>
        </w:rPr>
      </w:pPr>
      <w:r w:rsidRPr="00FE6693">
        <w:rPr>
          <w:rFonts w:ascii="Times New Roman" w:hAnsi="Times New Roman" w:cs="Times New Roman"/>
          <w:sz w:val="24"/>
          <w:szCs w:val="24"/>
        </w:rPr>
        <w:t>Appendix A:</w:t>
      </w:r>
    </w:p>
    <w:p w14:paraId="427D80E0" w14:textId="77777777" w:rsidR="00B77A40" w:rsidRPr="00FE6693" w:rsidRDefault="00B77A40" w:rsidP="00990A77">
      <w:pPr>
        <w:spacing w:line="240" w:lineRule="auto"/>
        <w:rPr>
          <w:rFonts w:ascii="Times New Roman" w:hAnsi="Times New Roman" w:cs="Times New Roman"/>
          <w:sz w:val="24"/>
          <w:szCs w:val="24"/>
        </w:rPr>
      </w:pPr>
    </w:p>
    <w:p w14:paraId="018C672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4"/>
          <w:szCs w:val="24"/>
        </w:rPr>
        <w:t>Guilds</w:t>
      </w:r>
    </w:p>
    <w:p w14:paraId="025D9D5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Classification based on </w:t>
      </w:r>
    </w:p>
    <w:p w14:paraId="5C6983C5" w14:textId="77777777" w:rsidR="00990A77" w:rsidRPr="00FE6693" w:rsidRDefault="00990A77" w:rsidP="00990A77">
      <w:pPr>
        <w:numPr>
          <w:ilvl w:val="0"/>
          <w:numId w:val="1"/>
        </w:numPr>
        <w:spacing w:line="240" w:lineRule="auto"/>
        <w:textAlignment w:val="baseline"/>
        <w:rPr>
          <w:rFonts w:ascii="Times New Roman" w:hAnsi="Times New Roman" w:cs="Times New Roman"/>
          <w:sz w:val="20"/>
          <w:szCs w:val="20"/>
        </w:rPr>
      </w:pPr>
      <w:r w:rsidRPr="00FE6693">
        <w:rPr>
          <w:rFonts w:ascii="Times New Roman" w:hAnsi="Times New Roman" w:cs="Times New Roman"/>
          <w:sz w:val="20"/>
          <w:szCs w:val="20"/>
        </w:rPr>
        <w:t>guilds by Aydin &amp; Gaichas</w:t>
      </w:r>
    </w:p>
    <w:p w14:paraId="56F10341" w14:textId="77777777" w:rsidR="00990A77" w:rsidRPr="00FE6693" w:rsidRDefault="00990A77" w:rsidP="00990A77">
      <w:pPr>
        <w:numPr>
          <w:ilvl w:val="0"/>
          <w:numId w:val="1"/>
        </w:numPr>
        <w:spacing w:line="240" w:lineRule="auto"/>
        <w:textAlignment w:val="baseline"/>
        <w:rPr>
          <w:rFonts w:ascii="Times New Roman" w:hAnsi="Times New Roman" w:cs="Times New Roman"/>
          <w:sz w:val="20"/>
          <w:szCs w:val="20"/>
        </w:rPr>
      </w:pPr>
      <w:r w:rsidRPr="00FE6693">
        <w:rPr>
          <w:rFonts w:ascii="Times New Roman" w:hAnsi="Times New Roman" w:cs="Times New Roman"/>
        </w:rPr>
        <w:t xml:space="preserve">REEM diet database for GoA samples only, for all years that stomachs are available (I’ve used % weight to classify) </w:t>
      </w:r>
      <w:hyperlink r:id="rId11" w:history="1">
        <w:r w:rsidRPr="00FE6693">
          <w:rPr>
            <w:rFonts w:ascii="Times New Roman" w:hAnsi="Times New Roman" w:cs="Times New Roman"/>
            <w:color w:val="1155CC"/>
            <w:u w:val="single"/>
          </w:rPr>
          <w:t>http://access.afsc.noaa.gov/REEM/WebDietData/DietTableIntro.php</w:t>
        </w:r>
      </w:hyperlink>
    </w:p>
    <w:p w14:paraId="7716A84E"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3B43B46B" w14:textId="3D3353C1"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A = Fish apex predators </w:t>
      </w:r>
    </w:p>
    <w:p w14:paraId="2F6D3EE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Lingcod</w:t>
      </w:r>
    </w:p>
    <w:p w14:paraId="0D13933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Sablefish</w:t>
      </w:r>
    </w:p>
    <w:p w14:paraId="43046B2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Grenadier</w:t>
      </w:r>
    </w:p>
    <w:p w14:paraId="1B8F381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Bigmouth sculpin</w:t>
      </w:r>
    </w:p>
    <w:p w14:paraId="6066C4E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Chinook salmon</w:t>
      </w:r>
    </w:p>
    <w:p w14:paraId="619CE53A"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Arrowtooth flounder</w:t>
      </w:r>
    </w:p>
    <w:p w14:paraId="5B12BFF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cod</w:t>
      </w:r>
    </w:p>
    <w:p w14:paraId="795AE45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halibut</w:t>
      </w:r>
    </w:p>
    <w:p w14:paraId="2EF671EA"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3F7CDA2D" w14:textId="41B2D0BE" w:rsidR="00990A77" w:rsidRPr="00FE6693" w:rsidRDefault="00B77A40"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P = Pelagic F</w:t>
      </w:r>
      <w:r w:rsidR="00990A77" w:rsidRPr="00FE6693">
        <w:rPr>
          <w:rFonts w:ascii="Times New Roman" w:hAnsi="Times New Roman" w:cs="Times New Roman"/>
          <w:sz w:val="20"/>
          <w:szCs w:val="20"/>
        </w:rPr>
        <w:t>oragers</w:t>
      </w:r>
    </w:p>
    <w:p w14:paraId="33CAC4B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Searcher</w:t>
      </w:r>
    </w:p>
    <w:p w14:paraId="04E98E8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Chum salmon</w:t>
      </w:r>
    </w:p>
    <w:p w14:paraId="0F0E8A8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hake</w:t>
      </w:r>
    </w:p>
    <w:p w14:paraId="3BE5CFB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Atka mackerel</w:t>
      </w:r>
    </w:p>
    <w:p w14:paraId="7A5F45F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ocean perch</w:t>
      </w:r>
    </w:p>
    <w:p w14:paraId="340B4F46"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Redbanded rockfish</w:t>
      </w:r>
    </w:p>
    <w:p w14:paraId="30ECFBB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Silvergray rockfish</w:t>
      </w:r>
    </w:p>
    <w:p w14:paraId="0E8223D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Northern rockfish</w:t>
      </w:r>
    </w:p>
    <w:p w14:paraId="31A54F43"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Redstripe rockfish</w:t>
      </w:r>
    </w:p>
    <w:p w14:paraId="2DDE8F9D"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Harlequin rockfish</w:t>
      </w:r>
    </w:p>
    <w:p w14:paraId="4E383E7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Sharpchin rockfish</w:t>
      </w:r>
    </w:p>
    <w:p w14:paraId="5EC06F0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Shortraker rockfish</w:t>
      </w:r>
    </w:p>
    <w:p w14:paraId="17707B06"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Rougheye/Blackspotted rockfish (“Sebastes group 2)</w:t>
      </w:r>
    </w:p>
    <w:p w14:paraId="512C44F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Dusky/Dark rockfish (“Sebastes group 1)</w:t>
      </w:r>
    </w:p>
    <w:p w14:paraId="2A5F4D0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Prowfish</w:t>
      </w:r>
    </w:p>
    <w:p w14:paraId="251B5C2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Lanternfish</w:t>
      </w:r>
    </w:p>
    <w:p w14:paraId="25AA8CF3"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Pollock</w:t>
      </w:r>
    </w:p>
    <w:p w14:paraId="1AEDFEC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Capelin</w:t>
      </w:r>
    </w:p>
    <w:p w14:paraId="3753CA1F"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Magister armhook squid</w:t>
      </w:r>
    </w:p>
    <w:p w14:paraId="247DD916"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0AFDE1F5" w14:textId="439B745A"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B = Benthic Foragers </w:t>
      </w:r>
    </w:p>
    <w:p w14:paraId="48D239FD"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Big skate</w:t>
      </w:r>
    </w:p>
    <w:p w14:paraId="44076B69"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Longnose skate</w:t>
      </w:r>
    </w:p>
    <w:p w14:paraId="6BB0867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Aleutian skate</w:t>
      </w:r>
    </w:p>
    <w:p w14:paraId="6E227B1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Sandpaper skate</w:t>
      </w:r>
    </w:p>
    <w:p w14:paraId="3BD8D35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Rex sole</w:t>
      </w:r>
    </w:p>
    <w:p w14:paraId="083043B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Yellow irish lord</w:t>
      </w:r>
    </w:p>
    <w:p w14:paraId="3EA2832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Kelp greenling</w:t>
      </w:r>
    </w:p>
    <w:p w14:paraId="7B8EF19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Flathead sole</w:t>
      </w:r>
    </w:p>
    <w:p w14:paraId="35D7406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Spotted ratfish</w:t>
      </w:r>
    </w:p>
    <w:p w14:paraId="1DCF0770"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Butter sole</w:t>
      </w:r>
    </w:p>
    <w:p w14:paraId="2A5D20D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Rock soles</w:t>
      </w:r>
    </w:p>
    <w:p w14:paraId="51C29B9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Yellowfin sole</w:t>
      </w:r>
    </w:p>
    <w:p w14:paraId="31D70F59"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Shortfin eelpout</w:t>
      </w:r>
    </w:p>
    <w:p w14:paraId="2274A4F9"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Watted eelpout</w:t>
      </w:r>
    </w:p>
    <w:p w14:paraId="6FE99D8D"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Slender sole</w:t>
      </w:r>
    </w:p>
    <w:p w14:paraId="704E13C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Dover sole</w:t>
      </w:r>
    </w:p>
    <w:p w14:paraId="7E5A5066"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English sole</w:t>
      </w:r>
    </w:p>
    <w:p w14:paraId="69CB4A6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Starry flounder</w:t>
      </w:r>
    </w:p>
    <w:p w14:paraId="36F2E45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Alaska plaice</w:t>
      </w:r>
    </w:p>
    <w:p w14:paraId="1F2E553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Sturgeon poacher</w:t>
      </w:r>
    </w:p>
    <w:p w14:paraId="4F87EBA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Rosethorn rockfish</w:t>
      </w:r>
    </w:p>
    <w:p w14:paraId="2C6778B9"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Shortspine thornyhead</w:t>
      </w:r>
    </w:p>
    <w:p w14:paraId="188F270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Dogfish</w:t>
      </w:r>
    </w:p>
    <w:p w14:paraId="46D8040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Spinyhead sculpin</w:t>
      </w:r>
    </w:p>
    <w:p w14:paraId="681EDF33"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Darkfin sculpin</w:t>
      </w:r>
    </w:p>
    <w:p w14:paraId="036587E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Great sculpin</w:t>
      </w:r>
    </w:p>
    <w:p w14:paraId="691AD99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Tanner crab</w:t>
      </w:r>
    </w:p>
    <w:p w14:paraId="4619822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lyre crab</w:t>
      </w:r>
    </w:p>
    <w:p w14:paraId="5BA37413"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28A8EF8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E = Motile epifauna (crabs, starfish)</w:t>
      </w:r>
    </w:p>
    <w:p w14:paraId="73FA7DE3"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6BBC57D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S = Structural epifauna (corals, sponges)</w:t>
      </w:r>
    </w:p>
    <w:p w14:paraId="3383906E"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5948890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N = Infauna (clams, worms)</w:t>
      </w:r>
    </w:p>
    <w:p w14:paraId="4EBDACCE"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5D9B3DD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Sometimes there's a slope box broken out from apex predators:  ex: sablefish, grenadier, turbot in Bering.</w:t>
      </w:r>
    </w:p>
    <w:p w14:paraId="279F52BE"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2636185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4"/>
          <w:szCs w:val="24"/>
        </w:rPr>
        <w:t>Diets</w:t>
      </w:r>
    </w:p>
    <w:p w14:paraId="0451A3B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I = invertebrate prey</w:t>
      </w:r>
    </w:p>
    <w:p w14:paraId="4B028DF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F = fish prey</w:t>
      </w:r>
    </w:p>
    <w:p w14:paraId="3C0CA7C0"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B = demersal prey</w:t>
      </w:r>
    </w:p>
    <w:p w14:paraId="4C8C4FF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C = pelagic prey</w:t>
      </w:r>
    </w:p>
    <w:p w14:paraId="3DE54B3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G = generalist (I called something a generalist if it consumes both Invert &amp; Fish prey (threshold = 20% diet by weight))</w:t>
      </w:r>
    </w:p>
    <w:p w14:paraId="722B7071" w14:textId="77777777" w:rsidR="00941065" w:rsidRPr="00FE6693" w:rsidRDefault="00941065">
      <w:pPr>
        <w:pStyle w:val="normal0"/>
        <w:spacing w:after="240" w:line="240" w:lineRule="auto"/>
        <w:rPr>
          <w:rFonts w:ascii="Times New Roman" w:hAnsi="Times New Roman" w:cs="Times New Roman"/>
        </w:rPr>
      </w:pPr>
    </w:p>
    <w:p w14:paraId="07859AFC" w14:textId="77777777" w:rsidR="00941065" w:rsidRPr="00FE6693" w:rsidRDefault="00941065">
      <w:pPr>
        <w:pStyle w:val="normal0"/>
        <w:spacing w:after="240" w:line="240" w:lineRule="auto"/>
        <w:rPr>
          <w:rFonts w:ascii="Times New Roman" w:hAnsi="Times New Roman" w:cs="Times New Roman"/>
        </w:rPr>
      </w:pPr>
    </w:p>
    <w:p w14:paraId="2B9779CF" w14:textId="77777777" w:rsidR="00941065" w:rsidRPr="00FE6693" w:rsidRDefault="00941065">
      <w:pPr>
        <w:pStyle w:val="normal0"/>
        <w:spacing w:after="240" w:line="392" w:lineRule="auto"/>
        <w:rPr>
          <w:rFonts w:ascii="Times New Roman" w:hAnsi="Times New Roman" w:cs="Times New Roman"/>
        </w:rPr>
      </w:pPr>
    </w:p>
    <w:p w14:paraId="024E1346" w14:textId="77777777" w:rsidR="00D7719D" w:rsidRDefault="00D7719D">
      <w:pPr>
        <w:pStyle w:val="normal0"/>
        <w:rPr>
          <w:rFonts w:ascii="Times New Roman" w:hAnsi="Times New Roman" w:cs="Times New Roman"/>
        </w:rPr>
      </w:pPr>
    </w:p>
    <w:p w14:paraId="0329FB4E" w14:textId="77777777" w:rsidR="00D7719D" w:rsidRDefault="00D7719D">
      <w:pPr>
        <w:pStyle w:val="normal0"/>
        <w:rPr>
          <w:rFonts w:ascii="Times New Roman" w:hAnsi="Times New Roman" w:cs="Times New Roman"/>
        </w:rPr>
      </w:pPr>
    </w:p>
    <w:p w14:paraId="6AE8F6AA"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Pr>
          <w:rFonts w:ascii="Times New Roman" w:hAnsi="Times New Roman" w:cs="Times New Roman"/>
        </w:rPr>
        <w:t xml:space="preserve">Armstrong, D. A., Dinnel, P. A., Orensanz, J. M., Armstrong, J. L., McDonald, T. L., Cusimano, R. F., et al. (1995). Status of selected bottomfish and crustacean species in Prince William Sound following the. In P. G. Wells, J. N. Butler, &amp; J. S. Hughes (Eds.), </w:t>
      </w:r>
      <w:r>
        <w:rPr>
          <w:rFonts w:ascii="Times New Roman" w:hAnsi="Times New Roman" w:cs="Times New Roman"/>
          <w:i/>
          <w:iCs/>
        </w:rPr>
        <w:t>Exxon Valdez Oil Spill: Fate and Effects in Alaskan Waters</w:t>
      </w:r>
      <w:r>
        <w:rPr>
          <w:rFonts w:ascii="Times New Roman" w:hAnsi="Times New Roman" w:cs="Times New Roman"/>
        </w:rPr>
        <w:t xml:space="preserve"> (pp. 485–547). 100 Barr Harbor Drive, PO Box C700, West Conshohocken, PA 19428-2959: ASTM International. http://doi.org/10.1520/STP19873S</w:t>
      </w:r>
    </w:p>
    <w:p w14:paraId="064BB87E"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Awkerman, J. A., Hammer, B., Almario, A., Lilavois, C., Barron, M. G., &amp; Raimondo, S. (2016). Spatially explicit assessment of estuarine fish after Deepwater Horizon oil spill: tradeoffs in complexity and parsimony </w:t>
      </w:r>
    </w:p>
    <w:p w14:paraId="21F1806F"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Ecological Applications</w:t>
      </w:r>
      <w:r>
        <w:rPr>
          <w:rFonts w:ascii="Times New Roman" w:hAnsi="Times New Roman" w:cs="Times New Roman"/>
        </w:rPr>
        <w:t>. http://doi.org/10.1890/15-1410.1</w:t>
      </w:r>
    </w:p>
    <w:p w14:paraId="48D8E0D0"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Aydin, K. Y., Gaichas, S., Ortiz, I., Kinzey, D., &amp; Friday, N. (2007). A comparison of the Bering Sea, Gulf of Alaska, and Aleutian Islands large marine ecosystems through food web modeling. US Department of Commerce, Washington, D.C. NOAA Tech. Memo. NMFS-AFSC-178.</w:t>
      </w:r>
    </w:p>
    <w:p w14:paraId="43357822"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Collier, T. K., Krahn, M. M., Krone, C. A., Johnson, L. L., Myers, M. S., Chan, S.-L., &amp; Varanasi, U. (1993). Oil exposure and effects in subtidal fish following the Exxon Valdez oil spill. </w:t>
      </w:r>
      <w:r>
        <w:rPr>
          <w:rFonts w:ascii="Times New Roman" w:hAnsi="Times New Roman" w:cs="Times New Roman"/>
          <w:i/>
          <w:iCs/>
        </w:rPr>
        <w:t>Dx.Doi.org</w:t>
      </w:r>
      <w:r>
        <w:rPr>
          <w:rFonts w:ascii="Times New Roman" w:hAnsi="Times New Roman" w:cs="Times New Roman"/>
        </w:rPr>
        <w:t>, 301–305. http://doi.org/10.7901/2169-3358-1993-1-301</w:t>
      </w:r>
    </w:p>
    <w:p w14:paraId="754E91C1"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Gaichas, S., Skaret, G., Falk-Petersen, J., Link, J. S., Overholtz, W., Megrey, B. A., et al. (2009). A comparison of community and trophic structure in five marine ecosystems based on energy budgets and system metrics. </w:t>
      </w:r>
      <w:r>
        <w:rPr>
          <w:rFonts w:ascii="Times New Roman" w:hAnsi="Times New Roman" w:cs="Times New Roman"/>
          <w:i/>
          <w:iCs/>
        </w:rPr>
        <w:t>Progress in Oceanography</w:t>
      </w:r>
      <w:r>
        <w:rPr>
          <w:rFonts w:ascii="Times New Roman" w:hAnsi="Times New Roman" w:cs="Times New Roman"/>
        </w:rPr>
        <w:t xml:space="preserve">, </w:t>
      </w:r>
      <w:r>
        <w:rPr>
          <w:rFonts w:ascii="Times New Roman" w:hAnsi="Times New Roman" w:cs="Times New Roman"/>
          <w:i/>
          <w:iCs/>
        </w:rPr>
        <w:t>81</w:t>
      </w:r>
      <w:r>
        <w:rPr>
          <w:rFonts w:ascii="Times New Roman" w:hAnsi="Times New Roman" w:cs="Times New Roman"/>
        </w:rPr>
        <w:t>(1-4), 47–62. http://doi.org/10.1016/j.pocean.2009.04.005</w:t>
      </w:r>
    </w:p>
    <w:p w14:paraId="623A9E69"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Garrott, R. A., Eberhardt, L. L., &amp; Burn, D. M. (1993). MORTALITY OF SEA OTTERS IN PRINCE WILLIAM SOUND FOLLOWING THE EXXON VALDEZ OIL SPILL. </w:t>
      </w:r>
      <w:r>
        <w:rPr>
          <w:rFonts w:ascii="Times New Roman" w:hAnsi="Times New Roman" w:cs="Times New Roman"/>
          <w:i/>
          <w:iCs/>
        </w:rPr>
        <w:t>Marine Mammal Science</w:t>
      </w:r>
      <w:r>
        <w:rPr>
          <w:rFonts w:ascii="Times New Roman" w:hAnsi="Times New Roman" w:cs="Times New Roman"/>
        </w:rPr>
        <w:t xml:space="preserve">, </w:t>
      </w:r>
      <w:r>
        <w:rPr>
          <w:rFonts w:ascii="Times New Roman" w:hAnsi="Times New Roman" w:cs="Times New Roman"/>
          <w:i/>
          <w:iCs/>
        </w:rPr>
        <w:t>9</w:t>
      </w:r>
      <w:r>
        <w:rPr>
          <w:rFonts w:ascii="Times New Roman" w:hAnsi="Times New Roman" w:cs="Times New Roman"/>
        </w:rPr>
        <w:t>(4), 343–359. http://doi.org/10.1111/j.1748-7692.1993.tb00468.x</w:t>
      </w:r>
    </w:p>
    <w:p w14:paraId="7DDC0160"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Hicken, C. E., Linbo, T. L., Baldwin, D. H., Willis, M. L., Myers, M. S., Holland, L., et al. (2011). Sublethal exposure to crude oil during embryonic development alters cardiac morphology and reduces aerobic capacity in adult fish. </w:t>
      </w:r>
      <w:r>
        <w:rPr>
          <w:rFonts w:ascii="Times New Roman" w:hAnsi="Times New Roman" w:cs="Times New Roman"/>
          <w:i/>
          <w:iCs/>
        </w:rPr>
        <w:t>Proceedings of the National Academy of Sciences</w:t>
      </w:r>
      <w:r>
        <w:rPr>
          <w:rFonts w:ascii="Times New Roman" w:hAnsi="Times New Roman" w:cs="Times New Roman"/>
        </w:rPr>
        <w:t xml:space="preserve">, </w:t>
      </w:r>
      <w:r>
        <w:rPr>
          <w:rFonts w:ascii="Times New Roman" w:hAnsi="Times New Roman" w:cs="Times New Roman"/>
          <w:i/>
          <w:iCs/>
        </w:rPr>
        <w:t>108</w:t>
      </w:r>
      <w:r>
        <w:rPr>
          <w:rFonts w:ascii="Times New Roman" w:hAnsi="Times New Roman" w:cs="Times New Roman"/>
        </w:rPr>
        <w:t>(17), 7086–7090. http://doi.org/10.1073/pnas.1019031108</w:t>
      </w:r>
    </w:p>
    <w:p w14:paraId="7C2DBAE7"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Incardona, J. P., Carls, M. G., Holland, L., Linbo, T. L., Baldwin, D. H., Myers, M. S., et al. (2015). Very low embryonic crude oil exposures cause lasting cardiac defects in salmon and herring.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5</w:t>
      </w:r>
      <w:r>
        <w:rPr>
          <w:rFonts w:ascii="Times New Roman" w:hAnsi="Times New Roman" w:cs="Times New Roman"/>
        </w:rPr>
        <w:t>, 13499. http://doi.org/10.1038/srep13499</w:t>
      </w:r>
    </w:p>
    <w:p w14:paraId="01683A04"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Krahn, M. M., Burrows, D. G., Ylitalo, G. M., Brown, D. W., Wigren, C. A., Collier, T. K., et al. (1992). Mass spectrometric analysis for aromatic compounds in bile of fish sampled after the Exxon Valdez oil spill. </w:t>
      </w:r>
      <w:r>
        <w:rPr>
          <w:rFonts w:ascii="Times New Roman" w:hAnsi="Times New Roman" w:cs="Times New Roman"/>
          <w:i/>
          <w:iCs/>
        </w:rPr>
        <w:t>Environmental …</w:t>
      </w:r>
      <w:r>
        <w:rPr>
          <w:rFonts w:ascii="Times New Roman" w:hAnsi="Times New Roman" w:cs="Times New Roman"/>
        </w:rPr>
        <w:t xml:space="preserve">, </w:t>
      </w:r>
      <w:r>
        <w:rPr>
          <w:rFonts w:ascii="Times New Roman" w:hAnsi="Times New Roman" w:cs="Times New Roman"/>
          <w:i/>
          <w:iCs/>
        </w:rPr>
        <w:t>26</w:t>
      </w:r>
      <w:r>
        <w:rPr>
          <w:rFonts w:ascii="Times New Roman" w:hAnsi="Times New Roman" w:cs="Times New Roman"/>
        </w:rPr>
        <w:t>(1), 116–126. http://doi.org/10.1021/es00025a012</w:t>
      </w:r>
    </w:p>
    <w:p w14:paraId="168655F1"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Lindgren, F., Rue, H., &amp; Lindström, J. (2011). An explicit link between Gaussian fields and Gaussian Markov random fields: the stochastic partial differential equation approach. </w:t>
      </w:r>
      <w:r>
        <w:rPr>
          <w:rFonts w:ascii="Times New Roman" w:hAnsi="Times New Roman" w:cs="Times New Roman"/>
          <w:i/>
          <w:iCs/>
        </w:rPr>
        <w:t>Journal of the Royal Statistical Society B.</w:t>
      </w:r>
      <w:r>
        <w:rPr>
          <w:rFonts w:ascii="Times New Roman" w:hAnsi="Times New Roman" w:cs="Times New Roman"/>
        </w:rPr>
        <w:t xml:space="preserve">, </w:t>
      </w:r>
      <w:r>
        <w:rPr>
          <w:rFonts w:ascii="Times New Roman" w:hAnsi="Times New Roman" w:cs="Times New Roman"/>
          <w:i/>
          <w:iCs/>
        </w:rPr>
        <w:t>73</w:t>
      </w:r>
      <w:r>
        <w:rPr>
          <w:rFonts w:ascii="Times New Roman" w:hAnsi="Times New Roman" w:cs="Times New Roman"/>
        </w:rPr>
        <w:t>, 423–498.</w:t>
      </w:r>
    </w:p>
    <w:p w14:paraId="3A9BB1A7"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Martins, T. G., Simpson, D., Lindgren, F., &amp; Rue, H. (2013). Bayesian computing with INLA: New features. </w:t>
      </w:r>
      <w:r>
        <w:rPr>
          <w:rFonts w:ascii="Times New Roman" w:hAnsi="Times New Roman" w:cs="Times New Roman"/>
          <w:i/>
          <w:iCs/>
        </w:rPr>
        <w:t>Computational Statistics and Data Analysis</w:t>
      </w:r>
      <w:r>
        <w:rPr>
          <w:rFonts w:ascii="Times New Roman" w:hAnsi="Times New Roman" w:cs="Times New Roman"/>
        </w:rPr>
        <w:t xml:space="preserve">, </w:t>
      </w:r>
      <w:r>
        <w:rPr>
          <w:rFonts w:ascii="Times New Roman" w:hAnsi="Times New Roman" w:cs="Times New Roman"/>
          <w:i/>
          <w:iCs/>
        </w:rPr>
        <w:t>67</w:t>
      </w:r>
      <w:r>
        <w:rPr>
          <w:rFonts w:ascii="Times New Roman" w:hAnsi="Times New Roman" w:cs="Times New Roman"/>
        </w:rPr>
        <w:t>, 68–83. http://doi.org/10.1016/j.csda.2013.04.014</w:t>
      </w:r>
    </w:p>
    <w:p w14:paraId="01FB345E"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Marty, G. D., Hoffmann, A., Okihiro, M. S., Hepler, K., &amp; Hanes, D. (2003). Retrospective analysis: bile hydrocarbons and histopathology of demersal rockfish in Prince William Sound, Alaska, after the Exxon Valdez oil spill. </w:t>
      </w:r>
      <w:r>
        <w:rPr>
          <w:rFonts w:ascii="Times New Roman" w:hAnsi="Times New Roman" w:cs="Times New Roman"/>
          <w:i/>
          <w:iCs/>
        </w:rPr>
        <w:t>Marine Environmental Research</w:t>
      </w:r>
      <w:r>
        <w:rPr>
          <w:rFonts w:ascii="Times New Roman" w:hAnsi="Times New Roman" w:cs="Times New Roman"/>
        </w:rPr>
        <w:t xml:space="preserve">, </w:t>
      </w:r>
      <w:r>
        <w:rPr>
          <w:rFonts w:ascii="Times New Roman" w:hAnsi="Times New Roman" w:cs="Times New Roman"/>
          <w:i/>
          <w:iCs/>
        </w:rPr>
        <w:t>56</w:t>
      </w:r>
      <w:r>
        <w:rPr>
          <w:rFonts w:ascii="Times New Roman" w:hAnsi="Times New Roman" w:cs="Times New Roman"/>
        </w:rPr>
        <w:t>(5), 569–584. http://doi.org/10.1016/S0141-1136(03)00043-6</w:t>
      </w:r>
    </w:p>
    <w:p w14:paraId="1D14AA1B"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Ono, K., Shelton, A. O., Ward, E. J., Thorson, J. T., Feist, B. E., &amp; Hilborn, R. (2015). Space-time investigation of the effects of fishing on fish populations. </w:t>
      </w:r>
      <w:r>
        <w:rPr>
          <w:rFonts w:ascii="Times New Roman" w:hAnsi="Times New Roman" w:cs="Times New Roman"/>
          <w:i/>
          <w:iCs/>
        </w:rPr>
        <w:t>Ecological Applications</w:t>
      </w:r>
      <w:r>
        <w:rPr>
          <w:rFonts w:ascii="Times New Roman" w:hAnsi="Times New Roman" w:cs="Times New Roman"/>
        </w:rPr>
        <w:t xml:space="preserve">, </w:t>
      </w:r>
      <w:r>
        <w:rPr>
          <w:rFonts w:ascii="Times New Roman" w:hAnsi="Times New Roman" w:cs="Times New Roman"/>
          <w:i/>
          <w:iCs/>
        </w:rPr>
        <w:t>In press</w:t>
      </w:r>
      <w:r>
        <w:rPr>
          <w:rFonts w:ascii="Times New Roman" w:hAnsi="Times New Roman" w:cs="Times New Roman"/>
        </w:rPr>
        <w:t>.</w:t>
      </w:r>
    </w:p>
    <w:p w14:paraId="3CCE8AE1"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Paine, R. T., Ruesink, J. L., Sun, A., &amp; Soulanille, E. L. (1996). Trouble on oiled waters: lessons from the Exxon Valdez Oil Spill. </w:t>
      </w:r>
      <w:r>
        <w:rPr>
          <w:rFonts w:ascii="Times New Roman" w:hAnsi="Times New Roman" w:cs="Times New Roman"/>
          <w:i/>
          <w:iCs/>
        </w:rPr>
        <w:t>Annual Review of Ecology and Systematics</w:t>
      </w:r>
      <w:r>
        <w:rPr>
          <w:rFonts w:ascii="Times New Roman" w:hAnsi="Times New Roman" w:cs="Times New Roman"/>
        </w:rPr>
        <w:t xml:space="preserve">, </w:t>
      </w:r>
      <w:r>
        <w:rPr>
          <w:rFonts w:ascii="Times New Roman" w:hAnsi="Times New Roman" w:cs="Times New Roman"/>
          <w:i/>
          <w:iCs/>
        </w:rPr>
        <w:t>27</w:t>
      </w:r>
      <w:r>
        <w:rPr>
          <w:rFonts w:ascii="Times New Roman" w:hAnsi="Times New Roman" w:cs="Times New Roman"/>
        </w:rPr>
        <w:t>, 197–235. http://doi.org/10.2307/2097234</w:t>
      </w:r>
    </w:p>
    <w:p w14:paraId="5AB2A5A4"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Peterson, C. H. (2001). The “Exxon Valdez” oil spill in Alaska: acute, indirect and chronic effects on the ecosystem. </w:t>
      </w:r>
      <w:r>
        <w:rPr>
          <w:rFonts w:ascii="Times New Roman" w:hAnsi="Times New Roman" w:cs="Times New Roman"/>
          <w:i/>
          <w:iCs/>
        </w:rPr>
        <w:t>Advances in Marine Biology</w:t>
      </w:r>
      <w:r>
        <w:rPr>
          <w:rFonts w:ascii="Times New Roman" w:hAnsi="Times New Roman" w:cs="Times New Roman"/>
        </w:rPr>
        <w:t xml:space="preserve">, </w:t>
      </w:r>
      <w:r>
        <w:rPr>
          <w:rFonts w:ascii="Times New Roman" w:hAnsi="Times New Roman" w:cs="Times New Roman"/>
          <w:i/>
          <w:iCs/>
        </w:rPr>
        <w:t>39</w:t>
      </w:r>
      <w:r>
        <w:rPr>
          <w:rFonts w:ascii="Times New Roman" w:hAnsi="Times New Roman" w:cs="Times New Roman"/>
        </w:rPr>
        <w:t>, 1–103. http://doi.org/10.1016/S0065-2881(01)39008-9</w:t>
      </w:r>
    </w:p>
    <w:p w14:paraId="12895E7F"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Peterson, C. H., Rice, S. D., Short, J. W., Esler, D., Bodkin, J. L., Ballachey, B. E., &amp; Irons, D. B. (2003). Long-Term Ecosystem Response to the Exxon Valdez Oil Spill.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i/>
          <w:iCs/>
        </w:rPr>
        <w:t>302</w:t>
      </w:r>
      <w:r>
        <w:rPr>
          <w:rFonts w:ascii="Times New Roman" w:hAnsi="Times New Roman" w:cs="Times New Roman"/>
        </w:rPr>
        <w:t>(5653), 2082–2086. http://doi.org/10.1126/science.1084282</w:t>
      </w:r>
    </w:p>
    <w:p w14:paraId="3AFAE06A"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Piatt, J. F., &amp; Ford, R. G. (1996). How many seabirds were killed by the Exxon Valdez oil spill. </w:t>
      </w:r>
      <w:r>
        <w:rPr>
          <w:rFonts w:ascii="Times New Roman" w:hAnsi="Times New Roman" w:cs="Times New Roman"/>
          <w:i/>
          <w:iCs/>
        </w:rPr>
        <w:t>American Fisheries Society Symposium</w:t>
      </w:r>
      <w:r>
        <w:rPr>
          <w:rFonts w:ascii="Times New Roman" w:hAnsi="Times New Roman" w:cs="Times New Roman"/>
        </w:rPr>
        <w:t xml:space="preserve">, </w:t>
      </w:r>
      <w:r>
        <w:rPr>
          <w:rFonts w:ascii="Times New Roman" w:hAnsi="Times New Roman" w:cs="Times New Roman"/>
          <w:i/>
          <w:iCs/>
        </w:rPr>
        <w:t>18</w:t>
      </w:r>
      <w:r>
        <w:rPr>
          <w:rFonts w:ascii="Times New Roman" w:hAnsi="Times New Roman" w:cs="Times New Roman"/>
        </w:rPr>
        <w:t>, 712–719.</w:t>
      </w:r>
    </w:p>
    <w:p w14:paraId="458017C7"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Piatt, J. F., Lensink, C. J., Butler, W., &amp; Nysewander, D. R. (1990). Immediate Impact of the “Exxon Valdez” Oil Spill on Marine Birds.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i/>
          <w:iCs/>
        </w:rPr>
        <w:t>107</w:t>
      </w:r>
      <w:r>
        <w:rPr>
          <w:rFonts w:ascii="Times New Roman" w:hAnsi="Times New Roman" w:cs="Times New Roman"/>
        </w:rPr>
        <w:t>(2), 387–397. http://doi.org/10.2307/4087623</w:t>
      </w:r>
    </w:p>
    <w:p w14:paraId="5E1CFBE4"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Rasmussen, C., &amp; Williams, C. (2006). Gaussian processes for machine learning. MIT press. http://doi.org/10.1002/wrcr.20424/full</w:t>
      </w:r>
    </w:p>
    <w:p w14:paraId="18F8486D"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Rue, H., Martino, S., &amp; Chopin, N. (2009). Approximate Bayesian inference for latent Gaussian models by using integrated nested Laplace approximations. </w:t>
      </w:r>
      <w:r>
        <w:rPr>
          <w:rFonts w:ascii="Times New Roman" w:hAnsi="Times New Roman" w:cs="Times New Roman"/>
          <w:i/>
          <w:iCs/>
        </w:rPr>
        <w:t>Journal of the Royal Statistical Society B.</w:t>
      </w:r>
      <w:r>
        <w:rPr>
          <w:rFonts w:ascii="Times New Roman" w:hAnsi="Times New Roman" w:cs="Times New Roman"/>
        </w:rPr>
        <w:t xml:space="preserve">, </w:t>
      </w:r>
      <w:r>
        <w:rPr>
          <w:rFonts w:ascii="Times New Roman" w:hAnsi="Times New Roman" w:cs="Times New Roman"/>
          <w:i/>
          <w:iCs/>
        </w:rPr>
        <w:t>71 part 2</w:t>
      </w:r>
      <w:r>
        <w:rPr>
          <w:rFonts w:ascii="Times New Roman" w:hAnsi="Times New Roman" w:cs="Times New Roman"/>
        </w:rPr>
        <w:t>, 319–392. http://doi.org/10.1111/j.1467-9868.2008.00700.x/pdf</w:t>
      </w:r>
    </w:p>
    <w:p w14:paraId="07FF34F9"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Ruiz-Cárdenas, R., Krainski, E. T., &amp; Rue, H. (2012). Direct fitting of dynamic models using integrated nested Laplace approximations — INLA. </w:t>
      </w:r>
      <w:r>
        <w:rPr>
          <w:rFonts w:ascii="Times New Roman" w:hAnsi="Times New Roman" w:cs="Times New Roman"/>
          <w:i/>
          <w:iCs/>
        </w:rPr>
        <w:t>Computational Statistics and Data Analysis</w:t>
      </w:r>
      <w:r>
        <w:rPr>
          <w:rFonts w:ascii="Times New Roman" w:hAnsi="Times New Roman" w:cs="Times New Roman"/>
        </w:rPr>
        <w:t xml:space="preserve">, </w:t>
      </w:r>
      <w:r>
        <w:rPr>
          <w:rFonts w:ascii="Times New Roman" w:hAnsi="Times New Roman" w:cs="Times New Roman"/>
          <w:i/>
          <w:iCs/>
        </w:rPr>
        <w:t>56</w:t>
      </w:r>
      <w:r>
        <w:rPr>
          <w:rFonts w:ascii="Times New Roman" w:hAnsi="Times New Roman" w:cs="Times New Roman"/>
        </w:rPr>
        <w:t>(6), 1808–1828. http://doi.org/10.1016/j.csda.2011.10.024</w:t>
      </w:r>
    </w:p>
    <w:p w14:paraId="649FF0D9"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Shelton, A. O., Dick, E. J., Pearson, D. E., Ralston, S., Mangel, M., &amp; Walters, C. (2012). Estimating species composition and quantifying uncertainty in multispecies fisheries: hierarchical Bayesian models for stratified sampling protocols with missing data, </w:t>
      </w:r>
      <w:r>
        <w:rPr>
          <w:rFonts w:ascii="Times New Roman" w:hAnsi="Times New Roman" w:cs="Times New Roman"/>
          <w:i/>
          <w:iCs/>
        </w:rPr>
        <w:t>69</w:t>
      </w:r>
      <w:r>
        <w:rPr>
          <w:rFonts w:ascii="Times New Roman" w:hAnsi="Times New Roman" w:cs="Times New Roman"/>
        </w:rPr>
        <w:t>(2), 231–246.</w:t>
      </w:r>
    </w:p>
    <w:p w14:paraId="66E79E1B"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Shelton, A. O., Thorson, J. T., Ward, E. J., &amp; Feist, B. E. (2014). Spatial semiparametric models improve estimates of species abundance and distribution. </w:t>
      </w:r>
      <w:r>
        <w:rPr>
          <w:rFonts w:ascii="Times New Roman" w:hAnsi="Times New Roman" w:cs="Times New Roman"/>
          <w:i/>
          <w:iCs/>
        </w:rPr>
        <w:t>Canadian Journal of Fisheries and Aquatic Sciences</w:t>
      </w:r>
      <w:r>
        <w:rPr>
          <w:rFonts w:ascii="Times New Roman" w:hAnsi="Times New Roman" w:cs="Times New Roman"/>
        </w:rPr>
        <w:t>. http://doi.org/10.1139/cjfas-2013-0508</w:t>
      </w:r>
    </w:p>
    <w:p w14:paraId="5EA95383"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Short, J. W., Irvine, G. V., Mann, D. H., Maselko, J. M., Pella, J. J., Lindeberg, M. R., et al. (2007). Slightly Weathered Exxon ValdezOil Persists in Gulf of Alaska Beach Sediments after 16 Years. </w:t>
      </w:r>
      <w:r>
        <w:rPr>
          <w:rFonts w:ascii="Times New Roman" w:hAnsi="Times New Roman" w:cs="Times New Roman"/>
          <w:i/>
          <w:iCs/>
        </w:rPr>
        <w:t>Environmental Science and Technology</w:t>
      </w:r>
      <w:r>
        <w:rPr>
          <w:rFonts w:ascii="Times New Roman" w:hAnsi="Times New Roman" w:cs="Times New Roman"/>
        </w:rPr>
        <w:t xml:space="preserve">, </w:t>
      </w:r>
      <w:r>
        <w:rPr>
          <w:rFonts w:ascii="Times New Roman" w:hAnsi="Times New Roman" w:cs="Times New Roman"/>
          <w:i/>
          <w:iCs/>
        </w:rPr>
        <w:t>41</w:t>
      </w:r>
      <w:r>
        <w:rPr>
          <w:rFonts w:ascii="Times New Roman" w:hAnsi="Times New Roman" w:cs="Times New Roman"/>
        </w:rPr>
        <w:t>(4), 1245–1250. http://doi.org/10.1021/es0620033</w:t>
      </w:r>
    </w:p>
    <w:p w14:paraId="20F5C366"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Sol, S. Y., Johnson, L. L., Horness, B. H., &amp; Collier, T. K. (2000). Relationship Between Oil Exposure and Reproductive Parameters in Fish Collected Following the Exxon Valdez Oil Spill. </w:t>
      </w:r>
      <w:r>
        <w:rPr>
          <w:rFonts w:ascii="Times New Roman" w:hAnsi="Times New Roman" w:cs="Times New Roman"/>
          <w:i/>
          <w:iCs/>
        </w:rPr>
        <w:t>Marine Pollution Bulletin</w:t>
      </w:r>
      <w:r>
        <w:rPr>
          <w:rFonts w:ascii="Times New Roman" w:hAnsi="Times New Roman" w:cs="Times New Roman"/>
        </w:rPr>
        <w:t xml:space="preserve">, </w:t>
      </w:r>
      <w:r>
        <w:rPr>
          <w:rFonts w:ascii="Times New Roman" w:hAnsi="Times New Roman" w:cs="Times New Roman"/>
          <w:i/>
          <w:iCs/>
        </w:rPr>
        <w:t>40</w:t>
      </w:r>
      <w:r>
        <w:rPr>
          <w:rFonts w:ascii="Times New Roman" w:hAnsi="Times New Roman" w:cs="Times New Roman"/>
        </w:rPr>
        <w:t>(12), 1139–1147. http://doi.org/10.1016/S0025-326X(00)00074-6</w:t>
      </w:r>
    </w:p>
    <w:p w14:paraId="0F55EEBC"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Tolimieri, N., Shelton, A. O., Feist, B. E., &amp; Simon, V. (2015). Can we increase our confidence about the locations of biodiversity ‘hotspots' by using multiple diversity indices? </w:t>
      </w:r>
      <w:r>
        <w:rPr>
          <w:rFonts w:ascii="Times New Roman" w:hAnsi="Times New Roman" w:cs="Times New Roman"/>
          <w:i/>
          <w:iCs/>
        </w:rPr>
        <w:t>Ecosphere</w:t>
      </w:r>
      <w:r>
        <w:rPr>
          <w:rFonts w:ascii="Times New Roman" w:hAnsi="Times New Roman" w:cs="Times New Roman"/>
        </w:rPr>
        <w:t xml:space="preserve">, </w:t>
      </w:r>
      <w:r>
        <w:rPr>
          <w:rFonts w:ascii="Times New Roman" w:hAnsi="Times New Roman" w:cs="Times New Roman"/>
          <w:i/>
          <w:iCs/>
        </w:rPr>
        <w:t>6</w:t>
      </w:r>
      <w:r>
        <w:rPr>
          <w:rFonts w:ascii="Times New Roman" w:hAnsi="Times New Roman" w:cs="Times New Roman"/>
        </w:rPr>
        <w:t>(12), ar 290. http://doi.org/10.1890/ES14-00363.1/pdf</w:t>
      </w:r>
    </w:p>
    <w:p w14:paraId="6EB44B21"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Ward, E. J., Jannot, J. E., Lee, Y.-W., Ono, K., Shelton, A. O., &amp; Thorson, J. T. (2015). Using spatiotemporal species distribution models to identify temporally evolving hotspots of species co</w:t>
      </w:r>
      <w:r>
        <w:rPr>
          <w:rFonts w:ascii="Papyrus Condensed" w:hAnsi="Papyrus Condensed" w:cs="Papyrus Condensed"/>
        </w:rPr>
        <w:t>‐</w:t>
      </w:r>
      <w:r>
        <w:rPr>
          <w:rFonts w:ascii="Times New Roman" w:hAnsi="Times New Roman" w:cs="Times New Roman"/>
        </w:rPr>
        <w:t xml:space="preserve">occurrence. </w:t>
      </w:r>
      <w:r>
        <w:rPr>
          <w:rFonts w:ascii="Times New Roman" w:hAnsi="Times New Roman" w:cs="Times New Roman"/>
          <w:i/>
          <w:iCs/>
        </w:rPr>
        <w:t>Ecological Applications</w:t>
      </w:r>
      <w:r>
        <w:rPr>
          <w:rFonts w:ascii="Times New Roman" w:hAnsi="Times New Roman" w:cs="Times New Roman"/>
        </w:rPr>
        <w:t xml:space="preserve">, </w:t>
      </w:r>
      <w:r>
        <w:rPr>
          <w:rFonts w:ascii="Times New Roman" w:hAnsi="Times New Roman" w:cs="Times New Roman"/>
          <w:i/>
          <w:iCs/>
        </w:rPr>
        <w:t>25</w:t>
      </w:r>
      <w:r>
        <w:rPr>
          <w:rFonts w:ascii="Times New Roman" w:hAnsi="Times New Roman" w:cs="Times New Roman"/>
        </w:rPr>
        <w:t>(8), 2198–2209. http://doi.org/10.1890/15-0051.1</w:t>
      </w:r>
    </w:p>
    <w:p w14:paraId="15B330F8" w14:textId="77777777" w:rsidR="00D7719D" w:rsidRDefault="00D7719D" w:rsidP="00D77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rPr>
      </w:pPr>
      <w:r>
        <w:rPr>
          <w:rFonts w:ascii="Times New Roman" w:hAnsi="Times New Roman" w:cs="Times New Roman"/>
        </w:rPr>
        <w:t xml:space="preserve">Wolfe, D. A., Hameedi, M. J., Galt, J. A., Watabayashi, G., Short, J., O'Claire, C., et al. (1994). The Fate of the Oil Spilled from the Exxon Valdez. </w:t>
      </w:r>
      <w:r>
        <w:rPr>
          <w:rFonts w:ascii="Times New Roman" w:hAnsi="Times New Roman" w:cs="Times New Roman"/>
          <w:i/>
          <w:iCs/>
        </w:rPr>
        <w:t>Environmental Science and Technology</w:t>
      </w:r>
      <w:r>
        <w:rPr>
          <w:rFonts w:ascii="Times New Roman" w:hAnsi="Times New Roman" w:cs="Times New Roman"/>
        </w:rPr>
        <w:t xml:space="preserve">, </w:t>
      </w:r>
      <w:r>
        <w:rPr>
          <w:rFonts w:ascii="Times New Roman" w:hAnsi="Times New Roman" w:cs="Times New Roman"/>
          <w:i/>
          <w:iCs/>
        </w:rPr>
        <w:t>28</w:t>
      </w:r>
      <w:r>
        <w:rPr>
          <w:rFonts w:ascii="Times New Roman" w:hAnsi="Times New Roman" w:cs="Times New Roman"/>
        </w:rPr>
        <w:t>(13), 560A–568A. http://doi.org/10.1021/es00062a712</w:t>
      </w:r>
    </w:p>
    <w:p w14:paraId="6D28BFE1" w14:textId="624F54D2" w:rsidR="00941065" w:rsidRPr="00FE6693" w:rsidRDefault="00D7719D">
      <w:pPr>
        <w:pStyle w:val="normal0"/>
        <w:rPr>
          <w:rFonts w:ascii="Times New Roman" w:hAnsi="Times New Roman" w:cs="Times New Roman"/>
        </w:rPr>
      </w:pPr>
      <w:r>
        <w:rPr>
          <w:rFonts w:ascii="Times New Roman" w:hAnsi="Times New Roman" w:cs="Times New Roman"/>
        </w:rPr>
        <w:fldChar w:fldCharType="end"/>
      </w:r>
    </w:p>
    <w:sectPr w:rsidR="00941065" w:rsidRPr="00FE66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 w:date="2016-04-12T10:18:00Z" w:initials="a">
    <w:p w14:paraId="182E79B2" w14:textId="415201AB" w:rsidR="0068388B" w:rsidRDefault="0068388B">
      <w:pPr>
        <w:pStyle w:val="CommentText"/>
      </w:pPr>
      <w:r>
        <w:t xml:space="preserve">Ole </w:t>
      </w:r>
      <w:r>
        <w:rPr>
          <w:rStyle w:val="CommentReference"/>
        </w:rPr>
        <w:annotationRef/>
      </w:r>
      <w:r>
        <w:t>needs these refs.</w:t>
      </w:r>
    </w:p>
  </w:comment>
  <w:comment w:id="5" w:author="a" w:date="2016-04-12T10:18:00Z" w:initials="a">
    <w:p w14:paraId="0216C222" w14:textId="4589F46C" w:rsidR="0068388B" w:rsidRDefault="0068388B">
      <w:pPr>
        <w:pStyle w:val="CommentText"/>
      </w:pPr>
      <w:r>
        <w:rPr>
          <w:rStyle w:val="CommentReference"/>
        </w:rPr>
        <w:annotationRef/>
      </w:r>
      <w:r>
        <w:t>Get notes from Blake.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68388B" w:rsidRDefault="0068388B" w:rsidP="007837FF">
      <w:pPr>
        <w:spacing w:line="240" w:lineRule="auto"/>
      </w:pPr>
      <w:r>
        <w:separator/>
      </w:r>
    </w:p>
  </w:endnote>
  <w:endnote w:type="continuationSeparator" w:id="0">
    <w:p w14:paraId="66FE2021" w14:textId="77777777" w:rsidR="0068388B" w:rsidRDefault="0068388B"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Nova Mono">
    <w:altName w:val="Times New Roman"/>
    <w:charset w:val="00"/>
    <w:family w:val="auto"/>
    <w:pitch w:val="default"/>
  </w:font>
  <w:font w:name="Cambria Math">
    <w:panose1 w:val="02040503050406030204"/>
    <w:charset w:val="00"/>
    <w:family w:val="auto"/>
    <w:pitch w:val="variable"/>
    <w:sig w:usb0="00000003" w:usb1="00000000" w:usb2="00000000" w:usb3="00000000" w:csb0="00000001" w:csb1="00000000"/>
  </w:font>
  <w:font w:name="Papyrus Condensed">
    <w:panose1 w:val="020B0602040200020303"/>
    <w:charset w:val="00"/>
    <w:family w:val="auto"/>
    <w:pitch w:val="variable"/>
    <w:sig w:usb0="A000007F" w:usb1="4000205B" w:usb2="00000000" w:usb3="00000000" w:csb0="00000193"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68388B" w:rsidRDefault="0068388B" w:rsidP="007837FF">
      <w:pPr>
        <w:spacing w:line="240" w:lineRule="auto"/>
      </w:pPr>
      <w:r>
        <w:separator/>
      </w:r>
    </w:p>
  </w:footnote>
  <w:footnote w:type="continuationSeparator" w:id="0">
    <w:p w14:paraId="20FF2844" w14:textId="77777777" w:rsidR="0068388B" w:rsidRDefault="0068388B"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47CD4"/>
    <w:rsid w:val="000C6399"/>
    <w:rsid w:val="000D6889"/>
    <w:rsid w:val="000D74B3"/>
    <w:rsid w:val="000F2288"/>
    <w:rsid w:val="00161ABE"/>
    <w:rsid w:val="002C7E3E"/>
    <w:rsid w:val="00307277"/>
    <w:rsid w:val="003466C8"/>
    <w:rsid w:val="00350FB0"/>
    <w:rsid w:val="004203CF"/>
    <w:rsid w:val="004B2F15"/>
    <w:rsid w:val="004B7048"/>
    <w:rsid w:val="004F33C5"/>
    <w:rsid w:val="00550326"/>
    <w:rsid w:val="006808D5"/>
    <w:rsid w:val="0068388B"/>
    <w:rsid w:val="006F3B3D"/>
    <w:rsid w:val="006F648E"/>
    <w:rsid w:val="007002C9"/>
    <w:rsid w:val="007837FF"/>
    <w:rsid w:val="007B0B81"/>
    <w:rsid w:val="007C026F"/>
    <w:rsid w:val="008024BD"/>
    <w:rsid w:val="008318F7"/>
    <w:rsid w:val="00836B1B"/>
    <w:rsid w:val="008452DD"/>
    <w:rsid w:val="009129C7"/>
    <w:rsid w:val="00941065"/>
    <w:rsid w:val="00990A77"/>
    <w:rsid w:val="00AA0AE5"/>
    <w:rsid w:val="00AB288D"/>
    <w:rsid w:val="00B42D4B"/>
    <w:rsid w:val="00B77A40"/>
    <w:rsid w:val="00BA2F91"/>
    <w:rsid w:val="00C21BA3"/>
    <w:rsid w:val="00C830AE"/>
    <w:rsid w:val="00D41A0F"/>
    <w:rsid w:val="00D7719D"/>
    <w:rsid w:val="00DD236C"/>
    <w:rsid w:val="00DF05B7"/>
    <w:rsid w:val="00DF4BCC"/>
    <w:rsid w:val="00F40E9A"/>
    <w:rsid w:val="00F92BA1"/>
    <w:rsid w:val="00FE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cess.afsc.noaa.gov/REEM/WebDietData/DietTableIntro.ph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ournals.plos.org/plosone/article?id=10.1371/journal.pone.0066025" TargetMode="Externa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12879</Words>
  <Characters>73411</Characters>
  <Application>Microsoft Macintosh Word</Application>
  <DocSecurity>0</DocSecurity>
  <Lines>611</Lines>
  <Paragraphs>172</Paragraphs>
  <ScaleCrop>false</ScaleCrop>
  <Company/>
  <LinksUpToDate>false</LinksUpToDate>
  <CharactersWithSpaces>86118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2016-03-31T19:55:00Z</dcterms:created>
  <dcterms:modified xsi:type="dcterms:W3CDTF">2016-07-26T15:20:00Z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citations="21" publications="28"/&gt;&lt;/info&gt;PAPERS2_INFO_END</vt:lpwstr>
  </property>
</Properties>
</file>